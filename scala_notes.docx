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Scala type hierarchy</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Pr>
          <w:rFonts w:ascii="Segoe UI" w:eastAsia="Times New Roman" w:hAnsi="Segoe UI" w:cs="Segoe UI"/>
          <w:noProof/>
          <w:color w:val="0366D6"/>
          <w:sz w:val="18"/>
          <w:szCs w:val="18"/>
          <w:lang w:eastAsia="en-GB"/>
        </w:rPr>
        <w:drawing>
          <wp:inline distT="0" distB="0" distL="0" distR="0">
            <wp:extent cx="5888990" cy="4045585"/>
            <wp:effectExtent l="0" t="0" r="0" b="0"/>
            <wp:docPr id="1" name="Picture 1" descr="Scala class hierarchy 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 class hierarchy image">
                      <a:hlinkClick r:id="rId5" tgtFrame="&quot;_blank&quot;"/>
                    </pic:cNvPr>
                    <pic:cNvPicPr>
                      <a:picLocks noChangeAspect="1" noChangeArrowheads="1"/>
                    </pic:cNvPicPr>
                  </pic:nvPicPr>
                  <pic:blipFill>
                    <a:blip r:embed="rId6" cstate="print"/>
                    <a:srcRect/>
                    <a:stretch>
                      <a:fillRect/>
                    </a:stretch>
                  </pic:blipFill>
                  <pic:spPr bwMode="auto">
                    <a:xfrm>
                      <a:off x="0" y="0"/>
                      <a:ext cx="5888990" cy="4045585"/>
                    </a:xfrm>
                    <a:prstGeom prst="rect">
                      <a:avLst/>
                    </a:prstGeom>
                    <a:noFill/>
                    <a:ln w="9525">
                      <a:noFill/>
                      <a:miter lim="800000"/>
                      <a:headEnd/>
                      <a:tailEnd/>
                    </a:ln>
                  </pic:spPr>
                </pic:pic>
              </a:graphicData>
            </a:graphic>
          </wp:inline>
        </w:drawing>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Basic Types and Operations</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127 -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The convention is to include empty parentheses when invoking a method only if that method has side effects</w:t>
      </w:r>
    </w:p>
    <w:p w:rsidR="00184009" w:rsidRPr="00184009" w:rsidRDefault="00184009" w:rsidP="00184009">
      <w:pPr>
        <w:numPr>
          <w:ilvl w:val="0"/>
          <w:numId w:val="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Pure methods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methods that don't have any side effects and don't depend on mutable state (226)</w:t>
      </w:r>
    </w:p>
    <w:p w:rsidR="00184009" w:rsidRPr="00184009" w:rsidRDefault="00184009" w:rsidP="00184009">
      <w:pPr>
        <w:numPr>
          <w:ilvl w:val="0"/>
          <w:numId w:val="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the function you're calling performs an operation, use the parentheses, but if it merely provides access to a property, leave out the parentheses</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127 - Postfix operator:</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 method that takes no arguments can be called like this: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"some String" toLowerCase</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127 - Integral types: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Int</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Long</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Byte</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Short</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Char</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135 - Operator precedence:</w:t>
      </w:r>
    </w:p>
    <w:p w:rsidR="00184009" w:rsidRPr="00184009" w:rsidRDefault="00184009" w:rsidP="00184009">
      <w:pPr>
        <w:spacing w:after="184"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(all other special characters)</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&lt;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&gt;</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&amp;</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ˆ</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binary xor</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(all letters)</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(all assignment operators)</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lastRenderedPageBreak/>
        <w:t>Operator precedence</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based on the first character of the method used in operator notation, with one exception: If an operator ends with a</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w:t>
      </w:r>
      <w:r w:rsidRPr="00184009">
        <w:rPr>
          <w:rFonts w:ascii="Segoe UI" w:eastAsia="Times New Roman" w:hAnsi="Segoe UI" w:cs="Segoe UI"/>
          <w:color w:val="24292E"/>
          <w:sz w:val="18"/>
          <w:szCs w:val="18"/>
          <w:lang w:eastAsia="en-GB"/>
        </w:rPr>
        <w:t>, and the operator is not one of the comparison operators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&lt;=</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&gt;=</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w:t>
      </w:r>
      <w:r w:rsidRPr="00184009">
        <w:rPr>
          <w:rFonts w:ascii="Segoe UI" w:eastAsia="Times New Roman" w:hAnsi="Segoe UI" w:cs="Segoe UI"/>
          <w:color w:val="24292E"/>
          <w:sz w:val="18"/>
          <w:szCs w:val="18"/>
          <w:lang w:eastAsia="en-GB"/>
        </w:rPr>
        <w:t>, or</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w:t>
      </w:r>
      <w:r w:rsidRPr="00184009">
        <w:rPr>
          <w:rFonts w:ascii="Segoe UI" w:eastAsia="Times New Roman" w:hAnsi="Segoe UI" w:cs="Segoe UI"/>
          <w:color w:val="24292E"/>
          <w:sz w:val="18"/>
          <w:szCs w:val="18"/>
          <w:lang w:eastAsia="en-GB"/>
        </w:rPr>
        <w:t>, then the precedence of the operator is the same as that of simple assignment</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w:t>
      </w:r>
      <w:r w:rsidRPr="00184009">
        <w:rPr>
          <w:rFonts w:ascii="Segoe UI" w:eastAsia="Times New Roman" w:hAnsi="Segoe UI" w:cs="Segoe UI"/>
          <w:color w:val="24292E"/>
          <w:sz w:val="18"/>
          <w:szCs w:val="18"/>
          <w:lang w:eastAsia="en-GB"/>
        </w:rPr>
        <w:t>, which is last in the list. E.g.</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136 - Associativity</w:t>
      </w:r>
    </w:p>
    <w:p w:rsidR="00184009" w:rsidRPr="00184009" w:rsidRDefault="00184009" w:rsidP="00184009">
      <w:pPr>
        <w:numPr>
          <w:ilvl w:val="0"/>
          <w:numId w:val="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any method that ends in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character is invoked on its right operand, passing in the left operand. Methods that end in any other character are invoked on their left operand, passing in the right operand. So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 * b</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yields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a.*(b)</w:t>
      </w:r>
      <w:r w:rsidRPr="00184009">
        <w:rPr>
          <w:rFonts w:ascii="Segoe UI" w:eastAsia="Times New Roman" w:hAnsi="Segoe UI" w:cs="Segoe UI"/>
          <w:color w:val="6A737D"/>
          <w:sz w:val="18"/>
          <w:szCs w:val="18"/>
          <w:lang w:eastAsia="en-GB"/>
        </w:rPr>
        <w:t>, but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 ::: b</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yields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b.:::(a)</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137 -</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a ::: b ::: c</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treated as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a ::: (b ::: c)</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(list concatenation)</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Functional Objects</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141 - Class parameters</w:t>
      </w:r>
      <w:r w:rsidRPr="00184009">
        <w:rPr>
          <w:rFonts w:ascii="Segoe UI" w:eastAsia="Times New Roman" w:hAnsi="Segoe UI" w:cs="Segoe UI"/>
          <w:color w:val="24292E"/>
          <w:sz w:val="18"/>
          <w:szCs w:val="18"/>
          <w:lang w:eastAsia="en-GB"/>
        </w:rPr>
        <w:t>: Any code placed in the class body (outside methods) will be placed in the</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primary constructor</w:t>
      </w:r>
      <w:r w:rsidRPr="00184009">
        <w:rPr>
          <w:rFonts w:ascii="Segoe UI" w:eastAsia="Times New Roman" w:hAnsi="Segoe UI" w:cs="Segoe UI"/>
          <w:color w:val="24292E"/>
          <w:sz w:val="18"/>
          <w:szCs w:val="18"/>
          <w:lang w:eastAsia="en-GB"/>
        </w:rPr>
        <w:t>. When declaring a class you can drop empty</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143 - Precondition</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a constraint on values passed into a method or constructor (E.g.</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require(d != 0)</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in the class body will throw</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IllegalArgumentException: requirement failed</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when</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0</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passed as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d</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144 -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If</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Class parameters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are only used inside constructors, the Scala compiler will not create corresponding fields for them</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146 - Auxiliary constructors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 constructors other than the primary constructor</w:t>
      </w:r>
    </w:p>
    <w:p w:rsidR="00184009" w:rsidRPr="00184009" w:rsidRDefault="00184009" w:rsidP="00184009">
      <w:pPr>
        <w:numPr>
          <w:ilvl w:val="0"/>
          <w:numId w:val="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every</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auxiliary constructor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must invoke another constructor</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of the same class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(like Java, only Java can also call superclass's constructor instead) as its first action. That other constructor must textually come before the calling constructor</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152 -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The convention is to use camel case for constants, such as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XOffset</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153 -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The Scala compiler will internally “mangle” operator identifiers to turn them into legal Java identifiers with embedded</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characters. For instance, the identifier</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:-&gt;</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would be represented internally as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$colon$minus$greater</w:t>
      </w:r>
      <w:r w:rsidRPr="00184009">
        <w:rPr>
          <w:rFonts w:ascii="Segoe UI" w:eastAsia="Times New Roman" w:hAnsi="Segoe UI" w:cs="Segoe UI"/>
          <w:color w:val="24292E"/>
          <w:sz w:val="18"/>
          <w:szCs w:val="18"/>
          <w:lang w:eastAsia="en-GB"/>
        </w:rPr>
        <w:t>. If you ever wanted to access this identifier from Java code, you'd need to use this internal representation</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153 - Mixed identifier</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consists of an alphanumeric identifier, which is followed by an underscore and an operator identifier, e.g.</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unary_+</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(used to support</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properties</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153 - Literal identifier</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an arbitrary string enclosed in back ticks. Used to tell Scala to treat a keyword as an ordinary identifier, e.g., writing</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Thread.'yield'()</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treats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yield</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as an identifier rather than a keyword</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156 - Implicit conversion</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definition: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intToRational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w:t>
      </w:r>
      <w:r w:rsidRPr="00184009">
        <w:rPr>
          <w:rFonts w:ascii="Consolas" w:eastAsia="Times New Roman" w:hAnsi="Consolas" w:cs="Consolas"/>
          <w:color w:val="24292E"/>
          <w:sz w:val="16"/>
          <w:szCs w:val="16"/>
          <w:lang w:eastAsia="en-GB"/>
        </w:rPr>
        <w:t>(x)</w:t>
      </w:r>
    </w:p>
    <w:p w:rsidR="00184009" w:rsidRPr="00184009" w:rsidRDefault="00184009" w:rsidP="00184009">
      <w:pPr>
        <w:numPr>
          <w:ilvl w:val="0"/>
          <w:numId w:val="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an implicit conversion to work, it needs to be in scope. If you place the implicit method definition inside the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Rational</w:t>
      </w:r>
      <w:r w:rsidRPr="00184009">
        <w:rPr>
          <w:rFonts w:ascii="Segoe UI" w:eastAsia="Times New Roman" w:hAnsi="Segoe UI" w:cs="Segoe UI"/>
          <w:color w:val="6A737D"/>
          <w:sz w:val="18"/>
          <w:szCs w:val="18"/>
          <w:lang w:eastAsia="en-GB"/>
        </w:rPr>
        <w:t>, it won't be in scope</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Built-in Control Structures</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163 - Assignment</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always results with the</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unit value</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164 -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In</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for (file &lt;- files)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the</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&lt;-</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called a</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generator</w:t>
      </w:r>
      <w:r w:rsidRPr="00184009">
        <w:rPr>
          <w:rFonts w:ascii="Segoe UI" w:eastAsia="Times New Roman" w:hAnsi="Segoe UI" w:cs="Segoe UI"/>
          <w:color w:val="24292E"/>
          <w:sz w:val="18"/>
          <w:szCs w:val="18"/>
          <w:lang w:eastAsia="en-GB"/>
        </w:rPr>
        <w:t>. In each iteration, a new</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val</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named</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file</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initialized with an element value</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164 -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The</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Range</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type:</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4 to 8</w:t>
      </w:r>
      <w:r w:rsidRPr="00184009">
        <w:rPr>
          <w:rFonts w:ascii="Segoe UI" w:eastAsia="Times New Roman" w:hAnsi="Segoe UI" w:cs="Segoe UI"/>
          <w:color w:val="24292E"/>
          <w:sz w:val="18"/>
          <w:szCs w:val="18"/>
          <w:lang w:eastAsia="en-GB"/>
        </w:rPr>
        <w:t>. If you don't want upper bound:</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4 until 8</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166 - Filter:</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for (file &lt;- files if file.getName.endsWith(".scala"))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multiple filters example: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file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files  </w:t>
      </w:r>
      <w:r w:rsidRPr="00184009">
        <w:rPr>
          <w:rFonts w:ascii="Consolas" w:eastAsia="Times New Roman" w:hAnsi="Consolas" w:cs="Consolas"/>
          <w:color w:val="6A737D"/>
          <w:sz w:val="16"/>
          <w:lang w:eastAsia="en-GB"/>
        </w:rPr>
        <w:t>// files is a previously defined method that returns array of files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file.isFile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file.getName.endsWith(</w:t>
      </w:r>
      <w:r w:rsidRPr="00184009">
        <w:rPr>
          <w:rFonts w:ascii="Consolas" w:eastAsia="Times New Roman" w:hAnsi="Consolas" w:cs="Consolas"/>
          <w:color w:val="032F62"/>
          <w:sz w:val="16"/>
          <w:lang w:eastAsia="en-GB"/>
        </w:rPr>
        <w:t>".scala"</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println(file)</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167 - Nested loops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and</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mid-stream variable binding</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example with</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generators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and</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filters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lastRenderedPageBreak/>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fileLines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file</w:t>
      </w:r>
      <w:r w:rsidRPr="00184009">
        <w:rPr>
          <w:rFonts w:ascii="Consolas" w:eastAsia="Times New Roman" w:hAnsi="Consolas" w:cs="Consolas"/>
          <w:color w:val="24292E"/>
          <w:sz w:val="16"/>
          <w:szCs w:val="16"/>
          <w:lang w:eastAsia="en-GB"/>
        </w:rPr>
        <w:t>: java.io.</w:t>
      </w:r>
      <w:r w:rsidRPr="00184009">
        <w:rPr>
          <w:rFonts w:ascii="Consolas" w:eastAsia="Times New Roman" w:hAnsi="Consolas" w:cs="Consolas"/>
          <w:color w:val="6F42C1"/>
          <w:sz w:val="16"/>
          <w:lang w:eastAsia="en-GB"/>
        </w:rPr>
        <w:t>File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scala.io.</w:t>
      </w:r>
      <w:r w:rsidRPr="00184009">
        <w:rPr>
          <w:rFonts w:ascii="Consolas" w:eastAsia="Times New Roman" w:hAnsi="Consolas" w:cs="Consolas"/>
          <w:color w:val="6F42C1"/>
          <w:sz w:val="16"/>
          <w:lang w:eastAsia="en-GB"/>
        </w:rPr>
        <w:t>Source</w:t>
      </w:r>
      <w:r w:rsidRPr="00184009">
        <w:rPr>
          <w:rFonts w:ascii="Consolas" w:eastAsia="Times New Roman" w:hAnsi="Consolas" w:cs="Consolas"/>
          <w:color w:val="24292E"/>
          <w:sz w:val="16"/>
          <w:szCs w:val="16"/>
          <w:lang w:eastAsia="en-GB"/>
        </w:rPr>
        <w:t>.fromFile(file).getLines().toList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curly braces may be used instead of parentheses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compiler does not infer semicolons inside regular parentheses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grep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pattern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file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files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file.getName.endsWith(</w:t>
      </w:r>
      <w:r w:rsidRPr="00184009">
        <w:rPr>
          <w:rFonts w:ascii="Consolas" w:eastAsia="Times New Roman" w:hAnsi="Consolas" w:cs="Consolas"/>
          <w:color w:val="032F62"/>
          <w:sz w:val="16"/>
          <w:lang w:eastAsia="en-GB"/>
        </w:rPr>
        <w:t>".scala"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semicolons inferred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line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fileLines(file)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trimmed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line.trim  </w:t>
      </w:r>
      <w:r w:rsidRPr="00184009">
        <w:rPr>
          <w:rFonts w:ascii="Consolas" w:eastAsia="Times New Roman" w:hAnsi="Consolas" w:cs="Consolas"/>
          <w:color w:val="6A737D"/>
          <w:sz w:val="16"/>
          <w:lang w:eastAsia="en-GB"/>
        </w:rPr>
        <w:t>// mid-stream variable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trimmed.matches(pattern)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println(file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trimmed)</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168 - </w:t>
      </w:r>
      <w:r w:rsidRPr="00184009">
        <w:rPr>
          <w:rFonts w:ascii="Consolas" w:eastAsia="Times New Roman" w:hAnsi="Consolas" w:cs="Consolas"/>
          <w:b/>
          <w:bCs/>
          <w:color w:val="24292E"/>
          <w:sz w:val="16"/>
          <w:lang w:eastAsia="en-GB"/>
        </w:rPr>
        <w:t>yield</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keyword makes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for</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clauses produce a value (of the same type as the expression iterated over). Syntax:</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for clauses yield body</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174 - </w:t>
      </w:r>
      <w:r w:rsidRPr="00184009">
        <w:rPr>
          <w:rFonts w:ascii="Consolas" w:eastAsia="Times New Roman" w:hAnsi="Consolas" w:cs="Consolas"/>
          <w:b/>
          <w:bCs/>
          <w:color w:val="24292E"/>
          <w:sz w:val="16"/>
          <w:lang w:eastAsia="en-GB"/>
        </w:rPr>
        <w:t>match case</w:t>
      </w:r>
    </w:p>
    <w:p w:rsidR="00184009" w:rsidRPr="00184009" w:rsidRDefault="00184009" w:rsidP="00184009">
      <w:pPr>
        <w:numPr>
          <w:ilvl w:val="0"/>
          <w:numId w:val="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unlike Java's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select case</w:t>
      </w:r>
      <w:r w:rsidRPr="00184009">
        <w:rPr>
          <w:rFonts w:ascii="Segoe UI" w:eastAsia="Times New Roman" w:hAnsi="Segoe UI" w:cs="Segoe UI"/>
          <w:color w:val="6A737D"/>
          <w:sz w:val="18"/>
          <w:szCs w:val="18"/>
          <w:lang w:eastAsia="en-GB"/>
        </w:rPr>
        <w:t>, there is no fall through,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break</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implicit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 can contain any type of value</w:t>
      </w:r>
    </w:p>
    <w:p w:rsidR="00184009" w:rsidRPr="00184009" w:rsidRDefault="00184009" w:rsidP="00184009">
      <w:pPr>
        <w:numPr>
          <w:ilvl w:val="0"/>
          <w:numId w:val="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_</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placeholder for</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completely unknown value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target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firstArg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firstArg is a previously initialized val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"salt"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"pepper"</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"chips"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"salsa"</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"eggs"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"bacon"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"waat?"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175 -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Scala doesn't have</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break</w:t>
      </w:r>
      <w:r w:rsidRPr="00184009">
        <w:rPr>
          <w:rFonts w:ascii="Segoe UI" w:eastAsia="Times New Roman" w:hAnsi="Segoe UI" w:cs="Segoe UI"/>
          <w:color w:val="24292E"/>
          <w:sz w:val="18"/>
          <w:szCs w:val="18"/>
          <w:lang w:eastAsia="en-GB"/>
        </w:rPr>
        <w:t>, nor does it have</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continue</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statement</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180 -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Unlike Java, Scala supports</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inner scope variable shadowing</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Functions and Closures</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186 - Local functions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are functions inside other functions. They are visible only in their enclosing block</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188 - Function literal</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example:</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(x: Int) =&gt; x + 1</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188 -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Every function value is an instance of some class that extends one of</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FunctionN</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traits that has an</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apply</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method used to invoke the function (</w:t>
      </w:r>
      <w:r w:rsidRPr="00184009">
        <w:rPr>
          <w:rFonts w:ascii="Consolas" w:eastAsia="Times New Roman" w:hAnsi="Consolas" w:cs="Consolas"/>
          <w:color w:val="24292E"/>
          <w:sz w:val="16"/>
          <w:lang w:eastAsia="en-GB"/>
        </w:rPr>
        <w:t>Function0</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for functions with no params,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Function1</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for functions with 1 param, ...)</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189 - </w:t>
      </w:r>
      <w:r w:rsidRPr="00184009">
        <w:rPr>
          <w:rFonts w:ascii="Consolas" w:eastAsia="Times New Roman" w:hAnsi="Consolas" w:cs="Consolas"/>
          <w:b/>
          <w:bCs/>
          <w:color w:val="24292E"/>
          <w:sz w:val="16"/>
          <w:lang w:eastAsia="en-GB"/>
        </w:rPr>
        <w:t>foreach</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a method of</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Traversable</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trait (supertrait of</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List</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Set</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Array</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and</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Map</w:t>
      </w:r>
      <w:r w:rsidRPr="00184009">
        <w:rPr>
          <w:rFonts w:ascii="Segoe UI" w:eastAsia="Times New Roman" w:hAnsi="Segoe UI" w:cs="Segoe UI"/>
          <w:color w:val="24292E"/>
          <w:sz w:val="18"/>
          <w:szCs w:val="18"/>
          <w:lang w:eastAsia="en-GB"/>
        </w:rPr>
        <w:t>) which takes a function as an argument and applies it to all elements</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190 - </w:t>
      </w:r>
      <w:r w:rsidRPr="00184009">
        <w:rPr>
          <w:rFonts w:ascii="Consolas" w:eastAsia="Times New Roman" w:hAnsi="Consolas" w:cs="Consolas"/>
          <w:b/>
          <w:bCs/>
          <w:color w:val="24292E"/>
          <w:sz w:val="16"/>
          <w:lang w:eastAsia="en-GB"/>
        </w:rPr>
        <w:t>filter</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method takes a function that maps each element to true or false, e.g.</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someNums.filter((x: Int) =&gt; x &gt; 0)</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190 - Target typing</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 Scala infers type by examining the way the expression is used, e.g.</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filter</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example can be written:</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someNums.filter(x =&gt; x &gt; 0)</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191 - Placeholder</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allows you to write:</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someNums.filter(_ &gt; 0)</w:t>
      </w:r>
    </w:p>
    <w:p w:rsidR="00184009" w:rsidRPr="00184009" w:rsidRDefault="00184009" w:rsidP="00184009">
      <w:pPr>
        <w:numPr>
          <w:ilvl w:val="0"/>
          <w:numId w:val="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only if each function parameter appears in function literal only once (one placeholder for each param, sequentially)</w:t>
      </w:r>
    </w:p>
    <w:p w:rsidR="00184009" w:rsidRPr="00184009" w:rsidRDefault="00184009" w:rsidP="00184009">
      <w:pPr>
        <w:numPr>
          <w:ilvl w:val="0"/>
          <w:numId w:val="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sometimes the compiler might not have enough info to infer missing param types: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 error: missing parameter type for expanded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OK: f(5, 10) = 15</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192 - Partially applied function (PAF)</w:t>
      </w:r>
    </w:p>
    <w:p w:rsidR="00184009" w:rsidRPr="00184009" w:rsidRDefault="00184009" w:rsidP="00184009">
      <w:pPr>
        <w:numPr>
          <w:ilvl w:val="0"/>
          <w:numId w:val="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 expression in which you don't supply all of the arguments needed by the function. Instead, you supply some, or 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someNums.foreach(println _)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equivalent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someNums.foreach(x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a function value is required in that place you can omit the placeholder: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someNums.foreach(println)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sum _  </w:t>
      </w:r>
      <w:r w:rsidRPr="00184009">
        <w:rPr>
          <w:rFonts w:ascii="Consolas" w:eastAsia="Times New Roman" w:hAnsi="Consolas" w:cs="Consolas"/>
          <w:color w:val="6A737D"/>
          <w:sz w:val="16"/>
          <w:lang w:eastAsia="en-GB"/>
        </w:rPr>
        <w:t>// '_' is a placeholder for the entire param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a</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function3</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they are called partially applied functions because you can do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sum(</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b(</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Int = 6</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197 - Closures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see the changes to</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free variables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and</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vice versa</w:t>
      </w:r>
      <w:r w:rsidRPr="00184009">
        <w:rPr>
          <w:rFonts w:ascii="Segoe UI" w:eastAsia="Times New Roman" w:hAnsi="Segoe UI" w:cs="Segoe UI"/>
          <w:color w:val="24292E"/>
          <w:sz w:val="18"/>
          <w:szCs w:val="18"/>
          <w:lang w:eastAsia="en-GB"/>
        </w:rPr>
        <w:t>, changes to</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free variables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made by</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closure</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are seen outside of</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closure</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199 - Repeated parameters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Scala allows you to indicate that the last param to a function may be repeated: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echo</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(arg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args) println(arg)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Now `echo` may be called with zero or more params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pass in an `Array[String]` instead, you need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append the arg with a colon and an `_*` symbol: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echo(</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"arr"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"of"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"strings"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200 - Named arguments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allow you to pass args to a function in a different order: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syntax is to precede each argument with a param name and an equals sign: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speed(distance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100</w:t>
      </w:r>
      <w:r w:rsidRPr="00184009">
        <w:rPr>
          <w:rFonts w:ascii="Consolas" w:eastAsia="Times New Roman" w:hAnsi="Consolas" w:cs="Consolas"/>
          <w:color w:val="24292E"/>
          <w:sz w:val="16"/>
          <w:szCs w:val="16"/>
          <w:lang w:eastAsia="en-GB"/>
        </w:rPr>
        <w:t xml:space="preserve">, time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is also possible to mix positional and named args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which case the positional arguments, understandably, must come first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201 - Default parameter values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allows you to omit such a param when calling a function, in which case the param will be filled with its default value: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printTime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out</w:t>
      </w:r>
      <w:r w:rsidRPr="00184009">
        <w:rPr>
          <w:rFonts w:ascii="Consolas" w:eastAsia="Times New Roman" w:hAnsi="Consolas" w:cs="Consolas"/>
          <w:color w:val="24292E"/>
          <w:sz w:val="16"/>
          <w:szCs w:val="16"/>
          <w:lang w:eastAsia="en-GB"/>
        </w:rPr>
        <w:t>: java.io.</w:t>
      </w:r>
      <w:r w:rsidRPr="00184009">
        <w:rPr>
          <w:rFonts w:ascii="Consolas" w:eastAsia="Times New Roman" w:hAnsi="Consolas" w:cs="Consolas"/>
          <w:color w:val="6F42C1"/>
          <w:sz w:val="16"/>
          <w:lang w:eastAsia="en-GB"/>
        </w:rPr>
        <w:t>PrintStream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Console</w:t>
      </w:r>
      <w:r w:rsidRPr="00184009">
        <w:rPr>
          <w:rFonts w:ascii="Consolas" w:eastAsia="Times New Roman" w:hAnsi="Consolas" w:cs="Consolas"/>
          <w:color w:val="24292E"/>
          <w:sz w:val="16"/>
          <w:szCs w:val="16"/>
          <w:lang w:eastAsia="en-GB"/>
        </w:rPr>
        <w:t xml:space="preserve">.out)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out.println(</w:t>
      </w:r>
      <w:r w:rsidRPr="00184009">
        <w:rPr>
          <w:rFonts w:ascii="Consolas" w:eastAsia="Times New Roman" w:hAnsi="Consolas" w:cs="Consolas"/>
          <w:color w:val="032F62"/>
          <w:sz w:val="16"/>
          <w:lang w:eastAsia="en-GB"/>
        </w:rPr>
        <w:t>"time =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System</w:t>
      </w:r>
      <w:r w:rsidRPr="00184009">
        <w:rPr>
          <w:rFonts w:ascii="Consolas" w:eastAsia="Times New Roman" w:hAnsi="Consolas" w:cs="Consolas"/>
          <w:color w:val="24292E"/>
          <w:sz w:val="16"/>
          <w:szCs w:val="16"/>
          <w:lang w:eastAsia="en-GB"/>
        </w:rPr>
        <w:t>.currentTimeMillis())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now, you can call the function like this: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printTime()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or like this: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printTime(</w:t>
      </w:r>
      <w:r w:rsidRPr="00184009">
        <w:rPr>
          <w:rFonts w:ascii="Consolas" w:eastAsia="Times New Roman" w:hAnsi="Consolas" w:cs="Consolas"/>
          <w:color w:val="6F42C1"/>
          <w:sz w:val="16"/>
          <w:lang w:eastAsia="en-GB"/>
        </w:rPr>
        <w:t>Console</w:t>
      </w:r>
      <w:r w:rsidRPr="00184009">
        <w:rPr>
          <w:rFonts w:ascii="Consolas" w:eastAsia="Times New Roman" w:hAnsi="Consolas" w:cs="Consolas"/>
          <w:color w:val="24292E"/>
          <w:sz w:val="16"/>
          <w:szCs w:val="16"/>
          <w:lang w:eastAsia="en-GB"/>
        </w:rPr>
        <w:t>.err)</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202 - Tail recursion (Tail call optimization)</w:t>
      </w:r>
    </w:p>
    <w:p w:rsidR="00184009" w:rsidRPr="00184009" w:rsidRDefault="00184009" w:rsidP="00184009">
      <w:pPr>
        <w:numPr>
          <w:ilvl w:val="0"/>
          <w:numId w:val="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the recursive call is the last action in the function body, compiler is able to replace the call with a jump back to the beginning of the function, after updating param values</w:t>
      </w:r>
    </w:p>
    <w:p w:rsidR="00184009" w:rsidRPr="00184009" w:rsidRDefault="00184009" w:rsidP="00184009">
      <w:pPr>
        <w:numPr>
          <w:ilvl w:val="0"/>
          <w:numId w:val="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 of the JVM instruction set, tail call optimization cannot be applied for two mutually recursive functions nor if the final call goes to a function value (function wraps the recursive call):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funValue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nestedFun 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nestedFun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{println(x); funValue(x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won't be optimized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Control Abstractions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207 - Higher order functions</w:t>
      </w:r>
    </w:p>
    <w:p w:rsidR="00184009" w:rsidRPr="00184009" w:rsidRDefault="00184009" w:rsidP="00184009">
      <w:pPr>
        <w:numPr>
          <w:ilvl w:val="0"/>
          <w:numId w:val="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functions that take other functions as parameters: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refactoring imperative 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xml:space="preserve"> * demonstrates control abstraction (higher order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that reduces code duplication and significantly simplifies the 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function receives a String and a function that maps (String, String) =&gt; Boolean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filesMatching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query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matcher</w:t>
      </w:r>
      <w:r w:rsidRPr="00184009">
        <w:rPr>
          <w:rFonts w:ascii="Consolas" w:eastAsia="Times New Roman" w:hAnsi="Consolas" w:cs="Consolas"/>
          <w:color w:val="24292E"/>
          <w:sz w:val="16"/>
          <w:szCs w:val="16"/>
          <w:lang w:eastAsia="en-GB"/>
        </w:rPr>
        <w:t>: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file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filesHere;  </w:t>
      </w:r>
      <w:r w:rsidRPr="00184009">
        <w:rPr>
          <w:rFonts w:ascii="Consolas" w:eastAsia="Times New Roman" w:hAnsi="Consolas" w:cs="Consolas"/>
          <w:color w:val="6A737D"/>
          <w:sz w:val="16"/>
          <w:lang w:eastAsia="en-GB"/>
        </w:rPr>
        <w:t>// filesHere is a function that returns an Array of files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matcher(file.getName, query)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file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filesEnding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query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filesMatching(query, (</w:t>
      </w:r>
      <w:r w:rsidRPr="00184009">
        <w:rPr>
          <w:rFonts w:ascii="Consolas" w:eastAsia="Times New Roman" w:hAnsi="Consolas" w:cs="Consolas"/>
          <w:color w:val="E36209"/>
          <w:sz w:val="16"/>
          <w:lang w:eastAsia="en-GB"/>
        </w:rPr>
        <w:t>fileName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query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fileName.endsWith(query))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filesContaining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query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filesMatching(query, (fileName, query)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fileName.contains(query)) </w:t>
      </w:r>
      <w:r w:rsidRPr="00184009">
        <w:rPr>
          <w:rFonts w:ascii="Consolas" w:eastAsia="Times New Roman" w:hAnsi="Consolas" w:cs="Consolas"/>
          <w:color w:val="6A737D"/>
          <w:sz w:val="16"/>
          <w:lang w:eastAsia="en-GB"/>
        </w:rPr>
        <w:t>// OK to omit types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filesRegex</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query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filesMatching(query, _.matches(_))  </w:t>
      </w:r>
      <w:r w:rsidRPr="00184009">
        <w:rPr>
          <w:rFonts w:ascii="Consolas" w:eastAsia="Times New Roman" w:hAnsi="Consolas" w:cs="Consolas"/>
          <w:color w:val="6A737D"/>
          <w:sz w:val="16"/>
          <w:lang w:eastAsia="en-GB"/>
        </w:rPr>
        <w:t>// since each 'matcher' param is used only once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since the query is unnecessarily passed around,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can further simplify the code by introducing a closure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filesMatching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matcher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file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filesHere;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matcher(file.getName)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file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filesRegex</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query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filesMatching(_.matches(query))  </w:t>
      </w:r>
      <w:r w:rsidRPr="00184009">
        <w:rPr>
          <w:rFonts w:ascii="Consolas" w:eastAsia="Times New Roman" w:hAnsi="Consolas" w:cs="Consolas"/>
          <w:color w:val="6A737D"/>
          <w:sz w:val="16"/>
          <w:lang w:eastAsia="en-GB"/>
        </w:rPr>
        <w:t>// 'matches' closes over free variable 'query'</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213 - Currying</w:t>
      </w:r>
    </w:p>
    <w:p w:rsidR="00184009" w:rsidRPr="00184009" w:rsidRDefault="00184009" w:rsidP="00184009">
      <w:pPr>
        <w:numPr>
          <w:ilvl w:val="0"/>
          <w:numId w:val="1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curried function is applied to multiple argument lists, instead of just 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curriedSum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curriedSum: (x: Int)(y: Int)Int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curriedSum(</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Int =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Curried f produces two traditional function invocations. The first function invocation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takes a single 'Int' parameter named 'x', and returns a function value for the second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function, which takes the 'Int' parameter 'y'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is what the first function actually does: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first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6A737D"/>
          <w:sz w:val="16"/>
          <w:lang w:eastAsia="en-GB"/>
        </w:rPr>
        <w:t>// returns function value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 Int)Int =&gt; 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second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first(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applying 1 to the first fn yields the second fn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 Int)Int =&gt; 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second(</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applying 2 to the second fn yields the final result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Int =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You can use the placeholder notation to use curriedSum in a partially applied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expression which returns the second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onePlus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curriedSum(</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)_  </w:t>
      </w:r>
      <w:r w:rsidRPr="00184009">
        <w:rPr>
          <w:rFonts w:ascii="Consolas" w:eastAsia="Times New Roman" w:hAnsi="Consolas" w:cs="Consolas"/>
          <w:color w:val="6A737D"/>
          <w:sz w:val="16"/>
          <w:lang w:eastAsia="en-GB"/>
        </w:rPr>
        <w:t>// '_' is a placeholder for the second param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onePlus: (Int) =&gt; Int = &lt;function1&gt;  // 'onePlus' does the same thing as 'second'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when using placeholder notation with Scala identifiers you need to put a space between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identifier and underscore, which is why we didn't need space in 'curriedSum(1)_' and we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did need space for 'println 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another example of higher order function, that repeats an operation two times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returns the result: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twice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Double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Double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Double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op(op(x))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twice(_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f(f(x)) = x + 1 + 1, where x =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Double = 7.0</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216 - The Loan pattern</w:t>
      </w:r>
    </w:p>
    <w:p w:rsidR="00184009" w:rsidRPr="00184009" w:rsidRDefault="00184009" w:rsidP="00184009">
      <w:pPr>
        <w:numPr>
          <w:ilvl w:val="0"/>
          <w:numId w:val="1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some control abstraction function opens a resource and</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loans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it to a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opening a resource and loaning it to 'op'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withPrintWriter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file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PrintWriter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writer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PrintWriter</w:t>
      </w:r>
      <w:r w:rsidRPr="00184009">
        <w:rPr>
          <w:rFonts w:ascii="Consolas" w:eastAsia="Times New Roman" w:hAnsi="Consolas" w:cs="Consolas"/>
          <w:color w:val="24292E"/>
          <w:sz w:val="16"/>
          <w:szCs w:val="16"/>
          <w:lang w:eastAsia="en-GB"/>
        </w:rPr>
        <w:t>(file)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try</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op(writer)  </w:t>
      </w:r>
      <w:r w:rsidRPr="00184009">
        <w:rPr>
          <w:rFonts w:ascii="Consolas" w:eastAsia="Times New Roman" w:hAnsi="Consolas" w:cs="Consolas"/>
          <w:color w:val="6A737D"/>
          <w:sz w:val="16"/>
          <w:lang w:eastAsia="en-GB"/>
        </w:rPr>
        <w:t>// loan the resource to the 'op'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finally</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this way we're sure that the resource is closed in the end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writer.close()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call the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withPrintWriter(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"date.txt"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writer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writer.println(</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java.util.Date)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In any method invocation in which you're passing in 'exactly one argument'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you can opt to use curly braces instead of parentheses to surround the argument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using 'currying', you can redefine 'withPrintWriter' signature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withPrintWriter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file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PrintWriter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now enables you to call the function with a more pleasing syntax: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"date.txt"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withPrintWriter(file) { </w:t>
      </w:r>
      <w:r w:rsidRPr="00184009">
        <w:rPr>
          <w:rFonts w:ascii="Consolas" w:eastAsia="Times New Roman" w:hAnsi="Consolas" w:cs="Consolas"/>
          <w:color w:val="6A737D"/>
          <w:sz w:val="16"/>
          <w:lang w:eastAsia="en-GB"/>
        </w:rPr>
        <w:t>// this curly brace is the second parameter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writer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writer.println(</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java.util.Date)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218 - By-name parameters</w:t>
      </w:r>
    </w:p>
    <w:p w:rsidR="00184009" w:rsidRPr="00184009" w:rsidRDefault="00184009" w:rsidP="00184009">
      <w:pPr>
        <w:numPr>
          <w:ilvl w:val="0"/>
          <w:numId w:val="1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typically, parameters to functions are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by-value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parameters, meaning, the value of the parameter is determined before it is passed to the function</w:t>
      </w:r>
    </w:p>
    <w:p w:rsidR="00184009" w:rsidRPr="00184009" w:rsidRDefault="00184009" w:rsidP="00184009">
      <w:pPr>
        <w:numPr>
          <w:ilvl w:val="0"/>
          <w:numId w:val="1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write a function that accepts an expression that is not evaluated until it's called within a function, you use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call-by-name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mechanism, which passes a code block to the callee and each time the callee accesses the parameter, the code block is executed and the value is calculated: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assertionsEnabled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myAssert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predicate</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without by-name parameter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(assertionsEnabled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predicate())  </w:t>
      </w:r>
      <w:r w:rsidRPr="00184009">
        <w:rPr>
          <w:rFonts w:ascii="Consolas" w:eastAsia="Times New Roman" w:hAnsi="Consolas" w:cs="Consolas"/>
          <w:color w:val="6A737D"/>
          <w:sz w:val="16"/>
          <w:lang w:eastAsia="en-GB"/>
        </w:rPr>
        <w:t>// call it like this: myAssert(() =&gt; 5 &gt;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AssertionError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make a by-name parameter, you give the parameter a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starting with '=&gt;' instead of '() =&gt;'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myAssert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predicate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with by-name parameter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(assertionsEnabled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predicate())  </w:t>
      </w:r>
      <w:r w:rsidRPr="00184009">
        <w:rPr>
          <w:rFonts w:ascii="Consolas" w:eastAsia="Times New Roman" w:hAnsi="Consolas" w:cs="Consolas"/>
          <w:color w:val="6A737D"/>
          <w:sz w:val="16"/>
          <w:lang w:eastAsia="en-GB"/>
        </w:rPr>
        <w:t>// call it like this: myAssert(5 &gt;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AssertionError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which looks exactly like built-in structure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could've used a plain-old Boolean, but then the passed expression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would get executed before the call to 'boolAssert'</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Composition and Inheritance</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lastRenderedPageBreak/>
        <w:t>222 - Composition</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means one class holds a reference to another</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224 - </w:t>
      </w:r>
      <w:r w:rsidRPr="00184009">
        <w:rPr>
          <w:rFonts w:ascii="Consolas" w:eastAsia="Times New Roman" w:hAnsi="Consolas" w:cs="Consolas"/>
          <w:b/>
          <w:bCs/>
          <w:color w:val="24292E"/>
          <w:sz w:val="16"/>
          <w:lang w:eastAsia="en-GB"/>
        </w:rPr>
        <w:t>abstract</w:t>
      </w:r>
      <w:r w:rsidRPr="00184009">
        <w:rPr>
          <w:rFonts w:ascii="Segoe UI" w:eastAsia="Times New Roman" w:hAnsi="Segoe UI" w:cs="Segoe UI"/>
          <w:b/>
          <w:bCs/>
          <w:color w:val="24292E"/>
          <w:sz w:val="18"/>
          <w:lang w:eastAsia="en-GB"/>
        </w:rPr>
        <w:t> method</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does not have an implementation (i.e., no equals sign or body)</w:t>
      </w:r>
    </w:p>
    <w:p w:rsidR="00184009" w:rsidRPr="00184009" w:rsidRDefault="00184009" w:rsidP="00184009">
      <w:pPr>
        <w:numPr>
          <w:ilvl w:val="0"/>
          <w:numId w:val="1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unlike Java, no abstract modifier is allowed on method declarations</w:t>
      </w:r>
    </w:p>
    <w:p w:rsidR="00184009" w:rsidRPr="00184009" w:rsidRDefault="00184009" w:rsidP="00184009">
      <w:pPr>
        <w:numPr>
          <w:ilvl w:val="0"/>
          <w:numId w:val="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methods that do have an implementation are called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concrete</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224 -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Class is said to</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declare an abstract method</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and that it</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defines a concrete method</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(i.e.</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declaration</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abstract</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definition</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concrete</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225 -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Methods with empty parentheses are called</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empty-paren methods</w:t>
      </w:r>
    </w:p>
    <w:p w:rsidR="00184009" w:rsidRPr="00184009" w:rsidRDefault="00184009" w:rsidP="00184009">
      <w:pPr>
        <w:numPr>
          <w:ilvl w:val="0"/>
          <w:numId w:val="1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convention (see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bullet 127</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top) supports the</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uniform access principle</w:t>
      </w:r>
      <w:r w:rsidRPr="00184009">
        <w:rPr>
          <w:rFonts w:ascii="Segoe UI" w:eastAsia="Times New Roman" w:hAnsi="Segoe UI" w:cs="Segoe UI"/>
          <w:color w:val="6A737D"/>
          <w:sz w:val="18"/>
          <w:szCs w:val="18"/>
          <w:lang w:eastAsia="en-GB"/>
        </w:rPr>
        <w:t>, which says that the client code should not be affected by a decision to implement an attribute as a field or as a method</w:t>
      </w:r>
    </w:p>
    <w:p w:rsidR="00184009" w:rsidRPr="00184009" w:rsidRDefault="00184009" w:rsidP="00184009">
      <w:pPr>
        <w:numPr>
          <w:ilvl w:val="0"/>
          <w:numId w:val="1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from the client's code perspective, it should be irrelevant whether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def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accessed</w:t>
      </w:r>
    </w:p>
    <w:p w:rsidR="00184009" w:rsidRPr="00184009" w:rsidRDefault="00184009" w:rsidP="00184009">
      <w:pPr>
        <w:numPr>
          <w:ilvl w:val="0"/>
          <w:numId w:val="1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only difference is speed, since fields are precomputed when the class is initialized</w:t>
      </w:r>
    </w:p>
    <w:p w:rsidR="00184009" w:rsidRPr="00184009" w:rsidRDefault="00184009" w:rsidP="00184009">
      <w:pPr>
        <w:numPr>
          <w:ilvl w:val="0"/>
          <w:numId w:val="1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but, on the other hand, fields are carried around with the parent object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229 -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Fields and methods belong to the same</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namespace</w:t>
      </w:r>
      <w:r w:rsidRPr="00184009">
        <w:rPr>
          <w:rFonts w:ascii="Segoe UI" w:eastAsia="Times New Roman" w:hAnsi="Segoe UI" w:cs="Segoe UI"/>
          <w:color w:val="24292E"/>
          <w:sz w:val="18"/>
          <w:szCs w:val="18"/>
          <w:lang w:eastAsia="en-GB"/>
        </w:rPr>
        <w:t>, which makes possible for a field to override a parameterless method, but it forbids defining a field and a method with the same name</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230 -</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Java</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has four namespaces: fields, methods, types and packages</w:t>
      </w:r>
    </w:p>
    <w:p w:rsidR="00184009" w:rsidRPr="00184009" w:rsidRDefault="00184009" w:rsidP="00184009">
      <w:pPr>
        <w:numPr>
          <w:ilvl w:val="0"/>
          <w:numId w:val="15"/>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Scala</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has two namespaces:</w:t>
      </w:r>
    </w:p>
    <w:p w:rsidR="00184009" w:rsidRPr="00184009" w:rsidRDefault="00184009" w:rsidP="00184009">
      <w:pPr>
        <w:numPr>
          <w:ilvl w:val="1"/>
          <w:numId w:val="15"/>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values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(fields, methods, packages and singleton objects)</w:t>
      </w:r>
    </w:p>
    <w:p w:rsidR="00184009" w:rsidRPr="00184009" w:rsidRDefault="00184009" w:rsidP="00184009">
      <w:pPr>
        <w:numPr>
          <w:ilvl w:val="1"/>
          <w:numId w:val="15"/>
        </w:numPr>
        <w:spacing w:before="60"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types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(classes and traits)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231 - Parametric field</w:t>
      </w:r>
    </w:p>
    <w:p w:rsidR="00184009" w:rsidRPr="00184009" w:rsidRDefault="00184009" w:rsidP="00184009">
      <w:pPr>
        <w:numPr>
          <w:ilvl w:val="0"/>
          <w:numId w:val="1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shorthand definition for</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parameter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field</w:t>
      </w:r>
      <w:r w:rsidRPr="00184009">
        <w:rPr>
          <w:rFonts w:ascii="Segoe UI" w:eastAsia="Times New Roman" w:hAnsi="Segoe UI" w:cs="Segoe UI"/>
          <w:color w:val="6A737D"/>
          <w:sz w:val="18"/>
          <w:szCs w:val="18"/>
          <w:lang w:eastAsia="en-GB"/>
        </w:rPr>
        <w:t>, where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field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gets assigned a</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parameter's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value (the parametric field's name must not clash with an existing element in the same namespace, like a field or a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ArrayElement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contents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could be: 'var', 'private', 'protected', 'override'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232 -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You pass an argument to the superconstructor by placing it in parentheses following the name of the superclass: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LineElement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ArrayElement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width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s.length  </w:t>
      </w:r>
      <w:r w:rsidRPr="00184009">
        <w:rPr>
          <w:rFonts w:ascii="Consolas" w:eastAsia="Times New Roman" w:hAnsi="Consolas" w:cs="Consolas"/>
          <w:color w:val="6A737D"/>
          <w:sz w:val="16"/>
          <w:lang w:eastAsia="en-GB"/>
        </w:rPr>
        <w:t>// 'override' mandatory for concrete member overrides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height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238 -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If you want to disallow for a method to be overridden or for a class to be subclassed, use the keyword</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final</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(e.g.</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final class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or</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final def ...</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240 - </w:t>
      </w:r>
      <w:r w:rsidRPr="00184009">
        <w:rPr>
          <w:rFonts w:ascii="Consolas" w:eastAsia="Times New Roman" w:hAnsi="Consolas" w:cs="Consolas"/>
          <w:b/>
          <w:bCs/>
          <w:color w:val="24292E"/>
          <w:sz w:val="16"/>
          <w:lang w:eastAsia="en-GB"/>
        </w:rPr>
        <w:t>++</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operator is used to concatenate two arrays</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241 - </w:t>
      </w:r>
      <w:r w:rsidRPr="00184009">
        <w:rPr>
          <w:rFonts w:ascii="Consolas" w:eastAsia="Times New Roman" w:hAnsi="Consolas" w:cs="Consolas"/>
          <w:b/>
          <w:bCs/>
          <w:color w:val="24292E"/>
          <w:sz w:val="16"/>
          <w:lang w:eastAsia="en-GB"/>
        </w:rPr>
        <w:t>zip</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used to pair two arrays (make</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Tuple2</w:t>
      </w:r>
      <w:r w:rsidRPr="00184009">
        <w:rPr>
          <w:rFonts w:ascii="Segoe UI" w:eastAsia="Times New Roman" w:hAnsi="Segoe UI" w:cs="Segoe UI"/>
          <w:color w:val="24292E"/>
          <w:sz w:val="18"/>
          <w:szCs w:val="18"/>
          <w:lang w:eastAsia="en-GB"/>
        </w:rPr>
        <w:t>s), dropping the elements from the longer array that don't have corresponding elements in the shorter array, so: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zip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will evaluate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"b"</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'zip' usage example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beside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Element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Element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ArrayElement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(line1, line2)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.contents zip that.contents  </w:t>
      </w:r>
      <w:r w:rsidRPr="00184009">
        <w:rPr>
          <w:rFonts w:ascii="Consolas" w:eastAsia="Times New Roman" w:hAnsi="Consolas" w:cs="Consolas"/>
          <w:color w:val="6A737D"/>
          <w:sz w:val="16"/>
          <w:lang w:eastAsia="en-GB"/>
        </w:rPr>
        <w:t>// new Tuple2 in each iteration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line1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line2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lastRenderedPageBreak/>
        <w:t>242 - </w:t>
      </w:r>
      <w:r w:rsidRPr="00184009">
        <w:rPr>
          <w:rFonts w:ascii="Consolas" w:eastAsia="Times New Roman" w:hAnsi="Consolas" w:cs="Consolas"/>
          <w:b/>
          <w:bCs/>
          <w:color w:val="24292E"/>
          <w:sz w:val="16"/>
          <w:lang w:eastAsia="en-GB"/>
        </w:rPr>
        <w:t>mkString</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defined for all sequences (including arrays).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toString</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called on each element of the sequence. Separator is inserted between every two elems: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contents mkString </w:t>
      </w:r>
      <w:r w:rsidRPr="00184009">
        <w:rPr>
          <w:rFonts w:ascii="Consolas" w:eastAsia="Times New Roman" w:hAnsi="Consolas" w:cs="Consolas"/>
          <w:color w:val="032F62"/>
          <w:sz w:val="16"/>
          <w:lang w:eastAsia="en-GB"/>
        </w:rPr>
        <w:t>"\n"</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Scala's Hierarchy</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250 -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In Scala hierarchy,</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scala.Null</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and</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scala.Nothing</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are the subclasses of every class (thus the name</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bottom classes</w:t>
      </w:r>
      <w:r w:rsidRPr="00184009">
        <w:rPr>
          <w:rFonts w:ascii="Segoe UI" w:eastAsia="Times New Roman" w:hAnsi="Segoe UI" w:cs="Segoe UI"/>
          <w:color w:val="24292E"/>
          <w:sz w:val="18"/>
          <w:szCs w:val="18"/>
          <w:lang w:eastAsia="en-GB"/>
        </w:rPr>
        <w:t>), just as</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Any</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the superclass of every other class</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250 -</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Any</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contains methods:</w:t>
      </w:r>
    </w:p>
    <w:p w:rsidR="00184009" w:rsidRPr="00184009" w:rsidRDefault="00184009" w:rsidP="00184009">
      <w:pPr>
        <w:spacing w:after="184"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r w:rsidRPr="00184009">
        <w:rPr>
          <w:rFonts w:ascii="Consolas" w:eastAsia="Times New Roman" w:hAnsi="Consolas" w:cs="Consolas"/>
          <w:color w:val="6A737D"/>
          <w:sz w:val="16"/>
          <w:lang w:eastAsia="en-GB"/>
        </w:rPr>
        <w:t>final</w:t>
      </w:r>
      <w:r w:rsidRPr="00184009">
        <w:rPr>
          <w:rFonts w:ascii="Segoe UI" w:eastAsia="Times New Roman" w:hAnsi="Segoe UI" w:cs="Segoe UI"/>
          <w:color w:val="6A737D"/>
          <w:sz w:val="18"/>
          <w:szCs w:val="18"/>
          <w:lang w:eastAsia="en-GB"/>
        </w:rPr>
        <w:t>, 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(except for Java boxed numeric types)</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r w:rsidRPr="00184009">
        <w:rPr>
          <w:rFonts w:ascii="Consolas" w:eastAsia="Times New Roman" w:hAnsi="Consolas" w:cs="Consolas"/>
          <w:color w:val="6A737D"/>
          <w:sz w:val="16"/>
          <w:lang w:eastAsia="en-GB"/>
        </w:rPr>
        <w:t>final</w:t>
      </w:r>
      <w:r w:rsidRPr="00184009">
        <w:rPr>
          <w:rFonts w:ascii="Segoe UI" w:eastAsia="Times New Roman" w:hAnsi="Segoe UI" w:cs="Segoe UI"/>
          <w:color w:val="6A737D"/>
          <w:sz w:val="18"/>
          <w:szCs w:val="18"/>
          <w:lang w:eastAsia="en-GB"/>
        </w:rPr>
        <w:t>, 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szCs w:val="18"/>
          <w:lang w:eastAsia="en-GB"/>
        </w:rPr>
        <w:t>.........used by the subclasses to override equality</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toString</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251 -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Class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Any</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has two subclasses:</w:t>
      </w:r>
    </w:p>
    <w:p w:rsidR="00184009" w:rsidRPr="00184009" w:rsidRDefault="00184009" w:rsidP="00184009">
      <w:pPr>
        <w:spacing w:after="0"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AnyVal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parent class of every built-in</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value class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Scala</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AnyRef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base class of all</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reference classes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Scala</w:t>
      </w:r>
    </w:p>
    <w:p w:rsidR="00184009" w:rsidRPr="00184009" w:rsidRDefault="00184009" w:rsidP="00184009">
      <w:pPr>
        <w:spacing w:after="0"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Built-in</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value classes</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Byte</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Short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Char</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Long</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Float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Double</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Boolean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Unit</w:t>
      </w:r>
    </w:p>
    <w:p w:rsidR="00184009" w:rsidRPr="00184009" w:rsidRDefault="00184009" w:rsidP="00184009">
      <w:pPr>
        <w:numPr>
          <w:ilvl w:val="0"/>
          <w:numId w:val="1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represented (except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Unit</w:t>
      </w:r>
      <w:r w:rsidRPr="00184009">
        <w:rPr>
          <w:rFonts w:ascii="Segoe UI" w:eastAsia="Times New Roman" w:hAnsi="Segoe UI" w:cs="Segoe UI"/>
          <w:color w:val="6A737D"/>
          <w:sz w:val="18"/>
          <w:szCs w:val="18"/>
          <w:lang w:eastAsia="en-GB"/>
        </w:rPr>
        <w:t>) as Java primitives at runtime</w:t>
      </w:r>
    </w:p>
    <w:p w:rsidR="00184009" w:rsidRPr="00184009" w:rsidRDefault="00184009" w:rsidP="00184009">
      <w:pPr>
        <w:numPr>
          <w:ilvl w:val="0"/>
          <w:numId w:val="1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both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abstract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final</w:t>
      </w:r>
      <w:r w:rsidRPr="00184009">
        <w:rPr>
          <w:rFonts w:ascii="Segoe UI" w:eastAsia="Times New Roman" w:hAnsi="Segoe UI" w:cs="Segoe UI"/>
          <w:color w:val="6A737D"/>
          <w:sz w:val="18"/>
          <w:szCs w:val="18"/>
          <w:lang w:eastAsia="en-GB"/>
        </w:rPr>
        <w:t>, so you cannot instantiate them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new</w:t>
      </w:r>
    </w:p>
    <w:p w:rsidR="00184009" w:rsidRPr="00184009" w:rsidRDefault="00184009" w:rsidP="00184009">
      <w:pPr>
        <w:numPr>
          <w:ilvl w:val="0"/>
          <w:numId w:val="1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instances of these classes are all written as literals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5</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1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Unit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corresponds to Java's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void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has a single instance value,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p>
    <w:p w:rsidR="00184009" w:rsidRPr="00184009" w:rsidRDefault="00184009" w:rsidP="00184009">
      <w:pPr>
        <w:numPr>
          <w:ilvl w:val="0"/>
          <w:numId w:val="1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Implicit conversion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RichInt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happens when a method that only exists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RichInt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called 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szCs w:val="18"/>
          <w:lang w:eastAsia="en-GB"/>
        </w:rPr>
        <w:t>. Similar</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Booster classes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exist for other value types</w:t>
      </w:r>
    </w:p>
    <w:p w:rsidR="00184009" w:rsidRPr="00184009" w:rsidRDefault="00184009" w:rsidP="00184009">
      <w:pPr>
        <w:spacing w:after="184"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reference classes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inherit from a special marker trait called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ScalaObject</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254 -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Scala stores integers the same way as Java, as 32-bit words, but it uses the</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backup</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class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java.lang.Integer</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to be used whenever an int has to be seen as object</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256 -</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For</w:t>
      </w:r>
      <w:r w:rsidRPr="00184009">
        <w:rPr>
          <w:rFonts w:ascii="Segoe UI" w:eastAsia="Times New Roman" w:hAnsi="Segoe UI" w:cs="Segoe UI"/>
          <w:color w:val="24292E"/>
          <w:sz w:val="18"/>
          <w:lang w:eastAsia="en-GB"/>
        </w:rPr>
        <w:t> </w:t>
      </w:r>
      <w:r w:rsidRPr="00184009">
        <w:rPr>
          <w:rFonts w:ascii="Segoe UI" w:eastAsia="Times New Roman" w:hAnsi="Segoe UI" w:cs="Segoe UI"/>
          <w:b/>
          <w:bCs/>
          <w:color w:val="24292E"/>
          <w:sz w:val="18"/>
          <w:lang w:eastAsia="en-GB"/>
        </w:rPr>
        <w:t>reference equality</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AnyRef</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class has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eq</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method, which cannot be overridden (behaves like</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in Java for reference types). Opposite of</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eq</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ne</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256 - </w:t>
      </w:r>
      <w:r w:rsidRPr="00184009">
        <w:rPr>
          <w:rFonts w:ascii="Consolas" w:eastAsia="Times New Roman" w:hAnsi="Consolas" w:cs="Consolas"/>
          <w:b/>
          <w:bCs/>
          <w:color w:val="24292E"/>
          <w:sz w:val="16"/>
          <w:lang w:eastAsia="en-GB"/>
        </w:rPr>
        <w:t>Null</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a subclass of every reference class (i.e. class that inherits from</w:t>
      </w:r>
      <w:r w:rsidRPr="00184009">
        <w:rPr>
          <w:rFonts w:ascii="Segoe UI" w:eastAsia="Times New Roman" w:hAnsi="Segoe UI" w:cs="Segoe UI"/>
          <w:color w:val="24292E"/>
          <w:sz w:val="18"/>
          <w:lang w:eastAsia="en-GB"/>
        </w:rPr>
        <w:t> </w:t>
      </w:r>
      <w:r w:rsidRPr="00184009">
        <w:rPr>
          <w:rFonts w:ascii="Consolas" w:eastAsia="Times New Roman" w:hAnsi="Consolas" w:cs="Consolas"/>
          <w:color w:val="24292E"/>
          <w:sz w:val="16"/>
          <w:lang w:eastAsia="en-GB"/>
        </w:rPr>
        <w:t>AnyRef</w:t>
      </w:r>
      <w:r w:rsidRPr="00184009">
        <w:rPr>
          <w:rFonts w:ascii="Segoe UI" w:eastAsia="Times New Roman" w:hAnsi="Segoe UI" w:cs="Segoe UI"/>
          <w:color w:val="24292E"/>
          <w:sz w:val="18"/>
          <w:szCs w:val="18"/>
          <w:lang w:eastAsia="en-GB"/>
        </w:rPr>
        <w:t>). It's not compatible with</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value types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w:t>
      </w:r>
      <w:r w:rsidRPr="00184009">
        <w:rPr>
          <w:rFonts w:ascii="Consolas" w:eastAsia="Times New Roman" w:hAnsi="Consolas" w:cs="Consolas"/>
          <w:color w:val="24292E"/>
          <w:sz w:val="16"/>
          <w:lang w:eastAsia="en-GB"/>
        </w:rPr>
        <w:t>val i: Int = Null // type mismatch</w:t>
      </w:r>
      <w:r w:rsidRPr="00184009">
        <w:rPr>
          <w:rFonts w:ascii="Segoe UI" w:eastAsia="Times New Roman" w:hAnsi="Segoe UI" w:cs="Segoe UI"/>
          <w:color w:val="24292E"/>
          <w:sz w:val="18"/>
          <w:szCs w:val="18"/>
          <w:lang w:eastAsia="en-GB"/>
        </w:rPr>
        <w:t>)</w:t>
      </w:r>
      <w:r w:rsidRPr="00184009">
        <w:rPr>
          <w:rFonts w:ascii="Segoe UI" w:eastAsia="Times New Roman" w:hAnsi="Segoe UI" w:cs="Segoe UI"/>
          <w:color w:val="24292E"/>
          <w:sz w:val="18"/>
          <w:szCs w:val="18"/>
          <w:lang w:eastAsia="en-GB"/>
        </w:rPr>
        <w:br/>
      </w:r>
      <w:r w:rsidRPr="00184009">
        <w:rPr>
          <w:rFonts w:ascii="Segoe UI" w:eastAsia="Times New Roman" w:hAnsi="Segoe UI" w:cs="Segoe UI"/>
          <w:b/>
          <w:bCs/>
          <w:color w:val="24292E"/>
          <w:sz w:val="18"/>
          <w:lang w:eastAsia="en-GB"/>
        </w:rPr>
        <w:t>257 - </w:t>
      </w:r>
      <w:r w:rsidRPr="00184009">
        <w:rPr>
          <w:rFonts w:ascii="Consolas" w:eastAsia="Times New Roman" w:hAnsi="Consolas" w:cs="Consolas"/>
          <w:b/>
          <w:bCs/>
          <w:color w:val="24292E"/>
          <w:sz w:val="16"/>
          <w:lang w:eastAsia="en-GB"/>
        </w:rPr>
        <w:t>Nothing</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is a subtype of every other type (of</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Null</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also). There are no values of this type, it's used primarily to signal abnormal termination: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error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message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Nothing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RuntimeException</w:t>
      </w:r>
      <w:r w:rsidRPr="00184009">
        <w:rPr>
          <w:rFonts w:ascii="Consolas" w:eastAsia="Times New Roman" w:hAnsi="Consolas" w:cs="Consolas"/>
          <w:color w:val="24292E"/>
          <w:sz w:val="16"/>
          <w:szCs w:val="16"/>
          <w:lang w:eastAsia="en-GB"/>
        </w:rPr>
        <w:t>(message)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because of its position in type hierarchy, you can use it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divide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must return 'Int'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6A737D"/>
          <w:sz w:val="16"/>
          <w:lang w:eastAsia="en-GB"/>
        </w:rPr>
        <w:t>// Returns 'Int'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error(</w:t>
      </w:r>
      <w:r w:rsidRPr="00184009">
        <w:rPr>
          <w:rFonts w:ascii="Consolas" w:eastAsia="Times New Roman" w:hAnsi="Consolas" w:cs="Consolas"/>
          <w:color w:val="032F62"/>
          <w:sz w:val="16"/>
          <w:lang w:eastAsia="en-GB"/>
        </w:rPr>
        <w:t>"can't divide by zero"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'Nothing' is a subtype of 'Int'</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Traits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258 - Trait</w:t>
      </w:r>
    </w:p>
    <w:p w:rsidR="00184009" w:rsidRPr="00184009" w:rsidRDefault="00184009" w:rsidP="00184009">
      <w:pPr>
        <w:numPr>
          <w:ilvl w:val="0"/>
          <w:numId w:val="1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encapsulates method and field definitions, which can then be reused by mixing them into classes</w:t>
      </w:r>
    </w:p>
    <w:p w:rsidR="00184009" w:rsidRPr="00184009" w:rsidRDefault="00184009" w:rsidP="00184009">
      <w:pPr>
        <w:numPr>
          <w:ilvl w:val="0"/>
          <w:numId w:val="1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trait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can be mixed in using keywords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extends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with</w:t>
      </w:r>
      <w:r w:rsidRPr="00184009">
        <w:rPr>
          <w:rFonts w:ascii="Segoe UI" w:eastAsia="Times New Roman" w:hAnsi="Segoe UI" w:cs="Segoe UI"/>
          <w:color w:val="6A737D"/>
          <w:sz w:val="18"/>
          <w:szCs w:val="18"/>
          <w:lang w:eastAsia="en-GB"/>
        </w:rPr>
        <w:t>. The difference is that, by using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extends</w:t>
      </w:r>
      <w:r w:rsidRPr="00184009">
        <w:rPr>
          <w:rFonts w:ascii="Segoe UI" w:eastAsia="Times New Roman" w:hAnsi="Segoe UI" w:cs="Segoe UI"/>
          <w:color w:val="6A737D"/>
          <w:sz w:val="18"/>
          <w:szCs w:val="18"/>
          <w:lang w:eastAsia="en-GB"/>
        </w:rPr>
        <w:t>, you implicitly inherit the trait's superclass (</w:t>
      </w:r>
      <w:r w:rsidRPr="00184009">
        <w:rPr>
          <w:rFonts w:ascii="Consolas" w:eastAsia="Times New Roman" w:hAnsi="Consolas" w:cs="Consolas"/>
          <w:color w:val="6A737D"/>
          <w:sz w:val="16"/>
          <w:lang w:eastAsia="en-GB"/>
        </w:rPr>
        <w:t>AnyRef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a trait has no explicit superclass)</w:t>
      </w:r>
    </w:p>
    <w:p w:rsidR="00184009" w:rsidRPr="00184009" w:rsidRDefault="00184009" w:rsidP="00184009">
      <w:pPr>
        <w:numPr>
          <w:ilvl w:val="0"/>
          <w:numId w:val="1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trait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also defines a type which can be used as a regular class</w:t>
      </w:r>
    </w:p>
    <w:p w:rsidR="00184009" w:rsidRPr="00184009" w:rsidRDefault="00184009" w:rsidP="00184009">
      <w:pPr>
        <w:numPr>
          <w:ilvl w:val="0"/>
          <w:numId w:val="1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if you want to mix a trait into a class that explicitly extends a superclass, 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extends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indicate the superclass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with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mix in the trait:</w:t>
      </w:r>
    </w:p>
    <w:p w:rsidR="00184009" w:rsidRPr="00184009" w:rsidRDefault="00184009" w:rsidP="00184009">
      <w:pPr>
        <w:numPr>
          <w:ilvl w:val="0"/>
          <w:numId w:val="1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mix in multiple traits using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with</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1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class can override trait's members (polymorphism works the same way as with regular classes):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Animal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Frog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Animal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Philosophical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HasLegs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"green"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philosophize</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"It ain't easy being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toString)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261 -</w:t>
      </w:r>
      <w:r w:rsidRPr="00184009">
        <w:rPr>
          <w:rFonts w:ascii="Segoe UI" w:eastAsia="Times New Roman" w:hAnsi="Segoe UI" w:cs="Segoe UI"/>
          <w:color w:val="24292E"/>
          <w:sz w:val="18"/>
          <w:lang w:eastAsia="en-GB"/>
        </w:rPr>
        <w:t> </w:t>
      </w:r>
      <w:r w:rsidRPr="00184009">
        <w:rPr>
          <w:rFonts w:ascii="Segoe UI" w:eastAsia="Times New Roman" w:hAnsi="Segoe UI" w:cs="Segoe UI"/>
          <w:i/>
          <w:iCs/>
          <w:color w:val="24292E"/>
          <w:sz w:val="18"/>
          <w:lang w:eastAsia="en-GB"/>
        </w:rPr>
        <w:t>Traits</w:t>
      </w:r>
      <w:r w:rsidRPr="00184009">
        <w:rPr>
          <w:rFonts w:ascii="Segoe UI" w:eastAsia="Times New Roman" w:hAnsi="Segoe UI" w:cs="Segoe UI"/>
          <w:color w:val="24292E"/>
          <w:sz w:val="18"/>
          <w:lang w:eastAsia="en-GB"/>
        </w:rPr>
        <w:t> </w:t>
      </w:r>
      <w:r w:rsidRPr="00184009">
        <w:rPr>
          <w:rFonts w:ascii="Segoe UI" w:eastAsia="Times New Roman" w:hAnsi="Segoe UI" w:cs="Segoe UI"/>
          <w:color w:val="24292E"/>
          <w:sz w:val="18"/>
          <w:szCs w:val="18"/>
          <w:lang w:eastAsia="en-GB"/>
        </w:rPr>
        <w:t>can declare fields and maintain state (unlike Java interfaces). You can do anything in a trait definition that you can do with a class definition, with two exceptions:</w:t>
      </w:r>
    </w:p>
    <w:p w:rsidR="00184009" w:rsidRPr="00184009" w:rsidRDefault="00184009" w:rsidP="00184009">
      <w:pPr>
        <w:numPr>
          <w:ilvl w:val="0"/>
          <w:numId w:val="2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traits cannot have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class parameters</w:t>
      </w:r>
    </w:p>
    <w:p w:rsidR="00184009" w:rsidRPr="00184009" w:rsidRDefault="00184009" w:rsidP="00184009">
      <w:pPr>
        <w:numPr>
          <w:ilvl w:val="0"/>
          <w:numId w:val="2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traits have dynamically bound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super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(unlike statically bound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super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classes)</w:t>
      </w:r>
    </w:p>
    <w:p w:rsidR="00184009" w:rsidRPr="00184009" w:rsidRDefault="00184009" w:rsidP="00184009">
      <w:pPr>
        <w:numPr>
          <w:ilvl w:val="1"/>
          <w:numId w:val="2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implementation to invoke is determined each time the trait is mixed into class</w:t>
      </w:r>
    </w:p>
    <w:p w:rsidR="00184009" w:rsidRPr="00184009" w:rsidRDefault="00184009" w:rsidP="00184009">
      <w:pPr>
        <w:numPr>
          <w:ilvl w:val="1"/>
          <w:numId w:val="2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key to allowing traits to work as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stackable modifications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266 - Ordered trait</w:t>
      </w:r>
    </w:p>
    <w:p w:rsidR="00184009" w:rsidRPr="00184009" w:rsidRDefault="00184009" w:rsidP="00184009">
      <w:pPr>
        <w:numPr>
          <w:ilvl w:val="0"/>
          <w:numId w:val="2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allows you to implement all comparison operations on a class</w:t>
      </w:r>
    </w:p>
    <w:p w:rsidR="00184009" w:rsidRPr="00184009" w:rsidRDefault="00184009" w:rsidP="00184009">
      <w:pPr>
        <w:numPr>
          <w:ilvl w:val="0"/>
          <w:numId w:val="2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requires you to specify a</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type parameter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when you mix it in (</w:t>
      </w:r>
      <w:r w:rsidRPr="00184009">
        <w:rPr>
          <w:rFonts w:ascii="Consolas" w:eastAsia="Times New Roman" w:hAnsi="Consolas" w:cs="Consolas"/>
          <w:color w:val="6A737D"/>
          <w:sz w:val="16"/>
          <w:lang w:eastAsia="en-GB"/>
        </w:rPr>
        <w:t>extends Ordered[TypeYouCompare]</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2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requires you to implement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compare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which should return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0</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the object are the same, negative if receiver is less than the argument and positive if the receiver is greater than the argument</w:t>
      </w:r>
    </w:p>
    <w:p w:rsidR="00184009" w:rsidRPr="00184009" w:rsidRDefault="00184009" w:rsidP="00184009">
      <w:pPr>
        <w:numPr>
          <w:ilvl w:val="0"/>
          <w:numId w:val="2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does not provide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(because of "type erasure")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267 - Stackable modifications</w:t>
      </w:r>
    </w:p>
    <w:p w:rsidR="00184009" w:rsidRPr="00184009" w:rsidRDefault="00184009" w:rsidP="00184009">
      <w:pPr>
        <w:numPr>
          <w:ilvl w:val="0"/>
          <w:numId w:val="2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traits let you modify the methods of a class in a way that allows you to stack those modifications together, by mixing in multiple traits</w:t>
      </w:r>
    </w:p>
    <w:p w:rsidR="00184009" w:rsidRPr="00184009" w:rsidRDefault="00184009" w:rsidP="00184009">
      <w:pPr>
        <w:numPr>
          <w:ilvl w:val="0"/>
          <w:numId w:val="2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a trait extends a superclass, it means that the trait can only be mixed in in classes that also extend the same superclass</w:t>
      </w:r>
    </w:p>
    <w:p w:rsidR="00184009" w:rsidRPr="00184009" w:rsidRDefault="00184009" w:rsidP="00184009">
      <w:pPr>
        <w:numPr>
          <w:ilvl w:val="0"/>
          <w:numId w:val="2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traits can have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abstract override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methods because of dynamically bound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super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call works if the trait is mixed in after another trait or class has already given a concrete definition to that method)</w:t>
      </w:r>
    </w:p>
    <w:p w:rsidR="00184009" w:rsidRPr="00184009" w:rsidRDefault="00184009" w:rsidP="00184009">
      <w:pPr>
        <w:numPr>
          <w:ilvl w:val="0"/>
          <w:numId w:val="2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you instantiate a class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new</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Scala takes the class and all of its inherited classes and traits and puts them in a single,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linear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order, thus the name</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linearization</w:t>
      </w:r>
      <w:r w:rsidRPr="00184009">
        <w:rPr>
          <w:rFonts w:ascii="Segoe UI" w:eastAsia="Times New Roman" w:hAnsi="Segoe UI" w:cs="Segoe UI"/>
          <w:color w:val="6A737D"/>
          <w:sz w:val="18"/>
          <w:szCs w:val="18"/>
          <w:lang w:eastAsia="en-GB"/>
        </w:rPr>
        <w:t>. Then, when you call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super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inside one of those classes, the invoked method is the first implementation up the chain (right in the image bellow)</w:t>
      </w:r>
    </w:p>
    <w:p w:rsidR="00184009" w:rsidRPr="00184009" w:rsidRDefault="00184009" w:rsidP="00184009">
      <w:pPr>
        <w:numPr>
          <w:ilvl w:val="0"/>
          <w:numId w:val="2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order of mixins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significant. Traits further to the right take effect first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mixing in a trait when instantiating with 'new' (no need to create a new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BasicIntQueue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Doubling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Filtering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filtering is applied first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queue: BasicIntQueue with Doubling with Filtering = $anon$1@5fa12d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queue.put(</w:t>
      </w:r>
      <w:r w:rsidRPr="00184009">
        <w:rPr>
          <w:rFonts w:ascii="Consolas" w:eastAsia="Times New Roman" w:hAnsi="Consolas" w:cs="Consolas"/>
          <w:color w:val="005CC5"/>
          <w:sz w:val="16"/>
          <w:lang w:eastAsia="en-GB"/>
        </w:rPr>
        <w:t>10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passes the Filtering and then gets doubled with Doubling 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queue.put(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not placed in the queue (negative number filter trait applied)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queue.get()  </w:t>
      </w:r>
      <w:r w:rsidRPr="00184009">
        <w:rPr>
          <w:rFonts w:ascii="Consolas" w:eastAsia="Times New Roman" w:hAnsi="Consolas" w:cs="Consolas"/>
          <w:color w:val="6A737D"/>
          <w:sz w:val="16"/>
          <w:lang w:eastAsia="en-GB"/>
        </w:rPr>
        <w:t>// Int = 20</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Pr>
          <w:rFonts w:ascii="Segoe UI" w:eastAsia="Times New Roman" w:hAnsi="Segoe UI" w:cs="Segoe UI"/>
          <w:noProof/>
          <w:color w:val="0366D6"/>
          <w:sz w:val="18"/>
          <w:szCs w:val="18"/>
          <w:lang w:eastAsia="en-GB"/>
        </w:rPr>
        <w:lastRenderedPageBreak/>
        <w:drawing>
          <wp:inline distT="0" distB="0" distL="0" distR="0">
            <wp:extent cx="2684780" cy="2340610"/>
            <wp:effectExtent l="0" t="0" r="0" b="0"/>
            <wp:docPr id="2" name="Picture 2" descr="Scala Lineariza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a Linearization">
                      <a:hlinkClick r:id="rId7" tgtFrame="&quot;_blank&quot;"/>
                    </pic:cNvPr>
                    <pic:cNvPicPr>
                      <a:picLocks noChangeAspect="1" noChangeArrowheads="1"/>
                    </pic:cNvPicPr>
                  </pic:nvPicPr>
                  <pic:blipFill>
                    <a:blip r:embed="rId8" cstate="print"/>
                    <a:srcRect/>
                    <a:stretch>
                      <a:fillRect/>
                    </a:stretch>
                  </pic:blipFill>
                  <pic:spPr bwMode="auto">
                    <a:xfrm>
                      <a:off x="0" y="0"/>
                      <a:ext cx="2684780" cy="2340610"/>
                    </a:xfrm>
                    <a:prstGeom prst="rect">
                      <a:avLst/>
                    </a:prstGeom>
                    <a:noFill/>
                    <a:ln w="9525">
                      <a:noFill/>
                      <a:miter lim="800000"/>
                      <a:headEnd/>
                      <a:tailEnd/>
                    </a:ln>
                  </pic:spPr>
                </pic:pic>
              </a:graphicData>
            </a:graphic>
          </wp:inline>
        </w:drawing>
      </w:r>
      <w:r w:rsidRPr="00184009">
        <w:rPr>
          <w:rFonts w:ascii="Segoe UI" w:eastAsia="Times New Roman" w:hAnsi="Segoe UI" w:cs="Segoe UI"/>
          <w:color w:val="24292E"/>
          <w:sz w:val="18"/>
          <w:lang w:eastAsia="en-GB"/>
        </w:rPr>
        <w:t> </w:t>
      </w:r>
      <w:r>
        <w:rPr>
          <w:rFonts w:ascii="Segoe UI" w:eastAsia="Times New Roman" w:hAnsi="Segoe UI" w:cs="Segoe UI"/>
          <w:noProof/>
          <w:color w:val="0366D6"/>
          <w:sz w:val="18"/>
          <w:szCs w:val="18"/>
          <w:lang w:eastAsia="en-GB"/>
        </w:rPr>
        <w:drawing>
          <wp:inline distT="0" distB="0" distL="0" distR="0">
            <wp:extent cx="5947410" cy="402590"/>
            <wp:effectExtent l="0" t="0" r="0" b="0"/>
            <wp:docPr id="3" name="Picture 3" descr="Linearization ord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ization order">
                      <a:hlinkClick r:id="rId9" tgtFrame="&quot;_blank&quot;"/>
                    </pic:cNvPr>
                    <pic:cNvPicPr>
                      <a:picLocks noChangeAspect="1" noChangeArrowheads="1"/>
                    </pic:cNvPicPr>
                  </pic:nvPicPr>
                  <pic:blipFill>
                    <a:blip r:embed="rId10" cstate="print"/>
                    <a:srcRect/>
                    <a:stretch>
                      <a:fillRect/>
                    </a:stretch>
                  </pic:blipFill>
                  <pic:spPr bwMode="auto">
                    <a:xfrm>
                      <a:off x="0" y="0"/>
                      <a:ext cx="5947410" cy="402590"/>
                    </a:xfrm>
                    <a:prstGeom prst="rect">
                      <a:avLst/>
                    </a:prstGeom>
                    <a:noFill/>
                    <a:ln w="9525">
                      <a:noFill/>
                      <a:miter lim="800000"/>
                      <a:headEnd/>
                      <a:tailEnd/>
                    </a:ln>
                  </pic:spPr>
                </pic:pic>
              </a:graphicData>
            </a:graphic>
          </wp:inline>
        </w:drawing>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275 - When to use a </w:t>
      </w:r>
      <w:r w:rsidRPr="00184009">
        <w:rPr>
          <w:rFonts w:ascii="Consolas" w:eastAsia="Times New Roman" w:hAnsi="Consolas" w:cs="Consolas"/>
          <w:b/>
          <w:bCs/>
          <w:color w:val="24292E"/>
          <w:sz w:val="20"/>
          <w:lang w:eastAsia="en-GB"/>
        </w:rPr>
        <w:t>trait</w:t>
      </w:r>
      <w:r w:rsidRPr="00184009">
        <w:rPr>
          <w:rFonts w:ascii="Segoe UI" w:eastAsia="Times New Roman" w:hAnsi="Segoe UI" w:cs="Segoe UI"/>
          <w:b/>
          <w:bCs/>
          <w:color w:val="24292E"/>
          <w:sz w:val="30"/>
          <w:lang w:eastAsia="en-GB"/>
        </w:rPr>
        <w:t> and when an </w:t>
      </w:r>
      <w:r w:rsidRPr="00184009">
        <w:rPr>
          <w:rFonts w:ascii="Consolas" w:eastAsia="Times New Roman" w:hAnsi="Consolas" w:cs="Consolas"/>
          <w:b/>
          <w:bCs/>
          <w:color w:val="24292E"/>
          <w:sz w:val="20"/>
          <w:lang w:eastAsia="en-GB"/>
        </w:rPr>
        <w:t>abstract class</w:t>
      </w:r>
    </w:p>
    <w:p w:rsidR="00184009" w:rsidRPr="00184009" w:rsidRDefault="00184009" w:rsidP="00184009">
      <w:pPr>
        <w:numPr>
          <w:ilvl w:val="0"/>
          <w:numId w:val="2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the behavior will not be reused make a concrete class</w:t>
      </w:r>
    </w:p>
    <w:p w:rsidR="00184009" w:rsidRPr="00184009" w:rsidRDefault="00184009" w:rsidP="00184009">
      <w:pPr>
        <w:numPr>
          <w:ilvl w:val="0"/>
          <w:numId w:val="2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it might be used in multiple, unrelated classes, use a trait</w:t>
      </w:r>
    </w:p>
    <w:p w:rsidR="00184009" w:rsidRPr="00184009" w:rsidRDefault="00184009" w:rsidP="00184009">
      <w:pPr>
        <w:numPr>
          <w:ilvl w:val="0"/>
          <w:numId w:val="2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want to inherit from it in Java code, use an abstract class</w:t>
      </w:r>
    </w:p>
    <w:p w:rsidR="00184009" w:rsidRPr="00184009" w:rsidRDefault="00184009" w:rsidP="00184009">
      <w:pPr>
        <w:numPr>
          <w:ilvl w:val="1"/>
          <w:numId w:val="2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trait with only abstract members translates to Java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interface</w:t>
      </w:r>
    </w:p>
    <w:p w:rsidR="00184009" w:rsidRPr="00184009" w:rsidRDefault="00184009" w:rsidP="00184009">
      <w:pPr>
        <w:numPr>
          <w:ilvl w:val="0"/>
          <w:numId w:val="2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plan to distribute it in compiled form and you expect others to write classes that inherit from your code, use an abstract class (when a trait gains or loses a member, any class that inherit from it must be recompiled)</w:t>
      </w:r>
    </w:p>
    <w:p w:rsidR="00184009" w:rsidRPr="00184009" w:rsidRDefault="00184009" w:rsidP="00184009">
      <w:pPr>
        <w:numPr>
          <w:ilvl w:val="0"/>
          <w:numId w:val="2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efficiency is very, very important, use a class (in Java, a virtual method invocation of a class member is faster than an interface method invocation)</w:t>
      </w:r>
    </w:p>
    <w:p w:rsidR="00184009" w:rsidRPr="00184009" w:rsidRDefault="00184009" w:rsidP="00184009">
      <w:pPr>
        <w:numPr>
          <w:ilvl w:val="0"/>
          <w:numId w:val="2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none of the above fits your case, use trait</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Packages and Imports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278 - Packages</w:t>
      </w:r>
    </w:p>
    <w:p w:rsidR="00184009" w:rsidRPr="00184009" w:rsidRDefault="00184009" w:rsidP="00184009">
      <w:pPr>
        <w:numPr>
          <w:ilvl w:val="0"/>
          <w:numId w:val="2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can be used like in C#:</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package pkg_name { // source... }</w:t>
      </w:r>
      <w:r w:rsidRPr="00184009">
        <w:rPr>
          <w:rFonts w:ascii="Segoe UI" w:eastAsia="Times New Roman" w:hAnsi="Segoe UI" w:cs="Segoe UI"/>
          <w:color w:val="6A737D"/>
          <w:sz w:val="18"/>
          <w:szCs w:val="18"/>
          <w:lang w:eastAsia="en-GB"/>
        </w:rPr>
        <w:t>, with more packages in a single source file. Also, they can be nested in one another</w:t>
      </w:r>
    </w:p>
    <w:p w:rsidR="00184009" w:rsidRPr="00184009" w:rsidRDefault="00184009" w:rsidP="00184009">
      <w:pPr>
        <w:numPr>
          <w:ilvl w:val="0"/>
          <w:numId w:val="2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package represents a scope, whose contents is accessed relative to current location</w:t>
      </w:r>
    </w:p>
    <w:p w:rsidR="00184009" w:rsidRPr="00184009" w:rsidRDefault="00184009" w:rsidP="00184009">
      <w:pPr>
        <w:numPr>
          <w:ilvl w:val="0"/>
          <w:numId w:val="2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top level package that's outside all packages any user can write is called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_root_</w:t>
      </w:r>
    </w:p>
    <w:p w:rsidR="00184009" w:rsidRPr="00184009" w:rsidRDefault="00184009" w:rsidP="00184009">
      <w:pPr>
        <w:numPr>
          <w:ilvl w:val="0"/>
          <w:numId w:val="2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 names accessible outside packages can be access from inside the package in the same way</w:t>
      </w:r>
    </w:p>
    <w:p w:rsidR="00184009" w:rsidRPr="00184009" w:rsidRDefault="00184009" w:rsidP="00184009">
      <w:pPr>
        <w:numPr>
          <w:ilvl w:val="0"/>
          <w:numId w:val="2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stick with one package per file then Java package rules apply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package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package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just syntactic sugar for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package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one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package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two</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import the package (not a specific package member)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 xml:space="preserve">one.two  </w:t>
      </w:r>
      <w:r w:rsidRPr="00184009">
        <w:rPr>
          <w:rFonts w:ascii="Consolas" w:eastAsia="Times New Roman" w:hAnsi="Consolas" w:cs="Consolas"/>
          <w:color w:val="6A737D"/>
          <w:sz w:val="16"/>
          <w:lang w:eastAsia="en-GB"/>
        </w:rPr>
        <w:t>// and then use objects like this: `two.Two.method`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is a shorthand for 'Import selector' syntax: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lastRenderedPageBreak/>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one.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two</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access all members of a package (underscore instead of Java's star)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 xml:space="preserve">one.two.three._  </w:t>
      </w:r>
      <w:r w:rsidRPr="00184009">
        <w:rPr>
          <w:rFonts w:ascii="Consolas" w:eastAsia="Times New Roman" w:hAnsi="Consolas" w:cs="Consolas"/>
          <w:color w:val="6A737D"/>
          <w:sz w:val="16"/>
          <w:lang w:eastAsia="en-GB"/>
        </w:rPr>
        <w:t>// could also be written as `import one.two.three.{_}`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use import with objects and classes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showOne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One</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imports all members of its parameter `one`, of class `One`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 xml:space="preserve">one._  </w:t>
      </w:r>
      <w:r w:rsidRPr="00184009">
        <w:rPr>
          <w:rFonts w:ascii="Consolas" w:eastAsia="Times New Roman" w:hAnsi="Consolas" w:cs="Consolas"/>
          <w:color w:val="6A737D"/>
          <w:sz w:val="16"/>
          <w:lang w:eastAsia="en-GB"/>
        </w:rPr>
        <w:t>// use imports wherever you like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println(name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 are the best"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import more than one specific package member use 'Import selectors'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one.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One1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One2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rename import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one.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One1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First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One2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`One1` is accessed as `First` (or `one.One1`)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import all members and rename one of them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one.two.</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Two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Second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catch-all must come last in the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import all members except one (useful for ambiguities)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one.two.</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Two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excludes `Two`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implicit imports (later imports overshadow earlier ones)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java.lang._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Predef._</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288 - Access modifiers </w:t>
      </w:r>
      <w:r w:rsidRPr="00184009">
        <w:rPr>
          <w:rFonts w:ascii="Segoe UI" w:eastAsia="Times New Roman" w:hAnsi="Segoe UI" w:cs="Segoe UI"/>
          <w:b/>
          <w:bCs/>
          <w:color w:val="24292E"/>
          <w:sz w:val="30"/>
          <w:szCs w:val="30"/>
          <w:lang w:eastAsia="en-GB"/>
        </w:rPr>
        <w:t>available in Scala:</w:t>
      </w:r>
      <w:r w:rsidRPr="00184009">
        <w:rPr>
          <w:rFonts w:ascii="Segoe UI" w:eastAsia="Times New Roman" w:hAnsi="Segoe UI" w:cs="Segoe UI"/>
          <w:b/>
          <w:bCs/>
          <w:color w:val="24292E"/>
          <w:sz w:val="30"/>
          <w:lang w:eastAsia="en-GB"/>
        </w:rPr>
        <w:t> </w:t>
      </w:r>
      <w:r w:rsidRPr="00184009">
        <w:rPr>
          <w:rFonts w:ascii="Consolas" w:eastAsia="Times New Roman" w:hAnsi="Consolas" w:cs="Consolas"/>
          <w:b/>
          <w:bCs/>
          <w:color w:val="24292E"/>
          <w:sz w:val="20"/>
          <w:lang w:eastAsia="en-GB"/>
        </w:rPr>
        <w:t>Private</w:t>
      </w:r>
      <w:r w:rsidRPr="00184009">
        <w:rPr>
          <w:rFonts w:ascii="Segoe UI" w:eastAsia="Times New Roman" w:hAnsi="Segoe UI" w:cs="Segoe UI"/>
          <w:b/>
          <w:bCs/>
          <w:color w:val="24292E"/>
          <w:sz w:val="30"/>
          <w:lang w:eastAsia="en-GB"/>
        </w:rPr>
        <w:t> </w:t>
      </w:r>
      <w:r w:rsidRPr="00184009">
        <w:rPr>
          <w:rFonts w:ascii="Segoe UI" w:eastAsia="Times New Roman" w:hAnsi="Segoe UI" w:cs="Segoe UI"/>
          <w:b/>
          <w:bCs/>
          <w:color w:val="24292E"/>
          <w:sz w:val="30"/>
          <w:szCs w:val="30"/>
          <w:lang w:eastAsia="en-GB"/>
        </w:rPr>
        <w:t>and</w:t>
      </w:r>
      <w:r w:rsidRPr="00184009">
        <w:rPr>
          <w:rFonts w:ascii="Segoe UI" w:eastAsia="Times New Roman" w:hAnsi="Segoe UI" w:cs="Segoe UI"/>
          <w:b/>
          <w:bCs/>
          <w:color w:val="24292E"/>
          <w:sz w:val="30"/>
          <w:lang w:eastAsia="en-GB"/>
        </w:rPr>
        <w:t> </w:t>
      </w:r>
      <w:r w:rsidRPr="00184009">
        <w:rPr>
          <w:rFonts w:ascii="Consolas" w:eastAsia="Times New Roman" w:hAnsi="Consolas" w:cs="Consolas"/>
          <w:b/>
          <w:bCs/>
          <w:color w:val="24292E"/>
          <w:sz w:val="20"/>
          <w:lang w:eastAsia="en-GB"/>
        </w:rPr>
        <w:t>Protected</w:t>
      </w:r>
    </w:p>
    <w:p w:rsidR="00184009" w:rsidRPr="00184009" w:rsidRDefault="00184009" w:rsidP="00184009">
      <w:pPr>
        <w:numPr>
          <w:ilvl w:val="0"/>
          <w:numId w:val="2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outer class's access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private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members of its inner class is forbidden</w:t>
      </w:r>
    </w:p>
    <w:p w:rsidR="00184009" w:rsidRPr="00184009" w:rsidRDefault="00184009" w:rsidP="00184009">
      <w:pPr>
        <w:numPr>
          <w:ilvl w:val="0"/>
          <w:numId w:val="2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Java allows access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protected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members to classes in the same package even if they don't inherit from the class that declares protected members. Scala don't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289 - Access qualifiers</w:t>
      </w:r>
    </w:p>
    <w:p w:rsidR="00184009" w:rsidRPr="00184009" w:rsidRDefault="00184009" w:rsidP="00184009">
      <w:pPr>
        <w:numPr>
          <w:ilvl w:val="0"/>
          <w:numId w:val="2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modifier in the form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private[X]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protected[X]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means that access is applied "up to X", where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designates some enclosing package, class or a singleton</w:t>
      </w:r>
    </w:p>
    <w:p w:rsidR="00184009" w:rsidRPr="00184009" w:rsidRDefault="00184009" w:rsidP="00184009">
      <w:pPr>
        <w:numPr>
          <w:ilvl w:val="0"/>
          <w:numId w:val="2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object-private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private[this]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means that access is allowed only from within the the object that contains definition itself, not its instances (</w:t>
      </w:r>
      <w:r w:rsidRPr="00184009">
        <w:rPr>
          <w:rFonts w:ascii="Consolas" w:eastAsia="Times New Roman" w:hAnsi="Consolas" w:cs="Consolas"/>
          <w:color w:val="6A737D"/>
          <w:sz w:val="16"/>
          <w:lang w:eastAsia="en-GB"/>
        </w:rPr>
        <w:t>ObjName.privMember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will fail in this case)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291 - Companion objects </w:t>
      </w:r>
      <w:r w:rsidRPr="00184009">
        <w:rPr>
          <w:rFonts w:ascii="Segoe UI" w:eastAsia="Times New Roman" w:hAnsi="Segoe UI" w:cs="Segoe UI"/>
          <w:b/>
          <w:bCs/>
          <w:color w:val="24292E"/>
          <w:sz w:val="30"/>
          <w:szCs w:val="30"/>
          <w:lang w:eastAsia="en-GB"/>
        </w:rPr>
        <w:t>or</w:t>
      </w:r>
      <w:r w:rsidRPr="00184009">
        <w:rPr>
          <w:rFonts w:ascii="Segoe UI" w:eastAsia="Times New Roman" w:hAnsi="Segoe UI" w:cs="Segoe UI"/>
          <w:b/>
          <w:bCs/>
          <w:color w:val="24292E"/>
          <w:sz w:val="30"/>
          <w:lang w:eastAsia="en-GB"/>
        </w:rPr>
        <w:t> Singletons</w:t>
      </w:r>
    </w:p>
    <w:p w:rsidR="00184009" w:rsidRPr="00184009" w:rsidRDefault="00184009" w:rsidP="00184009">
      <w:pPr>
        <w:numPr>
          <w:ilvl w:val="0"/>
          <w:numId w:val="2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class shares all its access rights with its companion object and vice versa</w:t>
      </w:r>
    </w:p>
    <w:p w:rsidR="00184009" w:rsidRPr="00184009" w:rsidRDefault="00184009" w:rsidP="00184009">
      <w:pPr>
        <w:numPr>
          <w:ilvl w:val="0"/>
          <w:numId w:val="2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protected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modifier makes no sense since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Companion objects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cannot be subclassed</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292 - Package objects</w:t>
      </w:r>
    </w:p>
    <w:p w:rsidR="00184009" w:rsidRPr="00184009" w:rsidRDefault="00184009" w:rsidP="00184009">
      <w:pPr>
        <w:numPr>
          <w:ilvl w:val="0"/>
          <w:numId w:val="2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any kind of definition you can put in a class can go in a</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package object</w:t>
      </w:r>
    </w:p>
    <w:p w:rsidR="00184009" w:rsidRPr="00184009" w:rsidRDefault="00184009" w:rsidP="00184009">
      <w:pPr>
        <w:numPr>
          <w:ilvl w:val="0"/>
          <w:numId w:val="2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each package is allowed to have one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package object</w:t>
      </w:r>
    </w:p>
    <w:p w:rsidR="00184009" w:rsidRPr="00184009" w:rsidRDefault="00184009" w:rsidP="00184009">
      <w:pPr>
        <w:numPr>
          <w:ilvl w:val="0"/>
          <w:numId w:val="2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frequently used to hold package-wide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type aliases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implicit conversions</w:t>
      </w:r>
    </w:p>
    <w:p w:rsidR="00184009" w:rsidRPr="00184009" w:rsidRDefault="00184009" w:rsidP="00184009">
      <w:pPr>
        <w:numPr>
          <w:ilvl w:val="0"/>
          <w:numId w:val="2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top level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package has a package object, which is available to all Scala code</w:t>
      </w:r>
    </w:p>
    <w:p w:rsidR="00184009" w:rsidRPr="00184009" w:rsidRDefault="00184009" w:rsidP="00184009">
      <w:pPr>
        <w:numPr>
          <w:ilvl w:val="0"/>
          <w:numId w:val="2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they are compiled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package.class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file in that package's directory</w:t>
      </w:r>
    </w:p>
    <w:p w:rsidR="00184009" w:rsidRPr="00184009" w:rsidRDefault="00184009" w:rsidP="00184009">
      <w:pPr>
        <w:numPr>
          <w:ilvl w:val="0"/>
          <w:numId w:val="2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access is the same as for any other package element: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file 'one/package.scala'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package 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one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showSomeone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someone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Someone</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someone._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println(name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I am"</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file View.scala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package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view</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 xml:space="preserve">one.Someone  </w:t>
      </w:r>
      <w:r w:rsidRPr="00184009">
        <w:rPr>
          <w:rFonts w:ascii="Consolas" w:eastAsia="Times New Roman" w:hAnsi="Consolas" w:cs="Consolas"/>
          <w:color w:val="6A737D"/>
          <w:sz w:val="16"/>
          <w:lang w:eastAsia="en-GB"/>
        </w:rPr>
        <w:t>// class defined in package 'one'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one.showSomeone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ViewDialog</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(someone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Someone</w:t>
      </w:r>
      <w:r w:rsidRPr="00184009">
        <w:rPr>
          <w:rFonts w:ascii="Consolas" w:eastAsia="Times New Roman" w:hAnsi="Consolas" w:cs="Consolas"/>
          <w:color w:val="24292E"/>
          <w:sz w:val="16"/>
          <w:szCs w:val="16"/>
          <w:lang w:eastAsia="en-GB"/>
        </w:rPr>
        <w:t>.dialog)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showSomeone(someone)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Assertions and Unit Testing</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295 - Assertions</w:t>
      </w:r>
    </w:p>
    <w:p w:rsidR="00184009" w:rsidRPr="00184009" w:rsidRDefault="00184009" w:rsidP="00184009">
      <w:pPr>
        <w:numPr>
          <w:ilvl w:val="0"/>
          <w:numId w:val="2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written as calls of a predefined method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assert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(defined in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Predef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singleton)</w:t>
      </w:r>
    </w:p>
    <w:p w:rsidR="00184009" w:rsidRPr="00184009" w:rsidRDefault="00184009" w:rsidP="00184009">
      <w:pPr>
        <w:numPr>
          <w:ilvl w:val="0"/>
          <w:numId w:val="2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assertions and ensuring checks can be enabled/disabled with JVM's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-ea</w:t>
      </w:r>
      <w:r w:rsidRPr="00184009">
        <w:rPr>
          <w:rFonts w:ascii="Segoe UI" w:eastAsia="Times New Roman" w:hAnsi="Segoe UI" w:cs="Segoe UI"/>
          <w:color w:val="6A737D"/>
          <w:sz w:val="18"/>
          <w:szCs w:val="18"/>
          <w:lang w:eastAsia="en-GB"/>
        </w:rPr>
        <w:t>/</w:t>
      </w:r>
      <w:r w:rsidRPr="00184009">
        <w:rPr>
          <w:rFonts w:ascii="Consolas" w:eastAsia="Times New Roman" w:hAnsi="Consolas" w:cs="Consolas"/>
          <w:color w:val="6A737D"/>
          <w:sz w:val="16"/>
          <w:lang w:eastAsia="en-GB"/>
        </w:rPr>
        <w:t>-da</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flags</w:t>
      </w:r>
    </w:p>
    <w:p w:rsidR="00184009" w:rsidRPr="00184009" w:rsidRDefault="00184009" w:rsidP="00184009">
      <w:pPr>
        <w:numPr>
          <w:ilvl w:val="0"/>
          <w:numId w:val="2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assert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methods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ensuring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convenience methods: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assert(condition) </w:t>
      </w:r>
      <w:r w:rsidRPr="00184009">
        <w:rPr>
          <w:rFonts w:ascii="Consolas" w:eastAsia="Times New Roman" w:hAnsi="Consolas" w:cs="Consolas"/>
          <w:color w:val="6A737D"/>
          <w:sz w:val="16"/>
          <w:lang w:eastAsia="en-GB"/>
        </w:rPr>
        <w:t>// throws AssertionError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assert(condition, </w:t>
      </w:r>
      <w:r w:rsidRPr="00184009">
        <w:rPr>
          <w:rFonts w:ascii="Consolas" w:eastAsia="Times New Roman" w:hAnsi="Consolas" w:cs="Consolas"/>
          <w:color w:val="E36209"/>
          <w:sz w:val="16"/>
          <w:lang w:eastAsia="en-GB"/>
        </w:rPr>
        <w:t>explanation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AssertionError contains explanation.toString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'ensuring' example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widen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Element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(w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width) </w:t>
      </w:r>
      <w:r w:rsidRPr="00184009">
        <w:rPr>
          <w:rFonts w:ascii="Consolas" w:eastAsia="Times New Roman" w:hAnsi="Consolas" w:cs="Consolas"/>
          <w:color w:val="005CC5"/>
          <w:sz w:val="16"/>
          <w:lang w:eastAsia="en-GB"/>
        </w:rPr>
        <w:t>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left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elem(</w:t>
      </w:r>
      <w:r w:rsidRPr="00184009">
        <w:rPr>
          <w:rFonts w:ascii="Consolas" w:eastAsia="Times New Roman" w:hAnsi="Consolas" w:cs="Consolas"/>
          <w:color w:val="005CC5"/>
          <w:sz w:val="16"/>
          <w:lang w:eastAsia="en-GB"/>
        </w:rPr>
        <w:t>' '</w:t>
      </w:r>
      <w:r w:rsidRPr="00184009">
        <w:rPr>
          <w:rFonts w:ascii="Consolas" w:eastAsia="Times New Roman" w:hAnsi="Consolas" w:cs="Consolas"/>
          <w:color w:val="24292E"/>
          <w:sz w:val="16"/>
          <w:szCs w:val="16"/>
          <w:lang w:eastAsia="en-GB"/>
        </w:rPr>
        <w:t xml:space="preserve">, (w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width)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height)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right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elem(</w:t>
      </w:r>
      <w:r w:rsidRPr="00184009">
        <w:rPr>
          <w:rFonts w:ascii="Consolas" w:eastAsia="Times New Roman" w:hAnsi="Consolas" w:cs="Consolas"/>
          <w:color w:val="005CC5"/>
          <w:sz w:val="16"/>
          <w:lang w:eastAsia="en-GB"/>
        </w:rPr>
        <w:t>' '</w:t>
      </w:r>
      <w:r w:rsidRPr="00184009">
        <w:rPr>
          <w:rFonts w:ascii="Consolas" w:eastAsia="Times New Roman" w:hAnsi="Consolas" w:cs="Consolas"/>
          <w:color w:val="24292E"/>
          <w:sz w:val="16"/>
          <w:szCs w:val="16"/>
          <w:lang w:eastAsia="en-GB"/>
        </w:rPr>
        <w:t xml:space="preserve">, w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width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left.width, height)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left beside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beside right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ensuring(w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_.width)  </w:t>
      </w:r>
      <w:r w:rsidRPr="00184009">
        <w:rPr>
          <w:rFonts w:ascii="Consolas" w:eastAsia="Times New Roman" w:hAnsi="Consolas" w:cs="Consolas"/>
          <w:color w:val="6A737D"/>
          <w:sz w:val="16"/>
          <w:lang w:eastAsia="en-GB"/>
        </w:rPr>
        <w:t>// takes a predicate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xml:space="preserve">// when invoked, it passes return type ('Element') to the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predicate function that returns 'Boolean'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if predicate evaluates to 'true', 'ensuring' results with 'Element' on which it was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invoked since this is the last expression of the method, 'widen' returns the 'Element'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throws AssertionError if predicate returns 'false'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297 - Unit testing</w:t>
      </w:r>
    </w:p>
    <w:p w:rsidR="00184009" w:rsidRPr="00184009" w:rsidRDefault="00184009" w:rsidP="00184009">
      <w:pPr>
        <w:numPr>
          <w:ilvl w:val="0"/>
          <w:numId w:val="3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are many options for unit testing in Scala, e.g. Java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JUnit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TestNG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tools or tools written in Scala,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ScalaTest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specs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ScalaCheck</w:t>
      </w:r>
    </w:p>
    <w:p w:rsidR="00184009" w:rsidRPr="00184009" w:rsidRDefault="00184009" w:rsidP="00184009">
      <w:pPr>
        <w:numPr>
          <w:ilvl w:val="0"/>
          <w:numId w:val="31"/>
        </w:numPr>
        <w:spacing w:before="100" w:beforeAutospacing="1" w:after="100" w:afterAutospacing="1" w:line="240" w:lineRule="auto"/>
        <w:rPr>
          <w:rFonts w:ascii="Segoe UI" w:eastAsia="Times New Roman" w:hAnsi="Segoe UI" w:cs="Segoe UI"/>
          <w:color w:val="6A737D"/>
          <w:sz w:val="18"/>
          <w:szCs w:val="18"/>
          <w:lang w:eastAsia="en-GB"/>
        </w:rPr>
      </w:pPr>
      <w:hyperlink r:id="rId11" w:history="1">
        <w:r w:rsidRPr="00184009">
          <w:rPr>
            <w:rFonts w:ascii="Segoe UI" w:eastAsia="Times New Roman" w:hAnsi="Segoe UI" w:cs="Segoe UI"/>
            <w:color w:val="0366D6"/>
            <w:sz w:val="18"/>
            <w:u w:val="single"/>
            <w:lang w:eastAsia="en-GB"/>
          </w:rPr>
          <w:t>ScalaTest</w:t>
        </w:r>
      </w:hyperlink>
    </w:p>
    <w:p w:rsidR="00184009" w:rsidRPr="00184009" w:rsidRDefault="00184009" w:rsidP="00184009">
      <w:pPr>
        <w:numPr>
          <w:ilvl w:val="1"/>
          <w:numId w:val="3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simplest way to test with</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ScalaTest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to extend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org.scalatest.Suite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define test methods in those classes. Methods start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test</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org.scalatest.Suite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Element.elem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ElementSuite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Suite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testUniformElement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elem(</w:t>
      </w:r>
      <w:r w:rsidRPr="00184009">
        <w:rPr>
          <w:rFonts w:ascii="Consolas" w:eastAsia="Times New Roman" w:hAnsi="Consolas" w:cs="Consolas"/>
          <w:color w:val="005CC5"/>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assert(e.width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ScalaTest offers a trait 'FunSuite', which overrides 'execute'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you can define tests as function values, rather than methods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ElementSuite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FunSuite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test is a method in FunSuite which is invoked by ElementSuite's primary constructor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test(</w:t>
      </w:r>
      <w:r w:rsidRPr="00184009">
        <w:rPr>
          <w:rFonts w:ascii="Consolas" w:eastAsia="Times New Roman" w:hAnsi="Consolas" w:cs="Consolas"/>
          <w:color w:val="032F62"/>
          <w:sz w:val="16"/>
          <w:lang w:eastAsia="en-GB"/>
        </w:rPr>
        <w:t>"elem result should have passed width"</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name of test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curly - function passed as by-name parameter to 'test'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which registers it for later execution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elem(</w:t>
      </w:r>
      <w:r w:rsidRPr="00184009">
        <w:rPr>
          <w:rFonts w:ascii="Consolas" w:eastAsia="Times New Roman" w:hAnsi="Consolas" w:cs="Consolas"/>
          <w:color w:val="005CC5"/>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assert(e.width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if fails you see error message with line number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triple equals, if assert fails, returns nice error msg. e.g. "3 did not equal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assert(e.width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alternatively, 'expect' can be used: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expect(</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yields "expected 2, but got 3" in the test failure report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e.width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want to check whether a method throws expected exception use 'intercept'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the code does not throw expected exception or doesn't throw at all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'TestFailedException' is thrown, along with a helpful error msg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intercept[</w:t>
      </w:r>
      <w:r w:rsidRPr="00184009">
        <w:rPr>
          <w:rFonts w:ascii="Consolas" w:eastAsia="Times New Roman" w:hAnsi="Consolas" w:cs="Consolas"/>
          <w:color w:val="6F42C1"/>
          <w:sz w:val="16"/>
          <w:lang w:eastAsia="en-GB"/>
        </w:rPr>
        <w:t>IllegalArgumentException</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returns caught exception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elem(</w:t>
      </w:r>
      <w:r w:rsidRPr="00184009">
        <w:rPr>
          <w:rFonts w:ascii="Consolas" w:eastAsia="Times New Roman" w:hAnsi="Consolas" w:cs="Consolas"/>
          <w:color w:val="005CC5"/>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3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although ScalaTest includes Runner application, you can also run Suite directly from the Scala interpreter by invoking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execute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it (trait Suite's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execute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uses reflection to discover its test methods and invoke them):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ElementSuite).execute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Test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Starting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ElementSuite</w:t>
      </w:r>
      <w:r w:rsidRPr="00184009">
        <w:rPr>
          <w:rFonts w:ascii="Consolas" w:eastAsia="Times New Roman" w:hAnsi="Consolas" w:cs="Consolas"/>
          <w:color w:val="24292E"/>
          <w:sz w:val="16"/>
          <w:szCs w:val="16"/>
          <w:lang w:eastAsia="en-GB"/>
        </w:rPr>
        <w:t>.testUniformElement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Test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Succeeded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ElementSuite</w:t>
      </w:r>
      <w:r w:rsidRPr="00184009">
        <w:rPr>
          <w:rFonts w:ascii="Consolas" w:eastAsia="Times New Roman" w:hAnsi="Consolas" w:cs="Consolas"/>
          <w:color w:val="24292E"/>
          <w:sz w:val="16"/>
          <w:szCs w:val="16"/>
          <w:lang w:eastAsia="en-GB"/>
        </w:rPr>
        <w:t>.testUniformElement</w:t>
      </w:r>
    </w:p>
    <w:p w:rsidR="00184009" w:rsidRPr="00184009" w:rsidRDefault="00184009" w:rsidP="00184009">
      <w:pPr>
        <w:numPr>
          <w:ilvl w:val="0"/>
          <w:numId w:val="3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BDD</w:t>
      </w:r>
      <w:r w:rsidRPr="00184009">
        <w:rPr>
          <w:rFonts w:ascii="Segoe UI" w:eastAsia="Times New Roman" w:hAnsi="Segoe UI" w:cs="Segoe UI"/>
          <w:color w:val="6A737D"/>
          <w:sz w:val="18"/>
          <w:szCs w:val="18"/>
          <w:lang w:eastAsia="en-GB"/>
        </w:rPr>
        <w:t>, the emphasis is on writing human-readable specifications of the expected code behavior, along with the accompanying tests that verify that behavior</w:t>
      </w:r>
    </w:p>
    <w:p w:rsidR="00184009" w:rsidRPr="00184009" w:rsidRDefault="00184009" w:rsidP="00184009">
      <w:pPr>
        <w:numPr>
          <w:ilvl w:val="0"/>
          <w:numId w:val="3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that purpose, ScalaTest includes several traits: Spec, WordSpec, FlatSpec and FeatureSpec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org.scalatest.FlatSpec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org.scalatest.matchers.ShouldMatchers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Element.elem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ElementSpec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FlatSpec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ShouldMatchers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 UniformElement"</w:t>
      </w:r>
      <w:r w:rsidRPr="00184009">
        <w:rPr>
          <w:rFonts w:ascii="Consolas" w:eastAsia="Times New Roman" w:hAnsi="Consolas" w:cs="Consolas"/>
          <w:color w:val="24292E"/>
          <w:sz w:val="16"/>
          <w:szCs w:val="16"/>
          <w:lang w:eastAsia="en-GB"/>
        </w:rPr>
        <w:t xml:space="preserve"> should </w:t>
      </w:r>
      <w:r w:rsidRPr="00184009">
        <w:rPr>
          <w:rFonts w:ascii="Consolas" w:eastAsia="Times New Roman" w:hAnsi="Consolas" w:cs="Consolas"/>
          <w:color w:val="032F62"/>
          <w:sz w:val="16"/>
          <w:lang w:eastAsia="en-GB"/>
        </w:rPr>
        <w:t>"have a width equal to the passed value"</w:t>
      </w:r>
      <w:r w:rsidRPr="00184009">
        <w:rPr>
          <w:rFonts w:ascii="Consolas" w:eastAsia="Times New Roman" w:hAnsi="Consolas" w:cs="Consolas"/>
          <w:color w:val="24292E"/>
          <w:sz w:val="16"/>
          <w:szCs w:val="16"/>
          <w:lang w:eastAsia="en-GB"/>
        </w:rPr>
        <w:t xml:space="preserve"> in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elem(</w:t>
      </w:r>
      <w:r w:rsidRPr="00184009">
        <w:rPr>
          <w:rFonts w:ascii="Consolas" w:eastAsia="Times New Roman" w:hAnsi="Consolas" w:cs="Consolas"/>
          <w:color w:val="005CC5"/>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e.width should be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it should </w:t>
      </w:r>
      <w:r w:rsidRPr="00184009">
        <w:rPr>
          <w:rFonts w:ascii="Consolas" w:eastAsia="Times New Roman" w:hAnsi="Consolas" w:cs="Consolas"/>
          <w:color w:val="032F62"/>
          <w:sz w:val="16"/>
          <w:lang w:eastAsia="en-GB"/>
        </w:rPr>
        <w:t>"have a height equal to the passed value"</w:t>
      </w:r>
      <w:r w:rsidRPr="00184009">
        <w:rPr>
          <w:rFonts w:ascii="Consolas" w:eastAsia="Times New Roman" w:hAnsi="Consolas" w:cs="Consolas"/>
          <w:color w:val="24292E"/>
          <w:sz w:val="16"/>
          <w:szCs w:val="16"/>
          <w:lang w:eastAsia="en-GB"/>
        </w:rPr>
        <w:t xml:space="preserve"> in {  </w:t>
      </w:r>
      <w:r w:rsidRPr="00184009">
        <w:rPr>
          <w:rFonts w:ascii="Consolas" w:eastAsia="Times New Roman" w:hAnsi="Consolas" w:cs="Consolas"/>
          <w:color w:val="6A737D"/>
          <w:sz w:val="16"/>
          <w:lang w:eastAsia="en-GB"/>
        </w:rPr>
        <w:t>// 'specifier clause'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elem(</w:t>
      </w:r>
      <w:r w:rsidRPr="00184009">
        <w:rPr>
          <w:rFonts w:ascii="Consolas" w:eastAsia="Times New Roman" w:hAnsi="Consolas" w:cs="Consolas"/>
          <w:color w:val="005CC5"/>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e.height should be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it should </w:t>
      </w:r>
      <w:r w:rsidRPr="00184009">
        <w:rPr>
          <w:rFonts w:ascii="Consolas" w:eastAsia="Times New Roman" w:hAnsi="Consolas" w:cs="Consolas"/>
          <w:color w:val="032F62"/>
          <w:sz w:val="16"/>
          <w:lang w:eastAsia="en-GB"/>
        </w:rPr>
        <w:t>"throw an IAE if passed a negative width"</w:t>
      </w:r>
      <w:r w:rsidRPr="00184009">
        <w:rPr>
          <w:rFonts w:ascii="Consolas" w:eastAsia="Times New Roman" w:hAnsi="Consolas" w:cs="Consolas"/>
          <w:color w:val="24292E"/>
          <w:sz w:val="16"/>
          <w:szCs w:val="16"/>
          <w:lang w:eastAsia="en-GB"/>
        </w:rPr>
        <w:t xml:space="preserve"> in {  </w:t>
      </w:r>
      <w:r w:rsidRPr="00184009">
        <w:rPr>
          <w:rFonts w:ascii="Consolas" w:eastAsia="Times New Roman" w:hAnsi="Consolas" w:cs="Consolas"/>
          <w:color w:val="6A737D"/>
          <w:sz w:val="16"/>
          <w:lang w:eastAsia="en-GB"/>
        </w:rPr>
        <w:t>// or 'must' or 'can'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evaluating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elem(</w:t>
      </w:r>
      <w:r w:rsidRPr="00184009">
        <w:rPr>
          <w:rFonts w:ascii="Consolas" w:eastAsia="Times New Roman" w:hAnsi="Consolas" w:cs="Consolas"/>
          <w:color w:val="005CC5"/>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should produce [</w:t>
      </w:r>
      <w:r w:rsidRPr="00184009">
        <w:rPr>
          <w:rFonts w:ascii="Consolas" w:eastAsia="Times New Roman" w:hAnsi="Consolas" w:cs="Consolas"/>
          <w:color w:val="6F42C1"/>
          <w:sz w:val="16"/>
          <w:lang w:eastAsia="en-GB"/>
        </w:rPr>
        <w:t>IllegalArgumentException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Case Classes and Pattern Matching</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310 - Case classes</w:t>
      </w:r>
    </w:p>
    <w:p w:rsidR="00184009" w:rsidRPr="00184009" w:rsidRDefault="00184009" w:rsidP="00184009">
      <w:pPr>
        <w:numPr>
          <w:ilvl w:val="0"/>
          <w:numId w:val="3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classes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modifier, Scala compiler adds some syntactic sugar:</w:t>
      </w:r>
    </w:p>
    <w:p w:rsidR="00184009" w:rsidRPr="00184009" w:rsidRDefault="00184009" w:rsidP="00184009">
      <w:pPr>
        <w:numPr>
          <w:ilvl w:val="1"/>
          <w:numId w:val="3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factory method with the same name as the class, which allows you to create new object without keyword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new</w:t>
      </w:r>
      <w:r w:rsidRPr="00184009">
        <w:rPr>
          <w:rFonts w:ascii="Segoe UI" w:eastAsia="Times New Roman" w:hAnsi="Segoe UI" w:cs="Segoe UI"/>
          <w:color w:val="6A737D"/>
          <w:sz w:val="18"/>
          <w:szCs w:val="18"/>
          <w:lang w:eastAsia="en-GB"/>
        </w:rPr>
        <w:t>(</w:t>
      </w:r>
      <w:r w:rsidRPr="00184009">
        <w:rPr>
          <w:rFonts w:ascii="Consolas" w:eastAsia="Times New Roman" w:hAnsi="Consolas" w:cs="Consolas"/>
          <w:color w:val="6A737D"/>
          <w:sz w:val="16"/>
          <w:lang w:eastAsia="en-GB"/>
        </w:rPr>
        <w:t>val m = MyCls("x")</w:t>
      </w:r>
      <w:r w:rsidRPr="00184009">
        <w:rPr>
          <w:rFonts w:ascii="Segoe UI" w:eastAsia="Times New Roman" w:hAnsi="Segoe UI" w:cs="Segoe UI"/>
          <w:color w:val="6A737D"/>
          <w:sz w:val="18"/>
          <w:szCs w:val="18"/>
          <w:lang w:eastAsia="en-GB"/>
        </w:rPr>
        <w:t>)</w:t>
      </w:r>
    </w:p>
    <w:p w:rsidR="00184009" w:rsidRPr="00184009" w:rsidRDefault="00184009" w:rsidP="00184009">
      <w:pPr>
        <w:numPr>
          <w:ilvl w:val="1"/>
          <w:numId w:val="3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 class parameters implicitly get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prefix, so they are made into fields</w:t>
      </w:r>
    </w:p>
    <w:p w:rsidR="00184009" w:rsidRPr="00184009" w:rsidRDefault="00184009" w:rsidP="00184009">
      <w:pPr>
        <w:numPr>
          <w:ilvl w:val="1"/>
          <w:numId w:val="3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compiler adds "natural" implementations of methods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toString</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szCs w:val="18"/>
          <w:lang w:eastAsia="en-GB"/>
        </w:rPr>
        <w:t>, which will print, hash and compare a whole tree of the class and its arguments</w:t>
      </w:r>
    </w:p>
    <w:p w:rsidR="00184009" w:rsidRPr="00184009" w:rsidRDefault="00184009" w:rsidP="00184009">
      <w:pPr>
        <w:numPr>
          <w:ilvl w:val="1"/>
          <w:numId w:val="3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copy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is added to the class (used to create modified copies). To use it, you specify the changes by using</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named parameters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for any param you don't specify, the original value is used: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Var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num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Double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operator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operator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left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right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Var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"x"</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op: BinOp = BinOp(+,Number(1.0),Var(x))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copy method example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op.copy(operator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BinOp = BinOp(-,Number(1.0),Var(x))</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312 - Pattern matching</w:t>
      </w:r>
    </w:p>
    <w:p w:rsidR="00184009" w:rsidRPr="00184009" w:rsidRDefault="00184009" w:rsidP="00184009">
      <w:pPr>
        <w:numPr>
          <w:ilvl w:val="0"/>
          <w:numId w:val="3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biggest advantage of</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case classes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that they support</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pattern matching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written in the form of 'selector match {alternatives}'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simplifyTop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expr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expr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expr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right hand side can be empty (the result is 'Unit'):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p>
    <w:p w:rsidR="00184009" w:rsidRPr="00184009" w:rsidRDefault="00184009" w:rsidP="00184009">
      <w:pPr>
        <w:numPr>
          <w:ilvl w:val="0"/>
          <w:numId w:val="36"/>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match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 is evaluated by trying each of the patterns in the order they are written. The first pattern that matches is selected and the part following the fat arrow is executed</w:t>
      </w:r>
    </w:p>
    <w:p w:rsidR="00184009" w:rsidRPr="00184009" w:rsidRDefault="00184009" w:rsidP="00184009">
      <w:pPr>
        <w:numPr>
          <w:ilvl w:val="0"/>
          <w:numId w:val="3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match</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is an expression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Scala (always results in a value)</w:t>
      </w:r>
    </w:p>
    <w:p w:rsidR="00184009" w:rsidRPr="00184009" w:rsidRDefault="00184009" w:rsidP="00184009">
      <w:pPr>
        <w:numPr>
          <w:ilvl w:val="0"/>
          <w:numId w:val="3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is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no fall through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behavior into the next case</w:t>
      </w:r>
    </w:p>
    <w:p w:rsidR="00184009" w:rsidRPr="00184009" w:rsidRDefault="00184009" w:rsidP="00184009">
      <w:pPr>
        <w:numPr>
          <w:ilvl w:val="0"/>
          <w:numId w:val="3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none of the patterns match</w:t>
      </w:r>
      <w:r w:rsidRPr="00184009">
        <w:rPr>
          <w:rFonts w:ascii="Segoe UI" w:eastAsia="Times New Roman" w:hAnsi="Segoe UI" w:cs="Segoe UI"/>
          <w:color w:val="6A737D"/>
          <w:sz w:val="18"/>
          <w:szCs w:val="18"/>
          <w:lang w:eastAsia="en-GB"/>
        </w:rPr>
        <w:t>, an exception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MatchError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thrown</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315 - Constant patterns</w:t>
      </w:r>
    </w:p>
    <w:p w:rsidR="00184009" w:rsidRPr="00184009" w:rsidRDefault="00184009" w:rsidP="00184009">
      <w:pPr>
        <w:numPr>
          <w:ilvl w:val="0"/>
          <w:numId w:val="3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matches only itself (comparison is done using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3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any literal,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 singleton object can be used as a constant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describe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"five"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true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"truth"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"hello"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"hi"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"the empty 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built-in singleton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"something unexpected"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316 - Variable patterns</w:t>
      </w:r>
    </w:p>
    <w:p w:rsidR="00184009" w:rsidRPr="00184009" w:rsidRDefault="00184009" w:rsidP="00184009">
      <w:pPr>
        <w:numPr>
          <w:ilvl w:val="0"/>
          <w:numId w:val="3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matches any object, like wildcard</w:t>
      </w:r>
    </w:p>
    <w:p w:rsidR="00184009" w:rsidRPr="00184009" w:rsidRDefault="00184009" w:rsidP="00184009">
      <w:pPr>
        <w:numPr>
          <w:ilvl w:val="0"/>
          <w:numId w:val="3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unlike the wildcard, Scala binds the variable to whatever the object is and then a variable refers to that value in the right hand side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clause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math.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Pi</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lastRenderedPageBreak/>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math.</w:t>
      </w:r>
      <w:r w:rsidRPr="00184009">
        <w:rPr>
          <w:rFonts w:ascii="Consolas" w:eastAsia="Times New Roman" w:hAnsi="Consolas" w:cs="Consolas"/>
          <w:color w:val="6F42C1"/>
          <w:sz w:val="16"/>
          <w:lang w:eastAsia="en-GB"/>
        </w:rPr>
        <w:t>Pi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"zero"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"strange!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cannot be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`pi`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"strange? Pi =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pi  </w:t>
      </w:r>
      <w:r w:rsidRPr="00184009">
        <w:rPr>
          <w:rFonts w:ascii="Consolas" w:eastAsia="Times New Roman" w:hAnsi="Consolas" w:cs="Consolas"/>
          <w:color w:val="6A737D"/>
          <w:sz w:val="16"/>
          <w:lang w:eastAsia="en-GB"/>
        </w:rPr>
        <w:t>// will be treated as constant ('val pi')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pi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"That could be anything: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pi  </w:t>
      </w:r>
      <w:r w:rsidRPr="00184009">
        <w:rPr>
          <w:rFonts w:ascii="Consolas" w:eastAsia="Times New Roman" w:hAnsi="Consolas" w:cs="Consolas"/>
          <w:color w:val="6A737D"/>
          <w:sz w:val="16"/>
          <w:lang w:eastAsia="en-GB"/>
        </w:rPr>
        <w:t>// variable pattern ('val pi')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Compiler reports "Unreachable code" error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How does Scala know whether 'Pi' is a constant from 'scala.math' and not a variable?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A simple lexical rule is applied: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 If a name starts with a lowercase letter Scala treats it as a variable pattern.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 All other references are treated as constants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 With exception of fields: 'this.pi' and 'obj.pi', and lowercase names in back ticks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314 - Wildcard patterns</w:t>
      </w:r>
    </w:p>
    <w:p w:rsidR="00184009" w:rsidRPr="00184009" w:rsidRDefault="00184009" w:rsidP="00184009">
      <w:pPr>
        <w:numPr>
          <w:ilvl w:val="0"/>
          <w:numId w:val="39"/>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_</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matches every value, but it doesn't result with a variable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this example, since we don't care about elements of a binary operation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only whether it's a binary operation or not, we can use wildcard pattern: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 xml:space="preserve">(_, _,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println(expr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"is a binary operation"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"It's something entirely different"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318 - Constructor patterns</w:t>
      </w:r>
    </w:p>
    <w:p w:rsidR="00184009" w:rsidRPr="00184009" w:rsidRDefault="00184009" w:rsidP="00184009">
      <w:pPr>
        <w:numPr>
          <w:ilvl w:val="0"/>
          <w:numId w:val="4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first checks whether the object is a member of the named</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case class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then checks that the constructor params of the object match the patterns in parentheses</w:t>
      </w:r>
    </w:p>
    <w:p w:rsidR="00184009" w:rsidRPr="00184009" w:rsidRDefault="00184009" w:rsidP="00184009">
      <w:pPr>
        <w:numPr>
          <w:ilvl w:val="0"/>
          <w:numId w:val="4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Deep matching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means that it looks for patterns arbitrarily deep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first checks that the top level object is a 'BinOp', then whether the third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constructor param is a 'Number' and finally that the value of that number is '0'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"a deep match"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checks 3 levels deep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318 - Sequence patterns</w:t>
      </w:r>
    </w:p>
    <w:p w:rsidR="00184009" w:rsidRPr="00184009" w:rsidRDefault="00184009" w:rsidP="00184009">
      <w:pPr>
        <w:numPr>
          <w:ilvl w:val="0"/>
          <w:numId w:val="41"/>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can be matched against, just like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case classes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checks for 3 element list that starts with zero: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_,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"zero starting list of three elements"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check against the sequence without specifying how long it must be: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_</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"zero starting 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(_</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"any 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319 - Tuple patterns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"-tuple"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(a, b, c)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"matched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  </w:t>
      </w:r>
      <w:r w:rsidRPr="00184009">
        <w:rPr>
          <w:rFonts w:ascii="Consolas" w:eastAsia="Times New Roman" w:hAnsi="Consolas" w:cs="Consolas"/>
          <w:color w:val="6A737D"/>
          <w:sz w:val="16"/>
          <w:lang w:eastAsia="en-GB"/>
        </w:rPr>
        <w:t>// matched a 3-tuple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lastRenderedPageBreak/>
        <w:t>319 - Typed patterns</w:t>
      </w:r>
    </w:p>
    <w:p w:rsidR="00184009" w:rsidRPr="00184009" w:rsidRDefault="00184009" w:rsidP="00184009">
      <w:pPr>
        <w:numPr>
          <w:ilvl w:val="0"/>
          <w:numId w:val="4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used for convenient type checks and type casts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generalSize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s.length  </w:t>
      </w:r>
      <w:r w:rsidRPr="00184009">
        <w:rPr>
          <w:rFonts w:ascii="Consolas" w:eastAsia="Times New Roman" w:hAnsi="Consolas" w:cs="Consolas"/>
          <w:color w:val="6A737D"/>
          <w:sz w:val="16"/>
          <w:lang w:eastAsia="en-GB"/>
        </w:rPr>
        <w:t>// type check + type cast - 's' can only be a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 xml:space="preserve">[_,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m.size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//&gt; generalSize: (x: Any)Int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generalSize(</w:t>
      </w:r>
      <w:r w:rsidRPr="00184009">
        <w:rPr>
          <w:rFonts w:ascii="Consolas" w:eastAsia="Times New Roman" w:hAnsi="Consolas" w:cs="Consolas"/>
          <w:color w:val="032F62"/>
          <w:sz w:val="16"/>
          <w:lang w:eastAsia="en-GB"/>
        </w:rPr>
        <w:t>"aeiou"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//&gt; Int =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generalSize(</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//&gt; Int =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generalSize(math.</w:t>
      </w:r>
      <w:r w:rsidRPr="00184009">
        <w:rPr>
          <w:rFonts w:ascii="Consolas" w:eastAsia="Times New Roman" w:hAnsi="Consolas" w:cs="Consolas"/>
          <w:color w:val="6F42C1"/>
          <w:sz w:val="16"/>
          <w:lang w:eastAsia="en-GB"/>
        </w:rPr>
        <w:t>Pi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//&gt; Int = -1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generally, to test whether expression is an instance of a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expr.</w:t>
      </w:r>
      <w:r w:rsidRPr="00184009">
        <w:rPr>
          <w:rFonts w:ascii="Consolas" w:eastAsia="Times New Roman" w:hAnsi="Consolas" w:cs="Consolas"/>
          <w:color w:val="005CC5"/>
          <w:sz w:val="16"/>
          <w:lang w:eastAsia="en-GB"/>
        </w:rPr>
        <w:t>isInstanceOf</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member of class 'Any'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cast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expr.</w:t>
      </w:r>
      <w:r w:rsidRPr="00184009">
        <w:rPr>
          <w:rFonts w:ascii="Consolas" w:eastAsia="Times New Roman" w:hAnsi="Consolas" w:cs="Consolas"/>
          <w:color w:val="005CC5"/>
          <w:sz w:val="16"/>
          <w:lang w:eastAsia="en-GB"/>
        </w:rPr>
        <w:t>asInstanceOf</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member of class 'Any'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isIntToIntMap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non-variable type Int is unchecked since it's eliminated by erasure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isIntToIntMap(</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//&gt; Boolean =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isIntToIntMap(</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"aei"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"aei"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//&gt; Boolean = true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same thing works fine with arrays since their type is preserved with their value</w:t>
      </w:r>
    </w:p>
    <w:p w:rsidR="00184009" w:rsidRPr="00184009" w:rsidRDefault="00184009" w:rsidP="00184009">
      <w:pPr>
        <w:numPr>
          <w:ilvl w:val="0"/>
          <w:numId w:val="4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Type erasure</w:t>
      </w:r>
    </w:p>
    <w:p w:rsidR="00184009" w:rsidRPr="00184009" w:rsidRDefault="00184009" w:rsidP="00184009">
      <w:pPr>
        <w:numPr>
          <w:ilvl w:val="1"/>
          <w:numId w:val="4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erasure model of generics, like in Java, means that no information about type arguments is maintained at runtime. Consequently, there is no way to determine at runtime whether a given Map object has been created with two Int arguments, rather than with arguments of any other type. All the system can do is determine that a value is a Map of some arbitrary type parameters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323 - Variable binding</w:t>
      </w:r>
    </w:p>
    <w:p w:rsidR="00184009" w:rsidRPr="00184009" w:rsidRDefault="00184009" w:rsidP="00184009">
      <w:pPr>
        <w:numPr>
          <w:ilvl w:val="0"/>
          <w:numId w:val="4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allows you to, if the pattern matches, assign a variable to a matched object</w:t>
      </w:r>
    </w:p>
    <w:p w:rsidR="00184009" w:rsidRPr="00184009" w:rsidRDefault="00184009" w:rsidP="00184009">
      <w:pPr>
        <w:numPr>
          <w:ilvl w:val="0"/>
          <w:numId w:val="4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syntax is `var_name @ some_pattern'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"abs"</w:t>
      </w:r>
      <w:r w:rsidRPr="00184009">
        <w:rPr>
          <w:rFonts w:ascii="Consolas" w:eastAsia="Times New Roman" w:hAnsi="Consolas" w:cs="Consolas"/>
          <w:color w:val="24292E"/>
          <w:sz w:val="16"/>
          <w:szCs w:val="16"/>
          <w:lang w:eastAsia="en-GB"/>
        </w:rPr>
        <w:t xml:space="preserve">, 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"abs"</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  </w:t>
      </w:r>
      <w:r w:rsidRPr="00184009">
        <w:rPr>
          <w:rFonts w:ascii="Consolas" w:eastAsia="Times New Roman" w:hAnsi="Consolas" w:cs="Consolas"/>
          <w:color w:val="6A737D"/>
          <w:sz w:val="16"/>
          <w:lang w:eastAsia="en-GB"/>
        </w:rPr>
        <w:t>// if matched, 'e' will be 'UnOp("abs", _)'</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324 - Pattern guards</w:t>
      </w:r>
    </w:p>
    <w:p w:rsidR="00184009" w:rsidRPr="00184009" w:rsidRDefault="00184009" w:rsidP="00184009">
      <w:pPr>
        <w:numPr>
          <w:ilvl w:val="0"/>
          <w:numId w:val="4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some circumstances, syntactic pattern matching is not precise enough</w:t>
      </w:r>
    </w:p>
    <w:p w:rsidR="00184009" w:rsidRPr="00184009" w:rsidRDefault="00184009" w:rsidP="00184009">
      <w:pPr>
        <w:numPr>
          <w:ilvl w:val="0"/>
          <w:numId w:val="4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pattern guard comes after a pattern and starts with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if</w:t>
      </w:r>
    </w:p>
    <w:p w:rsidR="00184009" w:rsidRPr="00184009" w:rsidRDefault="00184009" w:rsidP="00184009">
      <w:pPr>
        <w:numPr>
          <w:ilvl w:val="0"/>
          <w:numId w:val="4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can be arbitrary boolean expression and typically refers to pattern variables</w:t>
      </w:r>
    </w:p>
    <w:p w:rsidR="00184009" w:rsidRPr="00184009" w:rsidRDefault="00184009" w:rsidP="00184009">
      <w:pPr>
        <w:numPr>
          <w:ilvl w:val="0"/>
          <w:numId w:val="4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pattern matches only if the guard evaluates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match only positive integers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n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n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is positive"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match only strings starting with the letter ‘a’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s(</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starts with letter 'a'"</w:t>
      </w:r>
    </w:p>
    <w:p w:rsidR="00184009" w:rsidRPr="00184009" w:rsidRDefault="00184009" w:rsidP="00184009">
      <w:pPr>
        <w:numPr>
          <w:ilvl w:val="0"/>
          <w:numId w:val="4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e.g. if you'd like to transform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 +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2 *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 patterns: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won't work, since a pattern variable may only appear once in a pattern: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simplifyAdd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x,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x is already defined as value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instead: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simplifyAdd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matches only a binary expression with two equal operands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x, y)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//&gt; simplifyAdd: (e: Expr)Expr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add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24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24</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//&gt; add  : BinOp = BinOp(+,Number(24.0),Number(24.0))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timesTwo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simplifyAdd(add)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//&gt; timesTwo  : Expr = BinOp(*,Number(24.0),Number(2.0))</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325 - Pattern overlaps</w:t>
      </w:r>
    </w:p>
    <w:p w:rsidR="00184009" w:rsidRPr="00184009" w:rsidRDefault="00184009" w:rsidP="00184009">
      <w:pPr>
        <w:numPr>
          <w:ilvl w:val="0"/>
          <w:numId w:val="4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patterns are tried in the order in which they are written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recursively call itself until no more simplifications are possible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simplifyAll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expr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expr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simplifyAll(e) </w:t>
      </w:r>
      <w:r w:rsidRPr="00184009">
        <w:rPr>
          <w:rFonts w:ascii="Consolas" w:eastAsia="Times New Roman" w:hAnsi="Consolas" w:cs="Consolas"/>
          <w:color w:val="6A737D"/>
          <w:sz w:val="16"/>
          <w:lang w:eastAsia="en-GB"/>
        </w:rPr>
        <w:t>// '-' is its own inverse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simplifyAll(e) </w:t>
      </w:r>
      <w:r w:rsidRPr="00184009">
        <w:rPr>
          <w:rFonts w:ascii="Consolas" w:eastAsia="Times New Roman" w:hAnsi="Consolas" w:cs="Consolas"/>
          <w:color w:val="6A737D"/>
          <w:sz w:val="16"/>
          <w:lang w:eastAsia="en-GB"/>
        </w:rPr>
        <w:t>// '0' is a neutral element for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simplifyAll(e) </w:t>
      </w:r>
      <w:r w:rsidRPr="00184009">
        <w:rPr>
          <w:rFonts w:ascii="Consolas" w:eastAsia="Times New Roman" w:hAnsi="Consolas" w:cs="Consolas"/>
          <w:color w:val="6A737D"/>
          <w:sz w:val="16"/>
          <w:lang w:eastAsia="en-GB"/>
        </w:rPr>
        <w:t>// '1' is a neutral element for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UnOp</w:t>
      </w:r>
      <w:r w:rsidRPr="00184009">
        <w:rPr>
          <w:rFonts w:ascii="Consolas" w:eastAsia="Times New Roman" w:hAnsi="Consolas" w:cs="Consolas"/>
          <w:color w:val="24292E"/>
          <w:sz w:val="16"/>
          <w:szCs w:val="16"/>
          <w:lang w:eastAsia="en-GB"/>
        </w:rPr>
        <w:t xml:space="preserve">(op, 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UnOp</w:t>
      </w:r>
      <w:r w:rsidRPr="00184009">
        <w:rPr>
          <w:rFonts w:ascii="Consolas" w:eastAsia="Times New Roman" w:hAnsi="Consolas" w:cs="Consolas"/>
          <w:color w:val="24292E"/>
          <w:sz w:val="16"/>
          <w:szCs w:val="16"/>
          <w:lang w:eastAsia="en-GB"/>
        </w:rPr>
        <w:t>(op, simplifyAll(e))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 xml:space="preserve">(op, l, r)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(op, simplifyAll(l), simplifyAll(r))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expr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intToNumber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numberToInt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x.num.toInt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allMin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allAdd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244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allMul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simplifyAll(allMin)   </w:t>
      </w:r>
      <w:r w:rsidRPr="00184009">
        <w:rPr>
          <w:rFonts w:ascii="Consolas" w:eastAsia="Times New Roman" w:hAnsi="Consolas" w:cs="Consolas"/>
          <w:color w:val="6A737D"/>
          <w:sz w:val="16"/>
          <w:lang w:eastAsia="en-GB"/>
        </w:rPr>
        <w:t>//&gt; Expr = Number(4.0)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simplifyAll(allAdd)   </w:t>
      </w:r>
      <w:r w:rsidRPr="00184009">
        <w:rPr>
          <w:rFonts w:ascii="Consolas" w:eastAsia="Times New Roman" w:hAnsi="Consolas" w:cs="Consolas"/>
          <w:color w:val="6A737D"/>
          <w:sz w:val="16"/>
          <w:lang w:eastAsia="en-GB"/>
        </w:rPr>
        <w:t>//&gt; Expr = Number(244.0)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simplifyAll(allMul)   </w:t>
      </w:r>
      <w:r w:rsidRPr="00184009">
        <w:rPr>
          <w:rFonts w:ascii="Consolas" w:eastAsia="Times New Roman" w:hAnsi="Consolas" w:cs="Consolas"/>
          <w:color w:val="6A737D"/>
          <w:sz w:val="16"/>
          <w:lang w:eastAsia="en-GB"/>
        </w:rPr>
        <w:t>//&gt; Expr = Number(24.0)</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326 - Sealed classes</w:t>
      </w:r>
    </w:p>
    <w:p w:rsidR="00184009" w:rsidRPr="00184009" w:rsidRDefault="00184009" w:rsidP="00184009">
      <w:pPr>
        <w:numPr>
          <w:ilvl w:val="0"/>
          <w:numId w:val="4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how can you be sure you covered all the cases when using pattern matching, since a new</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case class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may be created in any time, in another compilation unit?</w:t>
      </w:r>
    </w:p>
    <w:p w:rsidR="00184009" w:rsidRPr="00184009" w:rsidRDefault="00184009" w:rsidP="00184009">
      <w:pPr>
        <w:numPr>
          <w:ilvl w:val="0"/>
          <w:numId w:val="4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make the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superclass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of your</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case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sealed</w:t>
      </w:r>
      <w:r w:rsidRPr="00184009">
        <w:rPr>
          <w:rFonts w:ascii="Segoe UI" w:eastAsia="Times New Roman" w:hAnsi="Segoe UI" w:cs="Segoe UI"/>
          <w:color w:val="6A737D"/>
          <w:sz w:val="18"/>
          <w:szCs w:val="18"/>
          <w:lang w:eastAsia="en-GB"/>
        </w:rPr>
        <w:t>, which then means that a class cannot have any new subclasses added except the ones in the same file</w:t>
      </w:r>
    </w:p>
    <w:p w:rsidR="00184009" w:rsidRPr="00184009" w:rsidRDefault="00184009" w:rsidP="00184009">
      <w:pPr>
        <w:numPr>
          <w:ilvl w:val="0"/>
          <w:numId w:val="4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way, when using pattern matching, you only need to worry about the subclasses you know of</w:t>
      </w:r>
    </w:p>
    <w:p w:rsidR="00184009" w:rsidRPr="00184009" w:rsidRDefault="00184009" w:rsidP="00184009">
      <w:pPr>
        <w:numPr>
          <w:ilvl w:val="0"/>
          <w:numId w:val="4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also, when you match against subclasses of a sealed class, you get the compiler support, which will flag missing combinations of patterns with a warning message: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make 'Expr' class sealed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sealed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leave out some patterns when matching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describe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 xml:space="preserve">(_)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 num"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Var</w:t>
      </w:r>
      <w:r w:rsidRPr="00184009">
        <w:rPr>
          <w:rFonts w:ascii="Consolas" w:eastAsia="Times New Roman" w:hAnsi="Consolas" w:cs="Consolas"/>
          <w:color w:val="24292E"/>
          <w:sz w:val="16"/>
          <w:szCs w:val="16"/>
          <w:lang w:eastAsia="en-GB"/>
        </w:rPr>
        <w:t xml:space="preserve">(_)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 var"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you'll get a compiler warning: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xml:space="preserve"> * warning: match is not exhaustive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missing combination  UnOp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missing combination  BinOp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which is telling you that you might get 'MatchError'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because some possible patterns are not handled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get rid of the warning, in situations where you're sure that no such pattern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will ever appear, throw in the last catch-all case: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RuntimeException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should never happen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same problem can be solved with more elegant solution, without any dead 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using 'unchecked' annotation: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describe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unchecked)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(_)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328 - The Option type</w:t>
      </w:r>
    </w:p>
    <w:p w:rsidR="00184009" w:rsidRPr="00184009" w:rsidRDefault="00184009" w:rsidP="00184009">
      <w:pPr>
        <w:numPr>
          <w:ilvl w:val="0"/>
          <w:numId w:val="49"/>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Option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type for optional values, which can be of two forms:</w:t>
      </w:r>
    </w:p>
    <w:p w:rsidR="00184009" w:rsidRPr="00184009" w:rsidRDefault="00184009" w:rsidP="00184009">
      <w:pPr>
        <w:numPr>
          <w:ilvl w:val="1"/>
          <w:numId w:val="49"/>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Some(x)</w:t>
      </w:r>
      <w:r w:rsidRPr="00184009">
        <w:rPr>
          <w:rFonts w:ascii="Segoe UI" w:eastAsia="Times New Roman" w:hAnsi="Segoe UI" w:cs="Segoe UI"/>
          <w:color w:val="6A737D"/>
          <w:sz w:val="18"/>
          <w:szCs w:val="18"/>
          <w:lang w:eastAsia="en-GB"/>
        </w:rPr>
        <w:t>, where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the actual value</w:t>
      </w:r>
    </w:p>
    <w:p w:rsidR="00184009" w:rsidRPr="00184009" w:rsidRDefault="00184009" w:rsidP="00184009">
      <w:pPr>
        <w:numPr>
          <w:ilvl w:val="1"/>
          <w:numId w:val="4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None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object, which represents non-existent value</w:t>
      </w:r>
    </w:p>
    <w:p w:rsidR="00184009" w:rsidRPr="00184009" w:rsidRDefault="00184009" w:rsidP="00184009">
      <w:pPr>
        <w:numPr>
          <w:ilvl w:val="0"/>
          <w:numId w:val="4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optional values are produced by some of the standard operations on collections, e.g.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szCs w:val="18"/>
          <w:lang w:eastAsia="en-GB"/>
        </w:rPr>
        <w: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get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produces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Some(value)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None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there was no given key</w:t>
      </w:r>
    </w:p>
    <w:p w:rsidR="00184009" w:rsidRPr="00184009" w:rsidRDefault="00184009" w:rsidP="00184009">
      <w:pPr>
        <w:numPr>
          <w:ilvl w:val="0"/>
          <w:numId w:val="4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common way to distinguish between optional objects is through pattern matching: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show</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 xml:space="preserve">(s)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330 - Patterns in variable definitions</w:t>
      </w:r>
    </w:p>
    <w:p w:rsidR="00184009" w:rsidRPr="00184009" w:rsidRDefault="00184009" w:rsidP="00184009">
      <w:pPr>
        <w:numPr>
          <w:ilvl w:val="0"/>
          <w:numId w:val="5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patterns could be used for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Tuple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destructuring: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myTuple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123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"abc"</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(number, string)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myTuple  </w:t>
      </w:r>
      <w:r w:rsidRPr="00184009">
        <w:rPr>
          <w:rFonts w:ascii="Consolas" w:eastAsia="Times New Roman" w:hAnsi="Consolas" w:cs="Consolas"/>
          <w:color w:val="6A737D"/>
          <w:sz w:val="16"/>
          <w:lang w:eastAsia="en-GB"/>
        </w:rPr>
        <w:t>// multiple variables in one assignment</w:t>
      </w:r>
    </w:p>
    <w:p w:rsidR="00184009" w:rsidRPr="00184009" w:rsidRDefault="00184009" w:rsidP="00184009">
      <w:pPr>
        <w:numPr>
          <w:ilvl w:val="0"/>
          <w:numId w:val="5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can deconstruct a</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case class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 a pattern: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BinOp</w:t>
      </w:r>
      <w:r w:rsidRPr="00184009">
        <w:rPr>
          <w:rFonts w:ascii="Consolas" w:eastAsia="Times New Roman" w:hAnsi="Consolas" w:cs="Consolas"/>
          <w:color w:val="24292E"/>
          <w:sz w:val="16"/>
          <w:szCs w:val="16"/>
          <w:lang w:eastAsia="en-GB"/>
        </w:rPr>
        <w:t xml:space="preserve">(op, left, right)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exp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op: String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left: Expr = Number(5.0)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right: Expr = Number(10.0)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331 - Case sequences as partial functions</w:t>
      </w:r>
    </w:p>
    <w:p w:rsidR="00184009" w:rsidRPr="00184009" w:rsidRDefault="00184009" w:rsidP="00184009">
      <w:pPr>
        <w:numPr>
          <w:ilvl w:val="0"/>
          <w:numId w:val="5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sequence of cases can be used anywhere a function literal can</w:t>
      </w:r>
    </w:p>
    <w:p w:rsidR="00184009" w:rsidRPr="00184009" w:rsidRDefault="00184009" w:rsidP="00184009">
      <w:pPr>
        <w:numPr>
          <w:ilvl w:val="0"/>
          <w:numId w:val="5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essentially, a case sequence is a function literal, only more general</w:t>
      </w:r>
    </w:p>
    <w:p w:rsidR="00184009" w:rsidRPr="00184009" w:rsidRDefault="00184009" w:rsidP="00184009">
      <w:pPr>
        <w:numPr>
          <w:ilvl w:val="0"/>
          <w:numId w:val="5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instead of having a single entry point and list of params, a case sequence has multiple entry points, each with their own list of params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withDefault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w:t>
      </w:r>
    </w:p>
    <w:p w:rsidR="00184009" w:rsidRPr="00184009" w:rsidRDefault="00184009" w:rsidP="00184009">
      <w:pPr>
        <w:numPr>
          <w:ilvl w:val="0"/>
          <w:numId w:val="5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sequence of cases gives you a</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partial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will work for list of 3 elements, but not for empty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second</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warning: match is not exhaustive! missing combination     Nil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second(</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returns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second(</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throws MatchError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type 'List[Int] =&gt; Int' includes all functions from list of integers to integers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type 'PartialFunction[List[Int], Int]' includes only partial functions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tell the compiler that you know you're working with partial functions: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second</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PartialFunction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partial functions have a method 'isDefinedAt':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second.isDefinedAt(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7</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second.isDefinedAt(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these expressions above get translated by the compiler to a partial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by translating the patterns twice, once for the implementation of the real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and once to test whether the function is defined or not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e.g. the function literal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y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gets translated to the following partial function value: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PartialFunction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isDefinedAt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translation takes place whenever the declared type of a function literal 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'PartialFunction'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if the declared type is just 'Function1', or is missing, the function literal gets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translated to a complete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can, use a complete function, because partial functions allow for runtime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errors that the compiler cannot spot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happen to e.g. use a framework that expects partial function, you should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always check 'isDefinedAt' before calling the function</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334 - Patterns in </w:t>
      </w:r>
      <w:r w:rsidRPr="00184009">
        <w:rPr>
          <w:rFonts w:ascii="Consolas" w:eastAsia="Times New Roman" w:hAnsi="Consolas" w:cs="Consolas"/>
          <w:b/>
          <w:bCs/>
          <w:color w:val="24292E"/>
          <w:sz w:val="20"/>
          <w:lang w:eastAsia="en-GB"/>
        </w:rPr>
        <w:t>for</w:t>
      </w:r>
      <w:r w:rsidRPr="00184009">
        <w:rPr>
          <w:rFonts w:ascii="Segoe UI" w:eastAsia="Times New Roman" w:hAnsi="Segoe UI" w:cs="Segoe UI"/>
          <w:b/>
          <w:bCs/>
          <w:color w:val="24292E"/>
          <w:sz w:val="30"/>
          <w:lang w:eastAsia="en-GB"/>
        </w:rPr>
        <w:t> expressions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((country, city)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capitals)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"The capital of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country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is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city)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the above example, 'for' retrieves all key/value pairs from the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each pair is then matched against the '(country, city)' pattern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pick elements from a list that match a pattern: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results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"apple"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"orange"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 xml:space="preserve">(fruit)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results) println(fruit)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apple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orange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'None' does not match pattern 'Some(fruit)'</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lastRenderedPageBreak/>
        <w:t>Working with Lists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344 - List literals</w:t>
      </w:r>
    </w:p>
    <w:p w:rsidR="00184009" w:rsidRPr="00184009" w:rsidRDefault="00184009" w:rsidP="00184009">
      <w:pPr>
        <w:numPr>
          <w:ilvl w:val="0"/>
          <w:numId w:val="5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lists are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immutable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(list elements cannot be changed by assignment)</w:t>
      </w:r>
    </w:p>
    <w:p w:rsidR="00184009" w:rsidRPr="00184009" w:rsidRDefault="00184009" w:rsidP="00184009">
      <w:pPr>
        <w:numPr>
          <w:ilvl w:val="0"/>
          <w:numId w:val="5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lists are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homogeneous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(all list elements have the same type)</w:t>
      </w:r>
    </w:p>
    <w:p w:rsidR="00184009" w:rsidRPr="00184009" w:rsidRDefault="00184009" w:rsidP="00184009">
      <w:pPr>
        <w:numPr>
          <w:ilvl w:val="0"/>
          <w:numId w:val="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list type is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covariant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subtype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szCs w:val="18"/>
          <w:lang w:eastAsia="en-GB"/>
        </w:rPr>
        <w:t>, then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subtype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List[T]</w:t>
      </w:r>
      <w:r w:rsidRPr="00184009">
        <w:rPr>
          <w:rFonts w:ascii="Segoe UI" w:eastAsia="Times New Roman" w:hAnsi="Segoe UI" w:cs="Segoe UI"/>
          <w:color w:val="6A737D"/>
          <w:sz w:val="18"/>
          <w:szCs w:val="18"/>
          <w:lang w:eastAsia="en-GB"/>
        </w:rPr>
        <w:t>)</w:t>
      </w:r>
    </w:p>
    <w:p w:rsidR="00184009" w:rsidRPr="00184009" w:rsidRDefault="00184009" w:rsidP="00184009">
      <w:pPr>
        <w:numPr>
          <w:ilvl w:val="1"/>
          <w:numId w:val="5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List[Nothing]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subtype of any other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List[T]</w:t>
      </w:r>
    </w:p>
    <w:p w:rsidR="00184009" w:rsidRPr="00184009" w:rsidRDefault="00184009" w:rsidP="00184009">
      <w:pPr>
        <w:numPr>
          <w:ilvl w:val="1"/>
          <w:numId w:val="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that is why it's possible to write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 xs: List[String] = List()</w:t>
      </w:r>
    </w:p>
    <w:p w:rsidR="00184009" w:rsidRPr="00184009" w:rsidRDefault="00184009" w:rsidP="00184009">
      <w:pPr>
        <w:numPr>
          <w:ilvl w:val="0"/>
          <w:numId w:val="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they have two fundamental building blocks,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Nil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(cons), where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Nil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represents an empty list</w:t>
      </w:r>
      <w:r w:rsidRPr="00184009">
        <w:rPr>
          <w:rFonts w:ascii="Segoe UI" w:eastAsia="Times New Roman" w:hAnsi="Segoe UI" w:cs="Segoe UI"/>
          <w:color w:val="6A737D"/>
          <w:sz w:val="18"/>
          <w:szCs w:val="18"/>
          <w:lang w:eastAsia="en-GB"/>
        </w:rPr>
        <w:br/>
      </w:r>
      <w:r w:rsidRPr="00184009">
        <w:rPr>
          <w:rFonts w:ascii="Consolas" w:eastAsia="Times New Roman" w:hAnsi="Consolas" w:cs="Consolas"/>
          <w:color w:val="6A737D"/>
          <w:sz w:val="16"/>
          <w:lang w:eastAsia="en-GB"/>
        </w:rPr>
        <w:t>val nums = 1 :: 2 :: 3 :: 4 :: Nil</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346 - Basic operations on lists</w:t>
      </w:r>
    </w:p>
    <w:p w:rsidR="00184009" w:rsidRPr="00184009" w:rsidRDefault="00184009" w:rsidP="00184009">
      <w:pPr>
        <w:numPr>
          <w:ilvl w:val="0"/>
          <w:numId w:val="5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 operations on lists can be expressed in terms of the following three methods:</w:t>
      </w:r>
    </w:p>
    <w:p w:rsidR="00184009" w:rsidRPr="00184009" w:rsidRDefault="00184009" w:rsidP="00184009">
      <w:pPr>
        <w:numPr>
          <w:ilvl w:val="1"/>
          <w:numId w:val="55"/>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head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returns the first list element (defined for non-empty lists)</w:t>
      </w:r>
    </w:p>
    <w:p w:rsidR="00184009" w:rsidRPr="00184009" w:rsidRDefault="00184009" w:rsidP="00184009">
      <w:pPr>
        <w:numPr>
          <w:ilvl w:val="1"/>
          <w:numId w:val="5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tail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returns all elements except the first one (defined for non-empty lists)</w:t>
      </w:r>
    </w:p>
    <w:p w:rsidR="00184009" w:rsidRPr="00184009" w:rsidRDefault="00184009" w:rsidP="00184009">
      <w:pPr>
        <w:numPr>
          <w:ilvl w:val="1"/>
          <w:numId w:val="5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isEmpty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returns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the list is empty</w:t>
      </w:r>
    </w:p>
    <w:p w:rsidR="00184009" w:rsidRPr="00184009" w:rsidRDefault="00184009" w:rsidP="00184009">
      <w:pPr>
        <w:numPr>
          <w:ilvl w:val="0"/>
          <w:numId w:val="5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these operations take constant time,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insertion sort implementation: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isort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(xs.isEmpty) </w:t>
      </w:r>
      <w:r w:rsidRPr="00184009">
        <w:rPr>
          <w:rFonts w:ascii="Consolas" w:eastAsia="Times New Roman" w:hAnsi="Consolas" w:cs="Consolas"/>
          <w:color w:val="005CC5"/>
          <w:sz w:val="16"/>
          <w:lang w:eastAsia="en-GB"/>
        </w:rPr>
        <w:t>Nil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insert(xs.head, isort(xs.tail))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insert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(xs.isEmpty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xs.head)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xs.head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insert(x, xs.tail)</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347 - List patterns</w:t>
      </w:r>
    </w:p>
    <w:p w:rsidR="00184009" w:rsidRPr="00184009" w:rsidRDefault="00184009" w:rsidP="00184009">
      <w:pPr>
        <w:numPr>
          <w:ilvl w:val="0"/>
          <w:numId w:val="5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lists can be deconstructed with pattern matching, instead of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head</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tail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isEmpty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fruit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"apples"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"oranges"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"pears"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(a, b, c)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fruit  </w:t>
      </w:r>
      <w:r w:rsidRPr="00184009">
        <w:rPr>
          <w:rFonts w:ascii="Consolas" w:eastAsia="Times New Roman" w:hAnsi="Consolas" w:cs="Consolas"/>
          <w:color w:val="6A737D"/>
          <w:sz w:val="16"/>
          <w:lang w:eastAsia="en-GB"/>
        </w:rPr>
        <w:t>// matches any list of 3, and binds them to pattern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String = apples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 String = oranges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 String = pears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don't know the number of list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rest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fruit  </w:t>
      </w:r>
      <w:r w:rsidRPr="00184009">
        <w:rPr>
          <w:rFonts w:ascii="Consolas" w:eastAsia="Times New Roman" w:hAnsi="Consolas" w:cs="Consolas"/>
          <w:color w:val="6A737D"/>
          <w:sz w:val="16"/>
          <w:lang w:eastAsia="en-GB"/>
        </w:rPr>
        <w:t>// matches list with 2 or more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String = apples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 String = oranges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rest: List[String] = List(pears)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pattern that matches any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instance of library-defined 'extractor' pattern</w:t>
      </w:r>
    </w:p>
    <w:p w:rsidR="00184009" w:rsidRPr="00184009" w:rsidRDefault="00184009" w:rsidP="00184009">
      <w:pPr>
        <w:numPr>
          <w:ilvl w:val="0"/>
          <w:numId w:val="5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normally, infix notation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 :: y</w:t>
      </w:r>
      <w:r w:rsidRPr="00184009">
        <w:rPr>
          <w:rFonts w:ascii="Segoe UI" w:eastAsia="Times New Roman" w:hAnsi="Segoe UI" w:cs="Segoe UI"/>
          <w:color w:val="6A737D"/>
          <w:sz w:val="18"/>
          <w:szCs w:val="18"/>
          <w:lang w:eastAsia="en-GB"/>
        </w:rPr>
        <w:t>) is equivalent to a method call, but with patterns, rules are different. When seen as a pattern, an infix operator is treated as a constructor:</w:t>
      </w:r>
    </w:p>
    <w:p w:rsidR="00184009" w:rsidRPr="00184009" w:rsidRDefault="00184009" w:rsidP="00184009">
      <w:pPr>
        <w:numPr>
          <w:ilvl w:val="1"/>
          <w:numId w:val="57"/>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 :: 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equivalent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 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(not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x.::(y)</w:t>
      </w:r>
      <w:r w:rsidRPr="00184009">
        <w:rPr>
          <w:rFonts w:ascii="Segoe UI" w:eastAsia="Times New Roman" w:hAnsi="Segoe UI" w:cs="Segoe UI"/>
          <w:color w:val="6A737D"/>
          <w:sz w:val="18"/>
          <w:szCs w:val="18"/>
          <w:lang w:eastAsia="en-GB"/>
        </w:rPr>
        <w:t>)</w:t>
      </w:r>
    </w:p>
    <w:p w:rsidR="00184009" w:rsidRPr="00184009" w:rsidRDefault="00184009" w:rsidP="00184009">
      <w:pPr>
        <w:numPr>
          <w:ilvl w:val="1"/>
          <w:numId w:val="5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is a class named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(builds non-empty lists)</w:t>
      </w:r>
    </w:p>
    <w:p w:rsidR="00184009" w:rsidRPr="00184009" w:rsidRDefault="00184009" w:rsidP="00184009">
      <w:pPr>
        <w:numPr>
          <w:ilvl w:val="1"/>
          <w:numId w:val="5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is also a method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(instantiates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insertion sort implementation, written using pattern matching: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isort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xs1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insert(x, isort(xs1))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insert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ys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y)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insert(x, ys)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349 - First-order methods on class List</w:t>
      </w:r>
    </w:p>
    <w:p w:rsidR="00184009" w:rsidRPr="00184009" w:rsidRDefault="00184009" w:rsidP="00184009">
      <w:pPr>
        <w:numPr>
          <w:ilvl w:val="0"/>
          <w:numId w:val="5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method is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first order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it doesn't take any functions as arguments</w:t>
      </w:r>
    </w:p>
    <w:p w:rsidR="00184009" w:rsidRPr="00184009" w:rsidRDefault="00184009" w:rsidP="00184009">
      <w:pPr>
        <w:numPr>
          <w:ilvl w:val="0"/>
          <w:numId w:val="5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Concatenating two lists</w:t>
      </w:r>
    </w:p>
    <w:p w:rsidR="00184009" w:rsidRPr="00184009" w:rsidRDefault="00184009" w:rsidP="00184009">
      <w:pPr>
        <w:numPr>
          <w:ilvl w:val="1"/>
          <w:numId w:val="5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a new list that contains all the elements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w:t>
      </w:r>
      <w:r w:rsidRPr="00184009">
        <w:rPr>
          <w:rFonts w:ascii="Segoe UI" w:eastAsia="Times New Roman" w:hAnsi="Segoe UI" w:cs="Segoe UI"/>
          <w:color w:val="6A737D"/>
          <w:sz w:val="18"/>
          <w:szCs w:val="18"/>
          <w:lang w:eastAsia="en-GB"/>
        </w:rPr>
        <w:t>, followed by all the elements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ys</w:t>
      </w:r>
    </w:p>
    <w:p w:rsidR="00184009" w:rsidRPr="00184009" w:rsidRDefault="00184009" w:rsidP="00184009">
      <w:pPr>
        <w:numPr>
          <w:ilvl w:val="1"/>
          <w:numId w:val="5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implemented as a method in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p>
    <w:p w:rsidR="00184009" w:rsidRPr="00184009" w:rsidRDefault="00184009" w:rsidP="00184009">
      <w:pPr>
        <w:numPr>
          <w:ilvl w:val="1"/>
          <w:numId w:val="5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cons</w:t>
      </w:r>
      <w:r w:rsidRPr="00184009">
        <w:rPr>
          <w:rFonts w:ascii="Segoe UI" w:eastAsia="Times New Roman" w:hAnsi="Segoe UI" w:cs="Segoe UI"/>
          <w:color w:val="6A737D"/>
          <w:sz w:val="18"/>
          <w:szCs w:val="18"/>
          <w:lang w:eastAsia="en-GB"/>
        </w:rPr>
        <w:t>, list concatenation associates to the right: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expression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xs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zs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interpreted as: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xs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zs)</w:t>
      </w:r>
    </w:p>
    <w:p w:rsidR="00184009" w:rsidRPr="00184009" w:rsidRDefault="00184009" w:rsidP="00184009">
      <w:pPr>
        <w:numPr>
          <w:ilvl w:val="0"/>
          <w:numId w:val="5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Divide and Conquer principle</w:t>
      </w:r>
    </w:p>
    <w:p w:rsidR="00184009" w:rsidRPr="00184009" w:rsidRDefault="00184009" w:rsidP="00184009">
      <w:pPr>
        <w:numPr>
          <w:ilvl w:val="1"/>
          <w:numId w:val="5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design recursive list manipulation algorithms by pattern matching and deconstruction: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my implementation of list concatenation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append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ys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ys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rest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append(rest, ys)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6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List length</w:t>
      </w:r>
    </w:p>
    <w:p w:rsidR="00184009" w:rsidRPr="00184009" w:rsidRDefault="00184009" w:rsidP="00184009">
      <w:pPr>
        <w:numPr>
          <w:ilvl w:val="1"/>
          <w:numId w:val="60"/>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length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lists is a relatively expensive operation, when compared to arrays (</w:t>
      </w:r>
      <w:r w:rsidRPr="00184009">
        <w:rPr>
          <w:rFonts w:ascii="Consolas" w:eastAsia="Times New Roman" w:hAnsi="Consolas" w:cs="Consolas"/>
          <w:color w:val="6A737D"/>
          <w:sz w:val="16"/>
          <w:lang w:eastAsia="en-GB"/>
        </w:rPr>
        <w:t>O(n)</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6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Accessing the end: </w:t>
      </w:r>
      <w:r w:rsidRPr="00184009">
        <w:rPr>
          <w:rFonts w:ascii="Consolas" w:eastAsia="Times New Roman" w:hAnsi="Consolas" w:cs="Consolas"/>
          <w:b/>
          <w:bCs/>
          <w:color w:val="6A737D"/>
          <w:sz w:val="16"/>
          <w:lang w:eastAsia="en-GB"/>
        </w:rPr>
        <w:t>init</w:t>
      </w:r>
      <w:r w:rsidRPr="00184009">
        <w:rPr>
          <w:rFonts w:ascii="Segoe UI" w:eastAsia="Times New Roman" w:hAnsi="Segoe UI" w:cs="Segoe UI"/>
          <w:b/>
          <w:bCs/>
          <w:color w:val="6A737D"/>
          <w:sz w:val="18"/>
          <w:lang w:eastAsia="en-GB"/>
        </w:rPr>
        <w:t> and </w:t>
      </w:r>
      <w:r w:rsidRPr="00184009">
        <w:rPr>
          <w:rFonts w:ascii="Consolas" w:eastAsia="Times New Roman" w:hAnsi="Consolas" w:cs="Consolas"/>
          <w:b/>
          <w:bCs/>
          <w:color w:val="6A737D"/>
          <w:sz w:val="16"/>
          <w:lang w:eastAsia="en-GB"/>
        </w:rPr>
        <w:t>last</w:t>
      </w:r>
    </w:p>
    <w:p w:rsidR="00184009" w:rsidRPr="00184009" w:rsidRDefault="00184009" w:rsidP="00184009">
      <w:pPr>
        <w:numPr>
          <w:ilvl w:val="1"/>
          <w:numId w:val="61"/>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last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the last element of a list</w:t>
      </w:r>
    </w:p>
    <w:p w:rsidR="00184009" w:rsidRPr="00184009" w:rsidRDefault="00184009" w:rsidP="00184009">
      <w:pPr>
        <w:numPr>
          <w:ilvl w:val="1"/>
          <w:numId w:val="6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init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a list consisting of all elements but the last one</w:t>
      </w:r>
    </w:p>
    <w:p w:rsidR="00184009" w:rsidRPr="00184009" w:rsidRDefault="00184009" w:rsidP="00184009">
      <w:pPr>
        <w:numPr>
          <w:ilvl w:val="1"/>
          <w:numId w:val="6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head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tail</w:t>
      </w:r>
      <w:r w:rsidRPr="00184009">
        <w:rPr>
          <w:rFonts w:ascii="Segoe UI" w:eastAsia="Times New Roman" w:hAnsi="Segoe UI" w:cs="Segoe UI"/>
          <w:color w:val="6A737D"/>
          <w:sz w:val="18"/>
          <w:szCs w:val="18"/>
          <w:lang w:eastAsia="en-GB"/>
        </w:rPr>
        <w:t>, they throw an exception when invoked on an empty list</w:t>
      </w:r>
    </w:p>
    <w:p w:rsidR="00184009" w:rsidRPr="00184009" w:rsidRDefault="00184009" w:rsidP="00184009">
      <w:pPr>
        <w:numPr>
          <w:ilvl w:val="1"/>
          <w:numId w:val="6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slow when compared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head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tail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since they take linear time,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O(n)</w:t>
      </w:r>
    </w:p>
    <w:p w:rsidR="00184009" w:rsidRPr="00184009" w:rsidRDefault="00184009" w:rsidP="00184009">
      <w:pPr>
        <w:numPr>
          <w:ilvl w:val="0"/>
          <w:numId w:val="6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Reversing lists: </w:t>
      </w:r>
      <w:r w:rsidRPr="00184009">
        <w:rPr>
          <w:rFonts w:ascii="Consolas" w:eastAsia="Times New Roman" w:hAnsi="Consolas" w:cs="Consolas"/>
          <w:b/>
          <w:bCs/>
          <w:color w:val="6A737D"/>
          <w:sz w:val="16"/>
          <w:lang w:eastAsia="en-GB"/>
        </w:rPr>
        <w:t>reverse</w:t>
      </w:r>
    </w:p>
    <w:p w:rsidR="00184009" w:rsidRPr="00184009" w:rsidRDefault="00184009" w:rsidP="00184009">
      <w:pPr>
        <w:numPr>
          <w:ilvl w:val="1"/>
          <w:numId w:val="6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it's better to organize your data structure so that most accesses are at the head of a list</w:t>
      </w:r>
    </w:p>
    <w:p w:rsidR="00184009" w:rsidRPr="00184009" w:rsidRDefault="00184009" w:rsidP="00184009">
      <w:pPr>
        <w:numPr>
          <w:ilvl w:val="1"/>
          <w:numId w:val="6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an algorithm demands frequent access to the end of a list, it's better to reverse the list first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'reverse' implemented using concatenation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rev</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rest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rev(rest)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6A737D"/>
          <w:sz w:val="16"/>
          <w:lang w:eastAsia="en-GB"/>
        </w:rPr>
        <w:t xml:space="preserve">// slow: n-1 recursive calls to concatenation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alt. with my concatenation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case x :: rest =&gt; append(rev(rest), List(x))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6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Prefixes and suffixes: </w:t>
      </w:r>
      <w:r w:rsidRPr="00184009">
        <w:rPr>
          <w:rFonts w:ascii="Consolas" w:eastAsia="Times New Roman" w:hAnsi="Consolas" w:cs="Consolas"/>
          <w:b/>
          <w:bCs/>
          <w:color w:val="6A737D"/>
          <w:sz w:val="16"/>
          <w:lang w:eastAsia="en-GB"/>
        </w:rPr>
        <w:t>drop</w:t>
      </w:r>
      <w:r w:rsidRPr="00184009">
        <w:rPr>
          <w:rFonts w:ascii="Segoe UI" w:eastAsia="Times New Roman" w:hAnsi="Segoe UI" w:cs="Segoe UI"/>
          <w:b/>
          <w:bCs/>
          <w:color w:val="6A737D"/>
          <w:sz w:val="18"/>
          <w:lang w:eastAsia="en-GB"/>
        </w:rPr>
        <w:t>, </w:t>
      </w:r>
      <w:r w:rsidRPr="00184009">
        <w:rPr>
          <w:rFonts w:ascii="Consolas" w:eastAsia="Times New Roman" w:hAnsi="Consolas" w:cs="Consolas"/>
          <w:b/>
          <w:bCs/>
          <w:color w:val="6A737D"/>
          <w:sz w:val="16"/>
          <w:lang w:eastAsia="en-GB"/>
        </w:rPr>
        <w:t>take</w:t>
      </w:r>
      <w:r w:rsidRPr="00184009">
        <w:rPr>
          <w:rFonts w:ascii="Segoe UI" w:eastAsia="Times New Roman" w:hAnsi="Segoe UI" w:cs="Segoe UI"/>
          <w:b/>
          <w:bCs/>
          <w:color w:val="6A737D"/>
          <w:sz w:val="18"/>
          <w:lang w:eastAsia="en-GB"/>
        </w:rPr>
        <w:t> and </w:t>
      </w:r>
      <w:r w:rsidRPr="00184009">
        <w:rPr>
          <w:rFonts w:ascii="Consolas" w:eastAsia="Times New Roman" w:hAnsi="Consolas" w:cs="Consolas"/>
          <w:b/>
          <w:bCs/>
          <w:color w:val="6A737D"/>
          <w:sz w:val="16"/>
          <w:lang w:eastAsia="en-GB"/>
        </w:rPr>
        <w:t>splitAt</w:t>
      </w:r>
    </w:p>
    <w:p w:rsidR="00184009" w:rsidRPr="00184009" w:rsidRDefault="00184009" w:rsidP="00184009">
      <w:pPr>
        <w:numPr>
          <w:ilvl w:val="1"/>
          <w:numId w:val="63"/>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take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the first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elements of the list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 &gt; xs.length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whole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returned)</w:t>
      </w:r>
    </w:p>
    <w:p w:rsidR="00184009" w:rsidRPr="00184009" w:rsidRDefault="00184009" w:rsidP="00184009">
      <w:pPr>
        <w:numPr>
          <w:ilvl w:val="1"/>
          <w:numId w:val="6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drop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all elements of the list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except the first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ones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 &gt; xs.length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empty list is returned)</w:t>
      </w:r>
    </w:p>
    <w:p w:rsidR="00184009" w:rsidRPr="00184009" w:rsidRDefault="00184009" w:rsidP="00184009">
      <w:pPr>
        <w:numPr>
          <w:ilvl w:val="1"/>
          <w:numId w:val="6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splitAt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will return two lists, the 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 take n, xs drop n)</w:t>
      </w:r>
      <w:r w:rsidRPr="00184009">
        <w:rPr>
          <w:rFonts w:ascii="Segoe UI" w:eastAsia="Times New Roman" w:hAnsi="Segoe UI" w:cs="Segoe UI"/>
          <w:color w:val="6A737D"/>
          <w:sz w:val="18"/>
          <w:szCs w:val="18"/>
          <w:lang w:eastAsia="en-GB"/>
        </w:rPr>
        <w:t>, only it traverses the list just once</w:t>
      </w:r>
    </w:p>
    <w:p w:rsidR="00184009" w:rsidRPr="00184009" w:rsidRDefault="00184009" w:rsidP="00184009">
      <w:pPr>
        <w:numPr>
          <w:ilvl w:val="0"/>
          <w:numId w:val="6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lastRenderedPageBreak/>
        <w:t>Element selection: </w:t>
      </w:r>
      <w:r w:rsidRPr="00184009">
        <w:rPr>
          <w:rFonts w:ascii="Consolas" w:eastAsia="Times New Roman" w:hAnsi="Consolas" w:cs="Consolas"/>
          <w:b/>
          <w:bCs/>
          <w:color w:val="6A737D"/>
          <w:sz w:val="16"/>
          <w:lang w:eastAsia="en-GB"/>
        </w:rPr>
        <w:t>apply</w:t>
      </w:r>
      <w:r w:rsidRPr="00184009">
        <w:rPr>
          <w:rFonts w:ascii="Segoe UI" w:eastAsia="Times New Roman" w:hAnsi="Segoe UI" w:cs="Segoe UI"/>
          <w:b/>
          <w:bCs/>
          <w:color w:val="6A737D"/>
          <w:sz w:val="18"/>
          <w:lang w:eastAsia="en-GB"/>
        </w:rPr>
        <w:t> and </w:t>
      </w:r>
      <w:r w:rsidRPr="00184009">
        <w:rPr>
          <w:rFonts w:ascii="Consolas" w:eastAsia="Times New Roman" w:hAnsi="Consolas" w:cs="Consolas"/>
          <w:b/>
          <w:bCs/>
          <w:color w:val="6A737D"/>
          <w:sz w:val="16"/>
          <w:lang w:eastAsia="en-GB"/>
        </w:rPr>
        <w:t>indices</w:t>
      </w:r>
    </w:p>
    <w:p w:rsidR="00184009" w:rsidRPr="00184009" w:rsidRDefault="00184009" w:rsidP="00184009">
      <w:pPr>
        <w:numPr>
          <w:ilvl w:val="1"/>
          <w:numId w:val="6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apply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n-th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element</w:t>
      </w:r>
    </w:p>
    <w:p w:rsidR="00184009" w:rsidRPr="00184009" w:rsidRDefault="00184009" w:rsidP="00184009">
      <w:pPr>
        <w:numPr>
          <w:ilvl w:val="2"/>
          <w:numId w:val="6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as for all other types,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implicitly inserted when an object appears in the function position in a method call, so the example from the line above can be written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xs(n)</w:t>
      </w:r>
    </w:p>
    <w:p w:rsidR="00184009" w:rsidRPr="00184009" w:rsidRDefault="00184009" w:rsidP="00184009">
      <w:pPr>
        <w:numPr>
          <w:ilvl w:val="2"/>
          <w:numId w:val="6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implemented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 drop n).head</w:t>
      </w:r>
      <w:r w:rsidRPr="00184009">
        <w:rPr>
          <w:rFonts w:ascii="Segoe UI" w:eastAsia="Times New Roman" w:hAnsi="Segoe UI" w:cs="Segoe UI"/>
          <w:color w:val="6A737D"/>
          <w:sz w:val="18"/>
          <w:szCs w:val="18"/>
          <w:lang w:eastAsia="en-GB"/>
        </w:rPr>
        <w:t>, thus it's slow (</w:t>
      </w:r>
      <w:r w:rsidRPr="00184009">
        <w:rPr>
          <w:rFonts w:ascii="Consolas" w:eastAsia="Times New Roman" w:hAnsi="Consolas" w:cs="Consolas"/>
          <w:color w:val="6A737D"/>
          <w:sz w:val="16"/>
          <w:lang w:eastAsia="en-GB"/>
        </w:rPr>
        <w:t>O(n)</w:t>
      </w:r>
      <w:r w:rsidRPr="00184009">
        <w:rPr>
          <w:rFonts w:ascii="Segoe UI" w:eastAsia="Times New Roman" w:hAnsi="Segoe UI" w:cs="Segoe UI"/>
          <w:color w:val="6A737D"/>
          <w:sz w:val="18"/>
          <w:szCs w:val="18"/>
          <w:lang w:eastAsia="en-GB"/>
        </w:rPr>
        <w:t>) and rarely used on lists, unlike with arrays</w:t>
      </w:r>
    </w:p>
    <w:p w:rsidR="00184009" w:rsidRPr="00184009" w:rsidRDefault="00184009" w:rsidP="00184009">
      <w:pPr>
        <w:numPr>
          <w:ilvl w:val="1"/>
          <w:numId w:val="6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List(1, 2, 3).indices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scala.collection.immutable.Range(0, 1, 2)</w:t>
      </w:r>
    </w:p>
    <w:p w:rsidR="00184009" w:rsidRPr="00184009" w:rsidRDefault="00184009" w:rsidP="00184009">
      <w:pPr>
        <w:numPr>
          <w:ilvl w:val="0"/>
          <w:numId w:val="6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Flattening a list of lists: </w:t>
      </w:r>
      <w:r w:rsidRPr="00184009">
        <w:rPr>
          <w:rFonts w:ascii="Consolas" w:eastAsia="Times New Roman" w:hAnsi="Consolas" w:cs="Consolas"/>
          <w:b/>
          <w:bCs/>
          <w:color w:val="6A737D"/>
          <w:sz w:val="16"/>
          <w:lang w:eastAsia="en-GB"/>
        </w:rPr>
        <w:t>flatten</w:t>
      </w:r>
    </w:p>
    <w:p w:rsidR="00184009" w:rsidRPr="00184009" w:rsidRDefault="00184009" w:rsidP="00184009">
      <w:pPr>
        <w:numPr>
          <w:ilvl w:val="1"/>
          <w:numId w:val="6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takes a list of lists and flattens it out to a single list</w:t>
      </w:r>
    </w:p>
    <w:p w:rsidR="00184009" w:rsidRPr="00184009" w:rsidRDefault="00184009" w:rsidP="00184009">
      <w:pPr>
        <w:numPr>
          <w:ilvl w:val="1"/>
          <w:numId w:val="6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can only be used on lists whose elements are all lists (compilation error otherwise)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fruit.map(_.toCharArray).flatten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List(a, p, p, l, e, s, o, r, a, n, g, e, s, p, e, a, r, s)</w:t>
      </w:r>
    </w:p>
    <w:p w:rsidR="00184009" w:rsidRPr="00184009" w:rsidRDefault="00184009" w:rsidP="00184009">
      <w:pPr>
        <w:numPr>
          <w:ilvl w:val="0"/>
          <w:numId w:val="6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Zipping lists: </w:t>
      </w:r>
      <w:r w:rsidRPr="00184009">
        <w:rPr>
          <w:rFonts w:ascii="Consolas" w:eastAsia="Times New Roman" w:hAnsi="Consolas" w:cs="Consolas"/>
          <w:b/>
          <w:bCs/>
          <w:color w:val="6A737D"/>
          <w:sz w:val="16"/>
          <w:lang w:eastAsia="en-GB"/>
        </w:rPr>
        <w:t>zip</w:t>
      </w:r>
      <w:r w:rsidRPr="00184009">
        <w:rPr>
          <w:rFonts w:ascii="Segoe UI" w:eastAsia="Times New Roman" w:hAnsi="Segoe UI" w:cs="Segoe UI"/>
          <w:b/>
          <w:bCs/>
          <w:color w:val="6A737D"/>
          <w:sz w:val="18"/>
          <w:lang w:eastAsia="en-GB"/>
        </w:rPr>
        <w:t> and </w:t>
      </w:r>
      <w:r w:rsidRPr="00184009">
        <w:rPr>
          <w:rFonts w:ascii="Consolas" w:eastAsia="Times New Roman" w:hAnsi="Consolas" w:cs="Consolas"/>
          <w:b/>
          <w:bCs/>
          <w:color w:val="6A737D"/>
          <w:sz w:val="16"/>
          <w:lang w:eastAsia="en-GB"/>
        </w:rPr>
        <w:t>unzip</w:t>
      </w:r>
    </w:p>
    <w:p w:rsidR="00184009" w:rsidRPr="00184009" w:rsidRDefault="00184009" w:rsidP="00184009">
      <w:pPr>
        <w:numPr>
          <w:ilvl w:val="1"/>
          <w:numId w:val="66"/>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zip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takes two lists and pairs the elements together, dropping any unmatched elements</w:t>
      </w:r>
    </w:p>
    <w:p w:rsidR="00184009" w:rsidRPr="00184009" w:rsidRDefault="00184009" w:rsidP="00184009">
      <w:pPr>
        <w:numPr>
          <w:ilvl w:val="1"/>
          <w:numId w:val="6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useful method is also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zipWithIndex</w:t>
      </w:r>
      <w:r w:rsidRPr="00184009">
        <w:rPr>
          <w:rFonts w:ascii="Segoe UI" w:eastAsia="Times New Roman" w:hAnsi="Segoe UI" w:cs="Segoe UI"/>
          <w:color w:val="6A737D"/>
          <w:sz w:val="18"/>
          <w:szCs w:val="18"/>
          <w:lang w:eastAsia="en-GB"/>
        </w:rPr>
        <w:t>, which pairs every element with its index</w:t>
      </w:r>
    </w:p>
    <w:p w:rsidR="00184009" w:rsidRPr="00184009" w:rsidRDefault="00184009" w:rsidP="00184009">
      <w:pPr>
        <w:numPr>
          <w:ilvl w:val="1"/>
          <w:numId w:val="6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unzip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list of tuples to tuple of lists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'b'</w:t>
      </w:r>
      <w:r w:rsidRPr="00184009">
        <w:rPr>
          <w:rFonts w:ascii="Consolas" w:eastAsia="Times New Roman" w:hAnsi="Consolas" w:cs="Consolas"/>
          <w:color w:val="24292E"/>
          <w:sz w:val="16"/>
          <w:szCs w:val="16"/>
          <w:lang w:eastAsia="en-GB"/>
        </w:rPr>
        <w:t xml:space="preserve">) zip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List[(Char, Int)] = List((a,1), (b,2))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zipped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'b'</w:t>
      </w:r>
      <w:r w:rsidRPr="00184009">
        <w:rPr>
          <w:rFonts w:ascii="Consolas" w:eastAsia="Times New Roman" w:hAnsi="Consolas" w:cs="Consolas"/>
          <w:color w:val="24292E"/>
          <w:sz w:val="16"/>
          <w:szCs w:val="16"/>
          <w:lang w:eastAsia="en-GB"/>
        </w:rPr>
        <w:t>).zipWithIndex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zipped: List[(Char, Int)] = List((a,0), (b,1))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zipped.unzip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(List[Char], List[Int]) = (List(a, b), List(1, 2))</w:t>
      </w:r>
    </w:p>
    <w:p w:rsidR="00184009" w:rsidRPr="00184009" w:rsidRDefault="00184009" w:rsidP="00184009">
      <w:pPr>
        <w:numPr>
          <w:ilvl w:val="0"/>
          <w:numId w:val="6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Displaying lists: </w:t>
      </w:r>
      <w:r w:rsidRPr="00184009">
        <w:rPr>
          <w:rFonts w:ascii="Consolas" w:eastAsia="Times New Roman" w:hAnsi="Consolas" w:cs="Consolas"/>
          <w:b/>
          <w:bCs/>
          <w:color w:val="6A737D"/>
          <w:sz w:val="16"/>
          <w:lang w:eastAsia="en-GB"/>
        </w:rPr>
        <w:t>toString</w:t>
      </w:r>
      <w:r w:rsidRPr="00184009">
        <w:rPr>
          <w:rFonts w:ascii="Segoe UI" w:eastAsia="Times New Roman" w:hAnsi="Segoe UI" w:cs="Segoe UI"/>
          <w:b/>
          <w:bCs/>
          <w:color w:val="6A737D"/>
          <w:sz w:val="18"/>
          <w:lang w:eastAsia="en-GB"/>
        </w:rPr>
        <w:t> and </w:t>
      </w:r>
      <w:r w:rsidRPr="00184009">
        <w:rPr>
          <w:rFonts w:ascii="Consolas" w:eastAsia="Times New Roman" w:hAnsi="Consolas" w:cs="Consolas"/>
          <w:b/>
          <w:bCs/>
          <w:color w:val="6A737D"/>
          <w:sz w:val="16"/>
          <w:lang w:eastAsia="en-GB"/>
        </w:rPr>
        <w:t>mkString</w:t>
      </w:r>
    </w:p>
    <w:p w:rsidR="00184009" w:rsidRPr="00184009" w:rsidRDefault="00184009" w:rsidP="00184009">
      <w:pPr>
        <w:numPr>
          <w:ilvl w:val="1"/>
          <w:numId w:val="6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members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 which makes them applicable to all other collections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'toString' returns canonical representation of a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abc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"c"</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abc.toString  </w:t>
      </w:r>
      <w:r w:rsidRPr="00184009">
        <w:rPr>
          <w:rFonts w:ascii="Consolas" w:eastAsia="Times New Roman" w:hAnsi="Consolas" w:cs="Consolas"/>
          <w:color w:val="6A737D"/>
          <w:sz w:val="16"/>
          <w:lang w:eastAsia="en-GB"/>
        </w:rPr>
        <w:t>// List(a, b, 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'mkString' is more suitable for human consumption: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mkString(pre, sep, post)  </w:t>
      </w:r>
      <w:r w:rsidRPr="00184009">
        <w:rPr>
          <w:rFonts w:ascii="Consolas" w:eastAsia="Times New Roman" w:hAnsi="Consolas" w:cs="Consolas"/>
          <w:color w:val="6A737D"/>
          <w:sz w:val="16"/>
          <w:lang w:eastAsia="en-GB"/>
        </w:rPr>
        <w:t>// returns: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pre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sep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sep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sep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xs(xs.length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post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also: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xs mkString sep  </w:t>
      </w:r>
      <w:r w:rsidRPr="00184009">
        <w:rPr>
          <w:rFonts w:ascii="Consolas" w:eastAsia="Times New Roman" w:hAnsi="Consolas" w:cs="Consolas"/>
          <w:color w:val="6A737D"/>
          <w:sz w:val="16"/>
          <w:lang w:eastAsia="en-GB"/>
        </w:rPr>
        <w:t>// equals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xs mkString(</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sep,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also, you can omit all arguments (default to empty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variant of 'mkString' which appends string to a 'scala.StringBuilder'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StringBuilder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abc addString(buf,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StringBuilder = (a; b; c)</w:t>
      </w:r>
    </w:p>
    <w:p w:rsidR="00184009" w:rsidRPr="00184009" w:rsidRDefault="00184009" w:rsidP="00184009">
      <w:pPr>
        <w:numPr>
          <w:ilvl w:val="0"/>
          <w:numId w:val="6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Converting lists: </w:t>
      </w:r>
      <w:r w:rsidRPr="00184009">
        <w:rPr>
          <w:rFonts w:ascii="Consolas" w:eastAsia="Times New Roman" w:hAnsi="Consolas" w:cs="Consolas"/>
          <w:b/>
          <w:bCs/>
          <w:color w:val="6A737D"/>
          <w:sz w:val="16"/>
          <w:lang w:eastAsia="en-GB"/>
        </w:rPr>
        <w:t>iterator</w:t>
      </w:r>
      <w:r w:rsidRPr="00184009">
        <w:rPr>
          <w:rFonts w:ascii="Segoe UI" w:eastAsia="Times New Roman" w:hAnsi="Segoe UI" w:cs="Segoe UI"/>
          <w:b/>
          <w:bCs/>
          <w:color w:val="6A737D"/>
          <w:sz w:val="18"/>
          <w:lang w:eastAsia="en-GB"/>
        </w:rPr>
        <w:t>, </w:t>
      </w:r>
      <w:r w:rsidRPr="00184009">
        <w:rPr>
          <w:rFonts w:ascii="Consolas" w:eastAsia="Times New Roman" w:hAnsi="Consolas" w:cs="Consolas"/>
          <w:b/>
          <w:bCs/>
          <w:color w:val="6A737D"/>
          <w:sz w:val="16"/>
          <w:lang w:eastAsia="en-GB"/>
        </w:rPr>
        <w:t>toArray</w:t>
      </w:r>
      <w:r w:rsidRPr="00184009">
        <w:rPr>
          <w:rFonts w:ascii="Segoe UI" w:eastAsia="Times New Roman" w:hAnsi="Segoe UI" w:cs="Segoe UI"/>
          <w:b/>
          <w:bCs/>
          <w:color w:val="6A737D"/>
          <w:sz w:val="18"/>
          <w:lang w:eastAsia="en-GB"/>
        </w:rPr>
        <w:t> and </w:t>
      </w:r>
      <w:r w:rsidRPr="00184009">
        <w:rPr>
          <w:rFonts w:ascii="Consolas" w:eastAsia="Times New Roman" w:hAnsi="Consolas" w:cs="Consolas"/>
          <w:b/>
          <w:bCs/>
          <w:color w:val="6A737D"/>
          <w:sz w:val="16"/>
          <w:lang w:eastAsia="en-GB"/>
        </w:rPr>
        <w:t>copyToArray</w:t>
      </w:r>
    </w:p>
    <w:p w:rsidR="00184009" w:rsidRPr="00184009" w:rsidRDefault="00184009" w:rsidP="00184009">
      <w:pPr>
        <w:numPr>
          <w:ilvl w:val="1"/>
          <w:numId w:val="6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toArray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a list to an array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toList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does the opposite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abc.toArray  </w:t>
      </w:r>
      <w:r w:rsidRPr="00184009">
        <w:rPr>
          <w:rFonts w:ascii="Consolas" w:eastAsia="Times New Roman" w:hAnsi="Consolas" w:cs="Consolas"/>
          <w:color w:val="6A737D"/>
          <w:sz w:val="16"/>
          <w:lang w:eastAsia="en-GB"/>
        </w:rPr>
        <w:t>// Array(a, b, 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arr.toList  </w:t>
      </w:r>
      <w:r w:rsidRPr="00184009">
        <w:rPr>
          <w:rFonts w:ascii="Consolas" w:eastAsia="Times New Roman" w:hAnsi="Consolas" w:cs="Consolas"/>
          <w:color w:val="6A737D"/>
          <w:sz w:val="16"/>
          <w:lang w:eastAsia="en-GB"/>
        </w:rPr>
        <w:t>// List(a, b, 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copy all elements of the list to an array, beginning with position 'start':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xs copyToArray (arr, start)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before copying, you must ensure that the array is large enough: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7</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xs copyToArray (arr2,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produces 'Array(null, null, null, a, b, c, null)'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use an iterator to access list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abc.iterator  </w:t>
      </w:r>
      <w:r w:rsidRPr="00184009">
        <w:rPr>
          <w:rFonts w:ascii="Consolas" w:eastAsia="Times New Roman" w:hAnsi="Consolas" w:cs="Consolas"/>
          <w:color w:val="6A737D"/>
          <w:sz w:val="16"/>
          <w:lang w:eastAsia="en-GB"/>
        </w:rPr>
        <w:t>// it: Iterator[String] = non-empty 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it.next  </w:t>
      </w:r>
      <w:r w:rsidRPr="00184009">
        <w:rPr>
          <w:rFonts w:ascii="Consolas" w:eastAsia="Times New Roman" w:hAnsi="Consolas" w:cs="Consolas"/>
          <w:color w:val="6A737D"/>
          <w:sz w:val="16"/>
          <w:lang w:eastAsia="en-GB"/>
        </w:rPr>
        <w:t>// String = "a"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it.next  </w:t>
      </w:r>
      <w:r w:rsidRPr="00184009">
        <w:rPr>
          <w:rFonts w:ascii="Consolas" w:eastAsia="Times New Roman" w:hAnsi="Consolas" w:cs="Consolas"/>
          <w:color w:val="6A737D"/>
          <w:sz w:val="16"/>
          <w:lang w:eastAsia="en-GB"/>
        </w:rPr>
        <w:t>// String = "b"</w:t>
      </w:r>
    </w:p>
    <w:p w:rsidR="00184009" w:rsidRPr="00184009" w:rsidRDefault="00184009" w:rsidP="00184009">
      <w:pPr>
        <w:numPr>
          <w:ilvl w:val="0"/>
          <w:numId w:val="6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Merge sort example</w:t>
      </w:r>
    </w:p>
    <w:p w:rsidR="00184009" w:rsidRPr="00184009" w:rsidRDefault="00184009" w:rsidP="00184009">
      <w:pPr>
        <w:numPr>
          <w:ilvl w:val="1"/>
          <w:numId w:val="6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faster than</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insertion sort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lists -</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O(n log(n))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msort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less</w:t>
      </w:r>
      <w:r w:rsidRPr="00184009">
        <w:rPr>
          <w:rFonts w:ascii="Consolas" w:eastAsia="Times New Roman" w:hAnsi="Consolas" w:cs="Consolas"/>
          <w:color w:val="24292E"/>
          <w:sz w:val="16"/>
          <w:szCs w:val="16"/>
          <w:lang w:eastAsia="en-GB"/>
        </w:rPr>
        <w:t>: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merge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ys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ys)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ys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xs1,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ys1)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(less(x, y))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merge(xs1, ys)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merge(xs, ys1)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(n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(ys, zs)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splitAt 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merge(msort(less)(ys), msort(less)(zs))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call it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msort((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y)(</w:t>
      </w:r>
      <w:r w:rsidRPr="00184009">
        <w:rPr>
          <w:rFonts w:ascii="Consolas" w:eastAsia="Times New Roman" w:hAnsi="Consolas" w:cs="Consolas"/>
          <w:color w:val="005CC5"/>
          <w:sz w:val="16"/>
          <w:lang w:eastAsia="en-GB"/>
        </w:rPr>
        <w:t>9</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7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currying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helps us to create specialized functions, predetermined for a particular comparison operation: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reverse sort (underscore stands for missing arguments list, in this case,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list that should be sorted)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reverseIntSort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msort((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y) 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reverseIntSort: (List[Int]) =&gt; List[Int] = &lt;function&gt;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reverseIntSort(</w:t>
      </w:r>
      <w:r w:rsidRPr="00184009">
        <w:rPr>
          <w:rFonts w:ascii="Consolas" w:eastAsia="Times New Roman" w:hAnsi="Consolas" w:cs="Consolas"/>
          <w:color w:val="005CC5"/>
          <w:sz w:val="16"/>
          <w:lang w:eastAsia="en-GB"/>
        </w:rPr>
        <w:t>9</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361 - Higher-order methods on class List</w:t>
      </w:r>
    </w:p>
    <w:p w:rsidR="00184009" w:rsidRPr="00184009" w:rsidRDefault="00184009" w:rsidP="00184009">
      <w:pPr>
        <w:numPr>
          <w:ilvl w:val="0"/>
          <w:numId w:val="7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allow you to express useful list operation patterns in a more concise way</w:t>
      </w:r>
    </w:p>
    <w:p w:rsidR="00184009" w:rsidRPr="00184009" w:rsidRDefault="00184009" w:rsidP="00184009">
      <w:pPr>
        <w:numPr>
          <w:ilvl w:val="0"/>
          <w:numId w:val="7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Mapping over lists: </w:t>
      </w:r>
      <w:r w:rsidRPr="00184009">
        <w:rPr>
          <w:rFonts w:ascii="Consolas" w:eastAsia="Times New Roman" w:hAnsi="Consolas" w:cs="Consolas"/>
          <w:b/>
          <w:bCs/>
          <w:color w:val="6A737D"/>
          <w:sz w:val="16"/>
          <w:lang w:eastAsia="en-GB"/>
        </w:rPr>
        <w:t>map</w:t>
      </w:r>
      <w:r w:rsidRPr="00184009">
        <w:rPr>
          <w:rFonts w:ascii="Segoe UI" w:eastAsia="Times New Roman" w:hAnsi="Segoe UI" w:cs="Segoe UI"/>
          <w:b/>
          <w:bCs/>
          <w:color w:val="6A737D"/>
          <w:sz w:val="18"/>
          <w:lang w:eastAsia="en-GB"/>
        </w:rPr>
        <w:t>, </w:t>
      </w:r>
      <w:r w:rsidRPr="00184009">
        <w:rPr>
          <w:rFonts w:ascii="Consolas" w:eastAsia="Times New Roman" w:hAnsi="Consolas" w:cs="Consolas"/>
          <w:b/>
          <w:bCs/>
          <w:color w:val="6A737D"/>
          <w:sz w:val="16"/>
          <w:lang w:eastAsia="en-GB"/>
        </w:rPr>
        <w:t>flatMap</w:t>
      </w:r>
      <w:r w:rsidRPr="00184009">
        <w:rPr>
          <w:rFonts w:ascii="Segoe UI" w:eastAsia="Times New Roman" w:hAnsi="Segoe UI" w:cs="Segoe UI"/>
          <w:b/>
          <w:bCs/>
          <w:color w:val="6A737D"/>
          <w:sz w:val="18"/>
          <w:lang w:eastAsia="en-GB"/>
        </w:rPr>
        <w:t> and </w:t>
      </w:r>
      <w:r w:rsidRPr="00184009">
        <w:rPr>
          <w:rFonts w:ascii="Consolas" w:eastAsia="Times New Roman" w:hAnsi="Consolas" w:cs="Consolas"/>
          <w:b/>
          <w:bCs/>
          <w:color w:val="6A737D"/>
          <w:sz w:val="16"/>
          <w:lang w:eastAsia="en-GB"/>
        </w:rPr>
        <w:t>foreach</w:t>
      </w:r>
    </w:p>
    <w:p w:rsidR="00184009" w:rsidRPr="00184009" w:rsidRDefault="00184009" w:rsidP="00184009">
      <w:pPr>
        <w:numPr>
          <w:ilvl w:val="1"/>
          <w:numId w:val="72"/>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map f</w:t>
      </w:r>
      <w:r w:rsidRPr="00184009">
        <w:rPr>
          <w:rFonts w:ascii="Segoe UI" w:eastAsia="Times New Roman" w:hAnsi="Segoe UI" w:cs="Segoe UI"/>
          <w:color w:val="6A737D"/>
          <w:sz w:val="18"/>
          <w:szCs w:val="18"/>
          <w:lang w:eastAsia="en-GB"/>
        </w:rPr>
        <w:t>, where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some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function of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 =&gt; U</w:t>
      </w:r>
      <w:r w:rsidRPr="00184009">
        <w:rPr>
          <w:rFonts w:ascii="Segoe UI" w:eastAsia="Times New Roman" w:hAnsi="Segoe UI" w:cs="Segoe UI"/>
          <w:color w:val="6A737D"/>
          <w:sz w:val="18"/>
          <w:szCs w:val="18"/>
          <w:lang w:eastAsia="en-GB"/>
        </w:rPr>
        <w:t>, applies the function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each list element and returns the resulting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map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returns 'List(2, 3, 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words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"the"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"quick"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"brown"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"fox"</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words map (_.length)  </w:t>
      </w:r>
      <w:r w:rsidRPr="00184009">
        <w:rPr>
          <w:rFonts w:ascii="Consolas" w:eastAsia="Times New Roman" w:hAnsi="Consolas" w:cs="Consolas"/>
          <w:color w:val="6A737D"/>
          <w:sz w:val="16"/>
          <w:lang w:eastAsia="en-GB"/>
        </w:rPr>
        <w:t>// 'List(3, 5, 5,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words map (_.toList.reverse.mkString) </w:t>
      </w:r>
      <w:r w:rsidRPr="00184009">
        <w:rPr>
          <w:rFonts w:ascii="Consolas" w:eastAsia="Times New Roman" w:hAnsi="Consolas" w:cs="Consolas"/>
          <w:color w:val="6A737D"/>
          <w:sz w:val="16"/>
          <w:lang w:eastAsia="en-GB"/>
        </w:rPr>
        <w:t>// 'List(eht, kciuq, nworb, xof)'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'flatMap' takes a function returning a list of elements as its right operand,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it then applies to each list element and flattens the function results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words flatMap (_.toList)  </w:t>
      </w:r>
      <w:r w:rsidRPr="00184009">
        <w:rPr>
          <w:rFonts w:ascii="Consolas" w:eastAsia="Times New Roman" w:hAnsi="Consolas" w:cs="Consolas"/>
          <w:color w:val="6A737D"/>
          <w:sz w:val="16"/>
          <w:lang w:eastAsia="en-GB"/>
        </w:rPr>
        <w:t>// 'List(t, h, e, q, u, i, c, k, b, r, o, w, n, f, o,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'map' and 'flatMap' together: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.range(</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flatMap (i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.range(</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i) map (j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(i, j)))</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List[(Int, Int)] = List((2,1), (3,1), (3,2), (4,1), (4,2), (4,3))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'range' creates a list of all integers in some range, excluding second operand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equivalent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(i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.range(</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j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.range(</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(i, j)</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difference between 'map' and 'flatMap':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map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List(List(1,8), List(2,8), List(3,8), List(4,8))</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flatMap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List(1, 8, 2, 8, 3, 8, 4, 8)</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'foreach' takes a procedure (a function resulting with Unit) as its right operand,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and applies the procedure to each list element. The result is Unit, not a new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foreach (sum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 sum: Int = 15</w:t>
      </w:r>
    </w:p>
    <w:p w:rsidR="00184009" w:rsidRPr="00184009" w:rsidRDefault="00184009" w:rsidP="00184009">
      <w:pPr>
        <w:numPr>
          <w:ilvl w:val="0"/>
          <w:numId w:val="7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Filtering lists: </w:t>
      </w:r>
      <w:r w:rsidRPr="00184009">
        <w:rPr>
          <w:rFonts w:ascii="Consolas" w:eastAsia="Times New Roman" w:hAnsi="Consolas" w:cs="Consolas"/>
          <w:b/>
          <w:bCs/>
          <w:color w:val="6A737D"/>
          <w:sz w:val="16"/>
          <w:lang w:eastAsia="en-GB"/>
        </w:rPr>
        <w:t>filter</w:t>
      </w:r>
      <w:r w:rsidRPr="00184009">
        <w:rPr>
          <w:rFonts w:ascii="Segoe UI" w:eastAsia="Times New Roman" w:hAnsi="Segoe UI" w:cs="Segoe UI"/>
          <w:b/>
          <w:bCs/>
          <w:color w:val="6A737D"/>
          <w:sz w:val="18"/>
          <w:lang w:eastAsia="en-GB"/>
        </w:rPr>
        <w:t>, </w:t>
      </w:r>
      <w:r w:rsidRPr="00184009">
        <w:rPr>
          <w:rFonts w:ascii="Consolas" w:eastAsia="Times New Roman" w:hAnsi="Consolas" w:cs="Consolas"/>
          <w:b/>
          <w:bCs/>
          <w:color w:val="6A737D"/>
          <w:sz w:val="16"/>
          <w:lang w:eastAsia="en-GB"/>
        </w:rPr>
        <w:t>partition</w:t>
      </w:r>
      <w:r w:rsidRPr="00184009">
        <w:rPr>
          <w:rFonts w:ascii="Segoe UI" w:eastAsia="Times New Roman" w:hAnsi="Segoe UI" w:cs="Segoe UI"/>
          <w:b/>
          <w:bCs/>
          <w:color w:val="6A737D"/>
          <w:sz w:val="18"/>
          <w:lang w:eastAsia="en-GB"/>
        </w:rPr>
        <w:t>, </w:t>
      </w:r>
      <w:r w:rsidRPr="00184009">
        <w:rPr>
          <w:rFonts w:ascii="Consolas" w:eastAsia="Times New Roman" w:hAnsi="Consolas" w:cs="Consolas"/>
          <w:b/>
          <w:bCs/>
          <w:color w:val="6A737D"/>
          <w:sz w:val="16"/>
          <w:lang w:eastAsia="en-GB"/>
        </w:rPr>
        <w:t>find</w:t>
      </w:r>
      <w:r w:rsidRPr="00184009">
        <w:rPr>
          <w:rFonts w:ascii="Segoe UI" w:eastAsia="Times New Roman" w:hAnsi="Segoe UI" w:cs="Segoe UI"/>
          <w:b/>
          <w:bCs/>
          <w:color w:val="6A737D"/>
          <w:sz w:val="18"/>
          <w:lang w:eastAsia="en-GB"/>
        </w:rPr>
        <w:t>, </w:t>
      </w:r>
      <w:r w:rsidRPr="00184009">
        <w:rPr>
          <w:rFonts w:ascii="Consolas" w:eastAsia="Times New Roman" w:hAnsi="Consolas" w:cs="Consolas"/>
          <w:b/>
          <w:bCs/>
          <w:color w:val="6A737D"/>
          <w:sz w:val="16"/>
          <w:lang w:eastAsia="en-GB"/>
        </w:rPr>
        <w:t>takeWhile</w:t>
      </w:r>
      <w:r w:rsidRPr="00184009">
        <w:rPr>
          <w:rFonts w:ascii="Segoe UI" w:eastAsia="Times New Roman" w:hAnsi="Segoe UI" w:cs="Segoe UI"/>
          <w:b/>
          <w:bCs/>
          <w:color w:val="6A737D"/>
          <w:sz w:val="18"/>
          <w:lang w:eastAsia="en-GB"/>
        </w:rPr>
        <w:t>, </w:t>
      </w:r>
      <w:r w:rsidRPr="00184009">
        <w:rPr>
          <w:rFonts w:ascii="Consolas" w:eastAsia="Times New Roman" w:hAnsi="Consolas" w:cs="Consolas"/>
          <w:b/>
          <w:bCs/>
          <w:color w:val="6A737D"/>
          <w:sz w:val="16"/>
          <w:lang w:eastAsia="en-GB"/>
        </w:rPr>
        <w:t>dropWhile</w:t>
      </w:r>
      <w:r w:rsidRPr="00184009">
        <w:rPr>
          <w:rFonts w:ascii="Segoe UI" w:eastAsia="Times New Roman" w:hAnsi="Segoe UI" w:cs="Segoe UI"/>
          <w:b/>
          <w:bCs/>
          <w:color w:val="6A737D"/>
          <w:sz w:val="18"/>
          <w:lang w:eastAsia="en-GB"/>
        </w:rPr>
        <w:t> and </w:t>
      </w:r>
      <w:r w:rsidRPr="00184009">
        <w:rPr>
          <w:rFonts w:ascii="Consolas" w:eastAsia="Times New Roman" w:hAnsi="Consolas" w:cs="Consolas"/>
          <w:b/>
          <w:bCs/>
          <w:color w:val="6A737D"/>
          <w:sz w:val="16"/>
          <w:lang w:eastAsia="en-GB"/>
        </w:rPr>
        <w:t>span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'filter' takes a list and a predicate function and returns the new list containing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elements that satisfy the predicate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xs filter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List(2, 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'partition' returns a pair of lists, one with elements that satisfy the predicate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the other with ones that don't: '(xs filter p, xs filter (!p(_)))'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xs partition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(List(2, 4), List(1, 3,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'find' is similar to 'filter', but returns only the first element, or 'None'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xs find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Some(2)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xs find (_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'takeWhile' returns the longest prefix that satisfy the predicate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ys takeWhile (_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'dropWhile' is similar to 'takeWhile', but it drops the elements and returns the rest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ys dropWhile (_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List(4, 3,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'span' returns a pair of lists, the first 'takeWhile' and the second 'dropWhile'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like 'splitAt', 'span' traverses the list only once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ys span (_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(List(1, 2, 3), List(4, 3, 2))</w:t>
      </w:r>
    </w:p>
    <w:p w:rsidR="00184009" w:rsidRPr="00184009" w:rsidRDefault="00184009" w:rsidP="00184009">
      <w:pPr>
        <w:numPr>
          <w:ilvl w:val="0"/>
          <w:numId w:val="7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Predicates over lists: </w:t>
      </w:r>
      <w:r w:rsidRPr="00184009">
        <w:rPr>
          <w:rFonts w:ascii="Consolas" w:eastAsia="Times New Roman" w:hAnsi="Consolas" w:cs="Consolas"/>
          <w:b/>
          <w:bCs/>
          <w:color w:val="6A737D"/>
          <w:sz w:val="16"/>
          <w:lang w:eastAsia="en-GB"/>
        </w:rPr>
        <w:t>forall</w:t>
      </w:r>
      <w:r w:rsidRPr="00184009">
        <w:rPr>
          <w:rFonts w:ascii="Segoe UI" w:eastAsia="Times New Roman" w:hAnsi="Segoe UI" w:cs="Segoe UI"/>
          <w:b/>
          <w:bCs/>
          <w:color w:val="6A737D"/>
          <w:sz w:val="18"/>
          <w:lang w:eastAsia="en-GB"/>
        </w:rPr>
        <w:t> and </w:t>
      </w:r>
      <w:r w:rsidRPr="00184009">
        <w:rPr>
          <w:rFonts w:ascii="Consolas" w:eastAsia="Times New Roman" w:hAnsi="Consolas" w:cs="Consolas"/>
          <w:b/>
          <w:bCs/>
          <w:color w:val="6A737D"/>
          <w:sz w:val="16"/>
          <w:lang w:eastAsia="en-GB"/>
        </w:rPr>
        <w:t>exists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'forall' takes a list and a predicate and returns 'true' if all elements satisfy the predicate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'exists' is similar to 'forall', but it returns 'true' if there's at least one element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that satisfies the predicate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hasZeroRow</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 exists (row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row forall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z</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zz</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(y, y, z)  </w:t>
      </w:r>
      <w:r w:rsidRPr="00184009">
        <w:rPr>
          <w:rFonts w:ascii="Consolas" w:eastAsia="Times New Roman" w:hAnsi="Consolas" w:cs="Consolas"/>
          <w:color w:val="6A737D"/>
          <w:sz w:val="16"/>
          <w:lang w:eastAsia="en-GB"/>
        </w:rPr>
        <w:t>//&gt; List(List(0, -1), List(0, -1), List(0, 0, 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hasZeroRow(zz)          </w:t>
      </w:r>
      <w:r w:rsidRPr="00184009">
        <w:rPr>
          <w:rFonts w:ascii="Consolas" w:eastAsia="Times New Roman" w:hAnsi="Consolas" w:cs="Consolas"/>
          <w:color w:val="6A737D"/>
          <w:sz w:val="16"/>
          <w:lang w:eastAsia="en-GB"/>
        </w:rPr>
        <w:t>//&gt; Boolean = true</w:t>
      </w:r>
    </w:p>
    <w:p w:rsidR="00184009" w:rsidRPr="00184009" w:rsidRDefault="00184009" w:rsidP="00184009">
      <w:pPr>
        <w:numPr>
          <w:ilvl w:val="0"/>
          <w:numId w:val="7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Folding lists: </w:t>
      </w:r>
      <w:r w:rsidRPr="00184009">
        <w:rPr>
          <w:rFonts w:ascii="Consolas" w:eastAsia="Times New Roman" w:hAnsi="Consolas" w:cs="Consolas"/>
          <w:b/>
          <w:bCs/>
          <w:color w:val="6A737D"/>
          <w:sz w:val="16"/>
          <w:lang w:eastAsia="en-GB"/>
        </w:rPr>
        <w:t>/:</w:t>
      </w:r>
      <w:r w:rsidRPr="00184009">
        <w:rPr>
          <w:rFonts w:ascii="Segoe UI" w:eastAsia="Times New Roman" w:hAnsi="Segoe UI" w:cs="Segoe UI"/>
          <w:b/>
          <w:bCs/>
          <w:color w:val="6A737D"/>
          <w:sz w:val="18"/>
          <w:lang w:eastAsia="en-GB"/>
        </w:rPr>
        <w:t> and </w:t>
      </w:r>
      <w:r w:rsidRPr="00184009">
        <w:rPr>
          <w:rFonts w:ascii="Consolas" w:eastAsia="Times New Roman" w:hAnsi="Consolas" w:cs="Consolas"/>
          <w:b/>
          <w:bCs/>
          <w:color w:val="6A737D"/>
          <w:sz w:val="16"/>
          <w:lang w:eastAsia="en-GB"/>
        </w:rPr>
        <w:t>:\</w:t>
      </w:r>
    </w:p>
    <w:p w:rsidR="00184009" w:rsidRPr="00184009" w:rsidRDefault="00184009" w:rsidP="00184009">
      <w:pPr>
        <w:numPr>
          <w:ilvl w:val="1"/>
          <w:numId w:val="7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folding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combines the elements of a list with some operator</w:t>
      </w:r>
    </w:p>
    <w:p w:rsidR="00184009" w:rsidRPr="00184009" w:rsidRDefault="00184009" w:rsidP="00184009">
      <w:pPr>
        <w:numPr>
          <w:ilvl w:val="1"/>
          <w:numId w:val="7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are equivalent methods named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foldLeft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foldRight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defined in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sum(</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equals 0 + 1 + 2 + 3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is a special instance of a fold operation: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 equals 0 + el1 + el2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product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 equals 1 * el1 * el2 * ...</w:t>
      </w:r>
    </w:p>
    <w:p w:rsidR="00184009" w:rsidRPr="00184009" w:rsidRDefault="00184009" w:rsidP="00184009">
      <w:pPr>
        <w:numPr>
          <w:ilvl w:val="0"/>
          <w:numId w:val="7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fold left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operation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(z /: xs)(op)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involves 3 objects:</w:t>
      </w:r>
    </w:p>
    <w:p w:rsidR="00184009" w:rsidRPr="00184009" w:rsidRDefault="00184009" w:rsidP="00184009">
      <w:pPr>
        <w:numPr>
          <w:ilvl w:val="1"/>
          <w:numId w:val="7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start value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z</w:t>
      </w:r>
    </w:p>
    <w:p w:rsidR="00184009" w:rsidRPr="00184009" w:rsidRDefault="00184009" w:rsidP="00184009">
      <w:pPr>
        <w:numPr>
          <w:ilvl w:val="1"/>
          <w:numId w:val="7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list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w:t>
      </w:r>
    </w:p>
    <w:p w:rsidR="00184009" w:rsidRPr="00184009" w:rsidRDefault="00184009" w:rsidP="00184009">
      <w:pPr>
        <w:numPr>
          <w:ilvl w:val="1"/>
          <w:numId w:val="7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binary operation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op</w:t>
      </w:r>
    </w:p>
    <w:p w:rsidR="00184009" w:rsidRPr="00184009" w:rsidRDefault="00184009" w:rsidP="00184009">
      <w:pPr>
        <w:numPr>
          <w:ilvl w:val="0"/>
          <w:numId w:val="7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(z /: List(a, b, c))(op)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equals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op(op(op(z, a), b), c)</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Pr>
          <w:rFonts w:ascii="Segoe UI" w:eastAsia="Times New Roman" w:hAnsi="Segoe UI" w:cs="Segoe UI"/>
          <w:noProof/>
          <w:color w:val="0366D6"/>
          <w:sz w:val="18"/>
          <w:szCs w:val="18"/>
          <w:lang w:eastAsia="en-GB"/>
        </w:rPr>
        <w:lastRenderedPageBreak/>
        <w:drawing>
          <wp:inline distT="0" distB="0" distL="0" distR="0">
            <wp:extent cx="1485265" cy="1390015"/>
            <wp:effectExtent l="0" t="0" r="0" b="0"/>
            <wp:docPr id="4" name="Picture 4" descr="List fold left 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fold left image">
                      <a:hlinkClick r:id="rId12" tgtFrame="&quot;_blank&quot;"/>
                    </pic:cNvPr>
                    <pic:cNvPicPr>
                      <a:picLocks noChangeAspect="1" noChangeArrowheads="1"/>
                    </pic:cNvPicPr>
                  </pic:nvPicPr>
                  <pic:blipFill>
                    <a:blip r:embed="rId13" cstate="print"/>
                    <a:srcRect/>
                    <a:stretch>
                      <a:fillRect/>
                    </a:stretch>
                  </pic:blipFill>
                  <pic:spPr bwMode="auto">
                    <a:xfrm>
                      <a:off x="0" y="0"/>
                      <a:ext cx="1485265" cy="1390015"/>
                    </a:xfrm>
                    <a:prstGeom prst="rect">
                      <a:avLst/>
                    </a:prstGeom>
                    <a:noFill/>
                    <a:ln w="9525">
                      <a:noFill/>
                      <a:miter lim="800000"/>
                      <a:headEnd/>
                      <a:tailEnd/>
                    </a:ln>
                  </pic:spPr>
                </pic:pic>
              </a:graphicData>
            </a:graphic>
          </wp:inline>
        </w:drawing>
      </w:r>
    </w:p>
    <w:p w:rsidR="00184009" w:rsidRPr="00184009" w:rsidRDefault="00184009" w:rsidP="00184009">
      <w:pPr>
        <w:numPr>
          <w:ilvl w:val="0"/>
          <w:numId w:val="7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fold right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operation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(z \: xs)(op)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the reflection of</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fold left</w:t>
      </w:r>
    </w:p>
    <w:p w:rsidR="00184009" w:rsidRPr="00184009" w:rsidRDefault="00184009" w:rsidP="00184009">
      <w:pPr>
        <w:numPr>
          <w:ilvl w:val="0"/>
          <w:numId w:val="7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consists of the same 3 operands, but the first two are reversed, list comes first</w:t>
      </w:r>
    </w:p>
    <w:p w:rsidR="00184009" w:rsidRPr="00184009" w:rsidRDefault="00184009" w:rsidP="00184009">
      <w:pPr>
        <w:numPr>
          <w:ilvl w:val="0"/>
          <w:numId w:val="7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(List(a, b, c) :\ z)(op)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equals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op(a, op(b, op(c, z)))</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Pr>
          <w:rFonts w:ascii="Segoe UI" w:eastAsia="Times New Roman" w:hAnsi="Segoe UI" w:cs="Segoe UI"/>
          <w:noProof/>
          <w:color w:val="0366D6"/>
          <w:sz w:val="18"/>
          <w:szCs w:val="18"/>
          <w:lang w:eastAsia="en-GB"/>
        </w:rPr>
        <w:drawing>
          <wp:inline distT="0" distB="0" distL="0" distR="0">
            <wp:extent cx="1470660" cy="1397000"/>
            <wp:effectExtent l="0" t="0" r="0" b="0"/>
            <wp:docPr id="5" name="Picture 5" descr="List fold right 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 fold right image">
                      <a:hlinkClick r:id="rId14" tgtFrame="&quot;_blank&quot;"/>
                    </pic:cNvPr>
                    <pic:cNvPicPr>
                      <a:picLocks noChangeAspect="1" noChangeArrowheads="1"/>
                    </pic:cNvPicPr>
                  </pic:nvPicPr>
                  <pic:blipFill>
                    <a:blip r:embed="rId15" cstate="print"/>
                    <a:srcRect/>
                    <a:stretch>
                      <a:fillRect/>
                    </a:stretch>
                  </pic:blipFill>
                  <pic:spPr bwMode="auto">
                    <a:xfrm>
                      <a:off x="0" y="0"/>
                      <a:ext cx="1470660" cy="1397000"/>
                    </a:xfrm>
                    <a:prstGeom prst="rect">
                      <a:avLst/>
                    </a:prstGeom>
                    <a:noFill/>
                    <a:ln w="9525">
                      <a:noFill/>
                      <a:miter lim="800000"/>
                      <a:headEnd/>
                      <a:tailEnd/>
                    </a:ln>
                  </pic:spPr>
                </pic:pic>
              </a:graphicData>
            </a:graphic>
          </wp:inline>
        </w:drawing>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implementation of the 'flatten' methods with folding: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flattenLeft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xss)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 less efficient, since it copies 'xss' 'n - 1' times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flattenRight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(xss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'(xs ::: ys)' takes linear time 'xs.length'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 is required due to a limitation in type inferencer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list reversal implemented using fold left (takes linear 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reverseLeft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{(ys, y)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ys}  </w:t>
      </w:r>
      <w:r w:rsidRPr="00184009">
        <w:rPr>
          <w:rFonts w:ascii="Consolas" w:eastAsia="Times New Roman" w:hAnsi="Consolas" w:cs="Consolas"/>
          <w:color w:val="6A737D"/>
          <w:sz w:val="16"/>
          <w:lang w:eastAsia="en-GB"/>
        </w:rPr>
        <w:t>// "snoc" ("cons" reversed)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how we implemented the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First we took smallest possible list,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equals (by the properties of reverseLeft)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reverseLeft(List())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equals (by the template for reverseLeft)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(startvalue /: List())(operation)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equals (by the definition of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startvalue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Then we took the next smallest list, 'List(x)':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equals (by the properties of reverseLeft)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reverseLeft(List(x))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equals (by the template for reverseLeft)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(List() /: List(x)) (operation)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equals (by the definition of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operation(List(),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numPr>
          <w:ilvl w:val="0"/>
          <w:numId w:val="7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Sorting lists: </w:t>
      </w:r>
      <w:r w:rsidRPr="00184009">
        <w:rPr>
          <w:rFonts w:ascii="Consolas" w:eastAsia="Times New Roman" w:hAnsi="Consolas" w:cs="Consolas"/>
          <w:b/>
          <w:bCs/>
          <w:color w:val="6A737D"/>
          <w:sz w:val="16"/>
          <w:lang w:eastAsia="en-GB"/>
        </w:rPr>
        <w:t>sortWith</w:t>
      </w:r>
    </w:p>
    <w:p w:rsidR="00184009" w:rsidRPr="00184009" w:rsidRDefault="00184009" w:rsidP="00184009">
      <w:pPr>
        <w:numPr>
          <w:ilvl w:val="1"/>
          <w:numId w:val="7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sortWith before</w:t>
      </w:r>
      <w:r w:rsidRPr="00184009">
        <w:rPr>
          <w:rFonts w:ascii="Segoe UI" w:eastAsia="Times New Roman" w:hAnsi="Segoe UI" w:cs="Segoe UI"/>
          <w:color w:val="6A737D"/>
          <w:sz w:val="18"/>
          <w:szCs w:val="18"/>
          <w:lang w:eastAsia="en-GB"/>
        </w:rPr>
        <w:t>, where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before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function that compares two elements</w:t>
      </w:r>
    </w:p>
    <w:p w:rsidR="00184009" w:rsidRPr="00184009" w:rsidRDefault="00184009" w:rsidP="00184009">
      <w:pPr>
        <w:numPr>
          <w:ilvl w:val="1"/>
          <w:numId w:val="7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 before 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should return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should come before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a sort order</w:t>
      </w:r>
    </w:p>
    <w:p w:rsidR="00184009" w:rsidRPr="00184009" w:rsidRDefault="00184009" w:rsidP="00184009">
      <w:pPr>
        <w:numPr>
          <w:ilvl w:val="1"/>
          <w:numId w:val="7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uses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merge sort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algorithm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list(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r w:rsidRPr="00184009">
        <w:rPr>
          <w:rFonts w:ascii="Consolas" w:eastAsia="Times New Roman" w:hAnsi="Consolas" w:cs="Consolas"/>
          <w:color w:val="24292E"/>
          <w:sz w:val="16"/>
          <w:szCs w:val="16"/>
          <w:lang w:eastAsia="en-GB"/>
        </w:rPr>
        <w:t xml:space="preserve">) sortWith (_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List(-2, 1, 3, 6, 8)</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words sortWith (_.length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_.length)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List(quick, brown, the, fox)</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369 - Methods of the </w:t>
      </w:r>
      <w:r w:rsidRPr="00184009">
        <w:rPr>
          <w:rFonts w:ascii="Consolas" w:eastAsia="Times New Roman" w:hAnsi="Consolas" w:cs="Consolas"/>
          <w:b/>
          <w:bCs/>
          <w:color w:val="24292E"/>
          <w:sz w:val="20"/>
          <w:lang w:eastAsia="en-GB"/>
        </w:rPr>
        <w:t>List</w:t>
      </w:r>
      <w:r w:rsidRPr="00184009">
        <w:rPr>
          <w:rFonts w:ascii="Segoe UI" w:eastAsia="Times New Roman" w:hAnsi="Segoe UI" w:cs="Segoe UI"/>
          <w:b/>
          <w:bCs/>
          <w:color w:val="24292E"/>
          <w:sz w:val="30"/>
          <w:lang w:eastAsia="en-GB"/>
        </w:rPr>
        <w:t> object</w:t>
      </w:r>
    </w:p>
    <w:p w:rsidR="00184009" w:rsidRPr="00184009" w:rsidRDefault="00184009" w:rsidP="00184009">
      <w:pPr>
        <w:numPr>
          <w:ilvl w:val="0"/>
          <w:numId w:val="7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 the methods above are implemented in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szCs w:val="18"/>
          <w:lang w:eastAsia="en-GB"/>
        </w:rPr>
        <w:t>, whereas the following ones are defined in globally accessible,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class's companion object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scala.List</w:t>
      </w:r>
    </w:p>
    <w:p w:rsidR="00184009" w:rsidRPr="00184009" w:rsidRDefault="00184009" w:rsidP="00184009">
      <w:pPr>
        <w:numPr>
          <w:ilvl w:val="0"/>
          <w:numId w:val="8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Creating lists from their elements: </w:t>
      </w:r>
      <w:r w:rsidRPr="00184009">
        <w:rPr>
          <w:rFonts w:ascii="Consolas" w:eastAsia="Times New Roman" w:hAnsi="Consolas" w:cs="Consolas"/>
          <w:b/>
          <w:bCs/>
          <w:color w:val="6A737D"/>
          <w:sz w:val="16"/>
          <w:lang w:eastAsia="en-GB"/>
        </w:rPr>
        <w:t>List.apply</w:t>
      </w:r>
    </w:p>
    <w:p w:rsidR="00184009" w:rsidRPr="00184009" w:rsidRDefault="00184009" w:rsidP="00184009">
      <w:pPr>
        <w:numPr>
          <w:ilvl w:val="1"/>
          <w:numId w:val="80"/>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List(1, 2)</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in fact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List.apply(1, 2)</w:t>
      </w:r>
    </w:p>
    <w:p w:rsidR="00184009" w:rsidRPr="00184009" w:rsidRDefault="00184009" w:rsidP="00184009">
      <w:pPr>
        <w:numPr>
          <w:ilvl w:val="0"/>
          <w:numId w:val="8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Creating a range of numbers: </w:t>
      </w:r>
      <w:r w:rsidRPr="00184009">
        <w:rPr>
          <w:rFonts w:ascii="Consolas" w:eastAsia="Times New Roman" w:hAnsi="Consolas" w:cs="Consolas"/>
          <w:b/>
          <w:bCs/>
          <w:color w:val="6A737D"/>
          <w:sz w:val="16"/>
          <w:lang w:eastAsia="en-GB"/>
        </w:rPr>
        <w:t>List.range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simplest form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.range(</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.range(</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7</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List(1, 3,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.range(</w:t>
      </w:r>
      <w:r w:rsidRPr="00184009">
        <w:rPr>
          <w:rFonts w:ascii="Consolas" w:eastAsia="Times New Roman" w:hAnsi="Consolas" w:cs="Consolas"/>
          <w:color w:val="005CC5"/>
          <w:sz w:val="16"/>
          <w:lang w:eastAsia="en-GB"/>
        </w:rPr>
        <w:t>9</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List(9, 6, 3)</w:t>
      </w:r>
    </w:p>
    <w:p w:rsidR="00184009" w:rsidRPr="00184009" w:rsidRDefault="00184009" w:rsidP="00184009">
      <w:pPr>
        <w:numPr>
          <w:ilvl w:val="0"/>
          <w:numId w:val="8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Creating uniform lists: </w:t>
      </w:r>
      <w:r w:rsidRPr="00184009">
        <w:rPr>
          <w:rFonts w:ascii="Consolas" w:eastAsia="Times New Roman" w:hAnsi="Consolas" w:cs="Consolas"/>
          <w:b/>
          <w:bCs/>
          <w:color w:val="6A737D"/>
          <w:sz w:val="16"/>
          <w:lang w:eastAsia="en-GB"/>
        </w:rPr>
        <w:t>List.fill</w:t>
      </w:r>
    </w:p>
    <w:p w:rsidR="00184009" w:rsidRPr="00184009" w:rsidRDefault="00184009" w:rsidP="00184009">
      <w:pPr>
        <w:numPr>
          <w:ilvl w:val="1"/>
          <w:numId w:val="8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creates a list consisting of zero or more copies of the same element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use currying when invoking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.fill(</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List(a, a, 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.fill(</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"oy"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List(oy, oy)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with more than one argument in the first arg list, it'll make multi-dimensional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.fill(</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List(List(b, b, b), List(b, b, b))</w:t>
      </w:r>
    </w:p>
    <w:p w:rsidR="00184009" w:rsidRPr="00184009" w:rsidRDefault="00184009" w:rsidP="00184009">
      <w:pPr>
        <w:numPr>
          <w:ilvl w:val="0"/>
          <w:numId w:val="8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Tabulating a function: </w:t>
      </w:r>
      <w:r w:rsidRPr="00184009">
        <w:rPr>
          <w:rFonts w:ascii="Consolas" w:eastAsia="Times New Roman" w:hAnsi="Consolas" w:cs="Consolas"/>
          <w:b/>
          <w:bCs/>
          <w:color w:val="6A737D"/>
          <w:sz w:val="16"/>
          <w:lang w:eastAsia="en-GB"/>
        </w:rPr>
        <w:t>List.tabulate</w:t>
      </w:r>
    </w:p>
    <w:p w:rsidR="00184009" w:rsidRPr="00184009" w:rsidRDefault="00184009" w:rsidP="00184009">
      <w:pPr>
        <w:numPr>
          <w:ilvl w:val="1"/>
          <w:numId w:val="8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similar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fill</w:t>
      </w:r>
      <w:r w:rsidRPr="00184009">
        <w:rPr>
          <w:rFonts w:ascii="Segoe UI" w:eastAsia="Times New Roman" w:hAnsi="Segoe UI" w:cs="Segoe UI"/>
          <w:color w:val="6A737D"/>
          <w:sz w:val="18"/>
          <w:szCs w:val="18"/>
          <w:lang w:eastAsia="en-GB"/>
        </w:rPr>
        <w:t>, only element isn't fixed, but computed using supplied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squares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.tabulate(</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)(n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n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  </w:t>
      </w:r>
      <w:r w:rsidRPr="00184009">
        <w:rPr>
          <w:rFonts w:ascii="Consolas" w:eastAsia="Times New Roman" w:hAnsi="Consolas" w:cs="Consolas"/>
          <w:color w:val="6A737D"/>
          <w:sz w:val="16"/>
          <w:lang w:eastAsia="en-GB"/>
        </w:rPr>
        <w:t>// one list with 5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List(0, 1, 4, 9, 16)</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multiplication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.tabulate(</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 3 lists with 4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List[List[Int]] = List(List(0, 0, 0, 0), List(0, 1, 2, 3), List(0, 2, 4, 6))</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0  1  2  3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0   0  0  0  0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1   0  1  2  3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2   0  2  4  6</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numPr>
          <w:ilvl w:val="0"/>
          <w:numId w:val="8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Concatenating multiple lists: </w:t>
      </w:r>
      <w:r w:rsidRPr="00184009">
        <w:rPr>
          <w:rFonts w:ascii="Consolas" w:eastAsia="Times New Roman" w:hAnsi="Consolas" w:cs="Consolas"/>
          <w:b/>
          <w:bCs/>
          <w:color w:val="6A737D"/>
          <w:sz w:val="16"/>
          <w:lang w:eastAsia="en-GB"/>
        </w:rPr>
        <w:t>List.concat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.concat(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List(b, 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.concat()  </w:t>
      </w:r>
      <w:r w:rsidRPr="00184009">
        <w:rPr>
          <w:rFonts w:ascii="Consolas" w:eastAsia="Times New Roman" w:hAnsi="Consolas" w:cs="Consolas"/>
          <w:color w:val="6A737D"/>
          <w:sz w:val="16"/>
          <w:lang w:eastAsia="en-GB"/>
        </w:rPr>
        <w:t>// List()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371 - Processing multiple lists together</w:t>
      </w:r>
    </w:p>
    <w:p w:rsidR="00184009" w:rsidRPr="00184009" w:rsidRDefault="00184009" w:rsidP="00184009">
      <w:pPr>
        <w:numPr>
          <w:ilvl w:val="0"/>
          <w:numId w:val="85"/>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zipped</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forall</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exists</w:t>
      </w:r>
    </w:p>
    <w:p w:rsidR="00184009" w:rsidRPr="00184009" w:rsidRDefault="00184009" w:rsidP="00184009">
      <w:pPr>
        <w:numPr>
          <w:ilvl w:val="0"/>
          <w:numId w:val="8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zipped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(defined on tuples) combines the tuple elements sequentially, 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zip</w:t>
      </w:r>
      <w:r w:rsidRPr="00184009">
        <w:rPr>
          <w:rFonts w:ascii="Segoe UI" w:eastAsia="Times New Roman" w:hAnsi="Segoe UI" w:cs="Segoe UI"/>
          <w:color w:val="6A737D"/>
          <w:sz w:val="18"/>
          <w:szCs w:val="18"/>
          <w:lang w:eastAsia="en-GB"/>
        </w:rPr>
        <w:t>, first with first, second with second, ...</w:t>
      </w:r>
    </w:p>
    <w:p w:rsidR="00184009" w:rsidRPr="00184009" w:rsidRDefault="00184009" w:rsidP="00184009">
      <w:pPr>
        <w:numPr>
          <w:ilvl w:val="0"/>
          <w:numId w:val="8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used with other (multiple list) methods to apply an operation to combined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)).zipped.map(_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 List(20, 48)</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"mali"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"debeli"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)).zipped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.forall(_.length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//&gt; false (two matches)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"mali"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"debeli"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9</w:t>
      </w:r>
      <w:r w:rsidRPr="00184009">
        <w:rPr>
          <w:rFonts w:ascii="Consolas" w:eastAsia="Times New Roman" w:hAnsi="Consolas" w:cs="Consolas"/>
          <w:color w:val="24292E"/>
          <w:sz w:val="16"/>
          <w:szCs w:val="16"/>
          <w:lang w:eastAsia="en-GB"/>
        </w:rPr>
        <w:t>)).zipped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.exists(_.length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 true (one matches)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"mali"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"debeli"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r w:rsidRPr="00184009">
        <w:rPr>
          <w:rFonts w:ascii="Consolas" w:eastAsia="Times New Roman" w:hAnsi="Consolas" w:cs="Consolas"/>
          <w:color w:val="24292E"/>
          <w:sz w:val="16"/>
          <w:szCs w:val="16"/>
          <w:lang w:eastAsia="en-GB"/>
        </w:rPr>
        <w:t>)).zipped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.exists(_.length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 false (all matches)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372 - Understanding Scala's type inference algorithm</w:t>
      </w:r>
    </w:p>
    <w:p w:rsidR="00184009" w:rsidRPr="00184009" w:rsidRDefault="00184009" w:rsidP="00184009">
      <w:pPr>
        <w:numPr>
          <w:ilvl w:val="0"/>
          <w:numId w:val="86"/>
        </w:numPr>
        <w:spacing w:before="184" w:after="184"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goal of type inference is to enable users of your method to give as less type information possible, so that function literals are written in more concise way</w:t>
      </w:r>
    </w:p>
    <w:p w:rsidR="00184009" w:rsidRPr="00184009" w:rsidRDefault="00184009" w:rsidP="00184009">
      <w:pPr>
        <w:numPr>
          <w:ilvl w:val="0"/>
          <w:numId w:val="86"/>
        </w:numPr>
        <w:spacing w:before="184" w:after="184"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type inference is flow based</w:t>
      </w:r>
    </w:p>
    <w:p w:rsidR="00184009" w:rsidRPr="00184009" w:rsidRDefault="00184009" w:rsidP="00184009">
      <w:pPr>
        <w:numPr>
          <w:ilvl w:val="0"/>
          <w:numId w:val="86"/>
        </w:numPr>
        <w:spacing w:after="0"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a method application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m(args)</w:t>
      </w:r>
      <w:r w:rsidRPr="00184009">
        <w:rPr>
          <w:rFonts w:ascii="Segoe UI" w:eastAsia="Times New Roman" w:hAnsi="Segoe UI" w:cs="Segoe UI"/>
          <w:color w:val="6A737D"/>
          <w:sz w:val="18"/>
          <w:szCs w:val="18"/>
          <w:lang w:eastAsia="en-GB"/>
        </w:rPr>
        <w:t>, the inferencer:</w:t>
      </w:r>
    </w:p>
    <w:p w:rsidR="00184009" w:rsidRPr="00184009" w:rsidRDefault="00184009" w:rsidP="00184009">
      <w:pPr>
        <w:numPr>
          <w:ilvl w:val="1"/>
          <w:numId w:val="86"/>
        </w:numPr>
        <w:spacing w:after="0"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first checks whether the method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has a known type</w:t>
      </w:r>
    </w:p>
    <w:p w:rsidR="00184009" w:rsidRPr="00184009" w:rsidRDefault="00184009" w:rsidP="00184009">
      <w:pPr>
        <w:numPr>
          <w:ilvl w:val="1"/>
          <w:numId w:val="86"/>
        </w:numPr>
        <w:spacing w:before="184" w:after="184"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it has, that type is used to infer the expected type of arguments</w:t>
      </w:r>
    </w:p>
    <w:p w:rsidR="00184009" w:rsidRPr="00184009" w:rsidRDefault="00184009" w:rsidP="00184009">
      <w:pPr>
        <w:numPr>
          <w:ilvl w:val="2"/>
          <w:numId w:val="8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e.g.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abcde.sortWith(_ &gt; _)</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abcde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List[Char]</w:t>
      </w:r>
    </w:p>
    <w:p w:rsidR="00184009" w:rsidRPr="00184009" w:rsidRDefault="00184009" w:rsidP="00184009">
      <w:pPr>
        <w:numPr>
          <w:ilvl w:val="2"/>
          <w:numId w:val="8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 it knows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sortWith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takes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(Char, Char) =&gt; Boolean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produces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List[Char]</w:t>
      </w:r>
    </w:p>
    <w:p w:rsidR="00184009" w:rsidRPr="00184009" w:rsidRDefault="00184009" w:rsidP="00184009">
      <w:pPr>
        <w:numPr>
          <w:ilvl w:val="2"/>
          <w:numId w:val="8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thus, it expands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(_ &gt; _)</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 Char, y: Char) =&gt; x &gt; y)</w:t>
      </w:r>
    </w:p>
    <w:p w:rsidR="00184009" w:rsidRPr="00184009" w:rsidRDefault="00184009" w:rsidP="00184009">
      <w:pPr>
        <w:numPr>
          <w:ilvl w:val="1"/>
          <w:numId w:val="86"/>
        </w:numPr>
        <w:spacing w:before="184" w:after="184"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the type is not know</w:t>
      </w:r>
    </w:p>
    <w:p w:rsidR="00184009" w:rsidRPr="00184009" w:rsidRDefault="00184009" w:rsidP="00184009">
      <w:pPr>
        <w:numPr>
          <w:ilvl w:val="2"/>
          <w:numId w:val="8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e.g.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msort(_ &gt; _)(abcde)</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msort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curried, polymorphic method that takes an argument of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 T) =&gt; Boolean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a function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where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some as-yet unknown type</w:t>
      </w:r>
    </w:p>
    <w:p w:rsidR="00184009" w:rsidRPr="00184009" w:rsidRDefault="00184009" w:rsidP="00184009">
      <w:pPr>
        <w:numPr>
          <w:ilvl w:val="2"/>
          <w:numId w:val="8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msort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needs to be instantiated with a specific type parameter before it can be applied to its arguments</w:t>
      </w:r>
    </w:p>
    <w:p w:rsidR="00184009" w:rsidRPr="00184009" w:rsidRDefault="00184009" w:rsidP="00184009">
      <w:pPr>
        <w:numPr>
          <w:ilvl w:val="2"/>
          <w:numId w:val="8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inferencer changes its strategy and type-checks method arguments to determine the proper instance type of the method, but it fails, since all it has 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(_ &gt; _)</w:t>
      </w:r>
    </w:p>
    <w:p w:rsidR="00184009" w:rsidRPr="00184009" w:rsidRDefault="00184009" w:rsidP="00184009">
      <w:pPr>
        <w:numPr>
          <w:ilvl w:val="2"/>
          <w:numId w:val="8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one way to solve the problem is to supply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msort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 explicit type parameter</w:t>
      </w:r>
    </w:p>
    <w:p w:rsidR="00184009" w:rsidRPr="00184009" w:rsidRDefault="00184009" w:rsidP="00184009">
      <w:pPr>
        <w:numPr>
          <w:ilvl w:val="3"/>
          <w:numId w:val="86"/>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msort[Char](_ &gt; _)(abcde) // List(e, d, c, b, a)</w:t>
      </w:r>
    </w:p>
    <w:p w:rsidR="00184009" w:rsidRPr="00184009" w:rsidRDefault="00184009" w:rsidP="00184009">
      <w:pPr>
        <w:numPr>
          <w:ilvl w:val="2"/>
          <w:numId w:val="8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another solution is to rewrite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msort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so that its parameters are swapped: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msortSwapped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less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impl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msortSwapped(abcde)(_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 succeeds to compile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List(e, d, c, b, a)</w:t>
      </w:r>
    </w:p>
    <w:p w:rsidR="00184009" w:rsidRPr="00184009" w:rsidRDefault="00184009" w:rsidP="00184009">
      <w:pPr>
        <w:numPr>
          <w:ilvl w:val="0"/>
          <w:numId w:val="8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generally, when tasked to infer type parameters of a polymorphic method, the inferencer consults the types of all value arguments in the first parameter list, but it doesn't go beyond that</w:t>
      </w:r>
    </w:p>
    <w:p w:rsidR="00184009" w:rsidRPr="00184009" w:rsidRDefault="00184009" w:rsidP="00184009">
      <w:pPr>
        <w:numPr>
          <w:ilvl w:val="0"/>
          <w:numId w:val="8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 when we swapped the arguments, it used the known type of the first parameter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abcde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deduce the type parameter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msortSwapped</w:t>
      </w:r>
      <w:r w:rsidRPr="00184009">
        <w:rPr>
          <w:rFonts w:ascii="Segoe UI" w:eastAsia="Times New Roman" w:hAnsi="Segoe UI" w:cs="Segoe UI"/>
          <w:color w:val="6A737D"/>
          <w:sz w:val="18"/>
          <w:szCs w:val="18"/>
          <w:lang w:eastAsia="en-GB"/>
        </w:rPr>
        <w:t>, so it did not need to consult the second argument list in order to determine the type parameter of the method</w:t>
      </w:r>
    </w:p>
    <w:p w:rsidR="00184009" w:rsidRPr="00184009" w:rsidRDefault="00184009" w:rsidP="00184009">
      <w:pPr>
        <w:numPr>
          <w:ilvl w:val="0"/>
          <w:numId w:val="8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suggested library design principle:</w:t>
      </w:r>
    </w:p>
    <w:p w:rsidR="00184009" w:rsidRPr="00184009" w:rsidRDefault="00184009" w:rsidP="00184009">
      <w:pPr>
        <w:numPr>
          <w:ilvl w:val="1"/>
          <w:numId w:val="8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designing a polymorphic method that takes a non-function and function arguments, place the function argument last in a curried parameter list by its own</w:t>
      </w:r>
    </w:p>
    <w:p w:rsidR="00184009" w:rsidRPr="00184009" w:rsidRDefault="00184009" w:rsidP="00184009">
      <w:pPr>
        <w:numPr>
          <w:ilvl w:val="1"/>
          <w:numId w:val="8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that way, the method's correct instance type can be inferred from the non-function arguments, and then that type can be used to type-check the function argument</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Collections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377 - Sequences</w:t>
      </w:r>
    </w:p>
    <w:p w:rsidR="00184009" w:rsidRPr="00184009" w:rsidRDefault="00184009" w:rsidP="00184009">
      <w:pPr>
        <w:numPr>
          <w:ilvl w:val="0"/>
          <w:numId w:val="8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groups of data lined up in order, which allows you to get the 'n-th' element</w:t>
      </w:r>
    </w:p>
    <w:p w:rsidR="00184009" w:rsidRPr="00184009" w:rsidRDefault="00184009" w:rsidP="00184009">
      <w:pPr>
        <w:numPr>
          <w:ilvl w:val="0"/>
          <w:numId w:val="8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lastRenderedPageBreak/>
        <w:t>Lists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(immutable linked list)</w:t>
      </w:r>
    </w:p>
    <w:p w:rsidR="00184009" w:rsidRPr="00184009" w:rsidRDefault="00184009" w:rsidP="00184009">
      <w:pPr>
        <w:numPr>
          <w:ilvl w:val="1"/>
          <w:numId w:val="8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support fast addition and removal of items to the beginning of the list</w:t>
      </w:r>
    </w:p>
    <w:p w:rsidR="00184009" w:rsidRPr="00184009" w:rsidRDefault="00184009" w:rsidP="00184009">
      <w:pPr>
        <w:numPr>
          <w:ilvl w:val="1"/>
          <w:numId w:val="8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slow in manipulating the end of a sequence (add to front and reverse in the end)</w:t>
      </w:r>
    </w:p>
    <w:p w:rsidR="00184009" w:rsidRPr="00184009" w:rsidRDefault="00184009" w:rsidP="00184009">
      <w:pPr>
        <w:numPr>
          <w:ilvl w:val="1"/>
          <w:numId w:val="8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do not provide fast access to arbitrary indexes (must iterate through the list)</w:t>
      </w:r>
    </w:p>
    <w:p w:rsidR="00184009" w:rsidRPr="00184009" w:rsidRDefault="00184009" w:rsidP="00184009">
      <w:pPr>
        <w:numPr>
          <w:ilvl w:val="0"/>
          <w:numId w:val="8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Arrays</w:t>
      </w:r>
    </w:p>
    <w:p w:rsidR="00184009" w:rsidRPr="00184009" w:rsidRDefault="00184009" w:rsidP="00184009">
      <w:pPr>
        <w:numPr>
          <w:ilvl w:val="1"/>
          <w:numId w:val="8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fast access of an item in an arbitrary position (both, get and update)</w:t>
      </w:r>
    </w:p>
    <w:p w:rsidR="00184009" w:rsidRPr="00184009" w:rsidRDefault="00184009" w:rsidP="00184009">
      <w:pPr>
        <w:numPr>
          <w:ilvl w:val="1"/>
          <w:numId w:val="8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represented in the same way as Java arrays (use Java methods that return arrays)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create an array whose size you know, but you don't know element values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fiveInts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Array(0, 0, 0, 0, 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initialize an array when you know the element values: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fiveToOne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read and update: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fiveInts(</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fiveToOne(</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fiveInts  </w:t>
      </w:r>
      <w:r w:rsidRPr="00184009">
        <w:rPr>
          <w:rFonts w:ascii="Consolas" w:eastAsia="Times New Roman" w:hAnsi="Consolas" w:cs="Consolas"/>
          <w:color w:val="6A737D"/>
          <w:sz w:val="16"/>
          <w:lang w:eastAsia="en-GB"/>
        </w:rPr>
        <w:t>// Array(1, 0, 0, 0, 0)</w:t>
      </w:r>
    </w:p>
    <w:p w:rsidR="00184009" w:rsidRPr="00184009" w:rsidRDefault="00184009" w:rsidP="00184009">
      <w:pPr>
        <w:numPr>
          <w:ilvl w:val="0"/>
          <w:numId w:val="8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List buffers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(mutable)</w:t>
      </w:r>
    </w:p>
    <w:p w:rsidR="00184009" w:rsidRPr="00184009" w:rsidRDefault="00184009" w:rsidP="00184009">
      <w:pPr>
        <w:numPr>
          <w:ilvl w:val="1"/>
          <w:numId w:val="8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used when you need to build a list by appending to the end</w:t>
      </w:r>
    </w:p>
    <w:p w:rsidR="00184009" w:rsidRPr="00184009" w:rsidRDefault="00184009" w:rsidP="00184009">
      <w:pPr>
        <w:numPr>
          <w:ilvl w:val="1"/>
          <w:numId w:val="8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constant time append and prepend operations</w:t>
      </w:r>
    </w:p>
    <w:p w:rsidR="00184009" w:rsidRPr="00184009" w:rsidRDefault="00184009" w:rsidP="00184009">
      <w:pPr>
        <w:numPr>
          <w:ilvl w:val="1"/>
          <w:numId w:val="8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append,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prepend</w:t>
      </w:r>
    </w:p>
    <w:p w:rsidR="00184009" w:rsidRPr="00184009" w:rsidRDefault="00184009" w:rsidP="00184009">
      <w:pPr>
        <w:numPr>
          <w:ilvl w:val="1"/>
          <w:numId w:val="8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you're done, you can obtain a list with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toList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ListBuffer</w:t>
      </w:r>
    </w:p>
    <w:p w:rsidR="00184009" w:rsidRPr="00184009" w:rsidRDefault="00184009" w:rsidP="00184009">
      <w:pPr>
        <w:numPr>
          <w:ilvl w:val="1"/>
          <w:numId w:val="8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algorithm is not tail recursive, you can 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ListBuffer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while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avoid the potential stack overflow</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scala.collection.mutable.ListBuffer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ListBuffer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buf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ListBuffer(22)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11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buf  </w:t>
      </w:r>
      <w:r w:rsidRPr="00184009">
        <w:rPr>
          <w:rFonts w:ascii="Consolas" w:eastAsia="Times New Roman" w:hAnsi="Consolas" w:cs="Consolas"/>
          <w:color w:val="6A737D"/>
          <w:sz w:val="16"/>
          <w:lang w:eastAsia="en-GB"/>
        </w:rPr>
        <w:t>// ListBuffer(11, 22)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buf.toList  </w:t>
      </w:r>
      <w:r w:rsidRPr="00184009">
        <w:rPr>
          <w:rFonts w:ascii="Consolas" w:eastAsia="Times New Roman" w:hAnsi="Consolas" w:cs="Consolas"/>
          <w:color w:val="6A737D"/>
          <w:sz w:val="16"/>
          <w:lang w:eastAsia="en-GB"/>
        </w:rPr>
        <w:t>// List(11, 22)</w:t>
      </w:r>
    </w:p>
    <w:p w:rsidR="00184009" w:rsidRPr="00184009" w:rsidRDefault="00184009" w:rsidP="00184009">
      <w:pPr>
        <w:numPr>
          <w:ilvl w:val="0"/>
          <w:numId w:val="9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Array buffers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(mutable)</w:t>
      </w:r>
    </w:p>
    <w:p w:rsidR="00184009" w:rsidRPr="00184009" w:rsidRDefault="00184009" w:rsidP="00184009">
      <w:pPr>
        <w:numPr>
          <w:ilvl w:val="1"/>
          <w:numId w:val="9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like an array, but you can add and remove elements from the beginning and the end</w:t>
      </w:r>
    </w:p>
    <w:p w:rsidR="00184009" w:rsidRPr="00184009" w:rsidRDefault="00184009" w:rsidP="00184009">
      <w:pPr>
        <w:numPr>
          <w:ilvl w:val="1"/>
          <w:numId w:val="9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operations are available, though little slower, due to wrapping layer in the implementation</w:t>
      </w:r>
    </w:p>
    <w:p w:rsidR="00184009" w:rsidRPr="00184009" w:rsidRDefault="00184009" w:rsidP="00184009">
      <w:pPr>
        <w:numPr>
          <w:ilvl w:val="1"/>
          <w:numId w:val="9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addition and removal take constant time on average, but require linear time if the array needs to be expanded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scala.collection.mutable.ArrayBuffer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abuf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ArrayBuffer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append using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abuf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ArrayBuffer(8)</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abuf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ArrayBuffer(8, 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abuf.length                 </w:t>
      </w:r>
      <w:r w:rsidRPr="00184009">
        <w:rPr>
          <w:rFonts w:ascii="Consolas" w:eastAsia="Times New Roman" w:hAnsi="Consolas" w:cs="Consolas"/>
          <w:color w:val="6A737D"/>
          <w:sz w:val="16"/>
          <w:lang w:eastAsia="en-GB"/>
        </w:rPr>
        <w:t>// Int =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abuf(</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Int = 4</w:t>
      </w:r>
    </w:p>
    <w:p w:rsidR="00184009" w:rsidRPr="00184009" w:rsidRDefault="00184009" w:rsidP="00184009">
      <w:pPr>
        <w:numPr>
          <w:ilvl w:val="0"/>
          <w:numId w:val="9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Strings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(via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StringOps</w:t>
      </w:r>
      <w:r w:rsidRPr="00184009">
        <w:rPr>
          <w:rFonts w:ascii="Segoe UI" w:eastAsia="Times New Roman" w:hAnsi="Segoe UI" w:cs="Segoe UI"/>
          <w:color w:val="6A737D"/>
          <w:sz w:val="18"/>
          <w:szCs w:val="18"/>
          <w:lang w:eastAsia="en-GB"/>
        </w:rPr>
        <w:t>)</w:t>
      </w:r>
    </w:p>
    <w:p w:rsidR="00184009" w:rsidRPr="00184009" w:rsidRDefault="00184009" w:rsidP="00184009">
      <w:pPr>
        <w:numPr>
          <w:ilvl w:val="1"/>
          <w:numId w:val="9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since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Predef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has an implicit conversion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StringOps</w:t>
      </w:r>
      <w:r w:rsidRPr="00184009">
        <w:rPr>
          <w:rFonts w:ascii="Segoe UI" w:eastAsia="Times New Roman" w:hAnsi="Segoe UI" w:cs="Segoe UI"/>
          <w:color w:val="6A737D"/>
          <w:sz w:val="18"/>
          <w:szCs w:val="18"/>
          <w:lang w:eastAsia="en-GB"/>
        </w:rPr>
        <w:t>, you can use any string like a sequence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hasUpperCaseLetter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s.exists(_.isUpper)  </w:t>
      </w:r>
      <w:r w:rsidRPr="00184009">
        <w:rPr>
          <w:rFonts w:ascii="Consolas" w:eastAsia="Times New Roman" w:hAnsi="Consolas" w:cs="Consolas"/>
          <w:color w:val="6A737D"/>
          <w:sz w:val="16"/>
          <w:lang w:eastAsia="en-GB"/>
        </w:rPr>
        <w:t>// String doesn't have 'exists'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hasUpperCaseLetter(</w:t>
      </w:r>
      <w:r w:rsidRPr="00184009">
        <w:rPr>
          <w:rFonts w:ascii="Consolas" w:eastAsia="Times New Roman" w:hAnsi="Consolas" w:cs="Consolas"/>
          <w:color w:val="032F62"/>
          <w:sz w:val="16"/>
          <w:lang w:eastAsia="en-GB"/>
        </w:rPr>
        <w:t>"glupson 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hasUpperCaseLetter(</w:t>
      </w:r>
      <w:r w:rsidRPr="00184009">
        <w:rPr>
          <w:rFonts w:ascii="Consolas" w:eastAsia="Times New Roman" w:hAnsi="Consolas" w:cs="Consolas"/>
          <w:color w:val="032F62"/>
          <w:sz w:val="16"/>
          <w:lang w:eastAsia="en-GB"/>
        </w:rPr>
        <w:t>"glupsoN 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true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381 - Sets and maps</w:t>
      </w:r>
    </w:p>
    <w:p w:rsidR="00184009" w:rsidRPr="00184009" w:rsidRDefault="00184009" w:rsidP="00184009">
      <w:pPr>
        <w:numPr>
          <w:ilvl w:val="0"/>
          <w:numId w:val="9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by default, when you write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szCs w:val="18"/>
          <w:lang w:eastAsia="en-GB"/>
        </w:rPr>
        <w:t>, you get an immutable object</w:t>
      </w:r>
    </w:p>
    <w:p w:rsidR="00184009" w:rsidRPr="00184009" w:rsidRDefault="00184009" w:rsidP="00184009">
      <w:pPr>
        <w:numPr>
          <w:ilvl w:val="0"/>
          <w:numId w:val="9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mutable objects, you need explicit import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Predef</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collection.immutable.</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collection.immutable.</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collection.immutable.</w:t>
      </w:r>
      <w:r w:rsidRPr="00184009">
        <w:rPr>
          <w:rFonts w:ascii="Consolas" w:eastAsia="Times New Roman" w:hAnsi="Consolas" w:cs="Consolas"/>
          <w:color w:val="6F42C1"/>
          <w:sz w:val="16"/>
          <w:lang w:eastAsia="en-GB"/>
        </w:rPr>
        <w:t>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collection.immutable.</w:t>
      </w:r>
      <w:r w:rsidRPr="00184009">
        <w:rPr>
          <w:rFonts w:ascii="Consolas" w:eastAsia="Times New Roman" w:hAnsi="Consolas" w:cs="Consolas"/>
          <w:color w:val="6F42C1"/>
          <w:sz w:val="16"/>
          <w:lang w:eastAsia="en-GB"/>
        </w:rPr>
        <w:t>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'type' keyword is used in 'Predef' to define aliases for fully qualified names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'vals' are initialized to refer to the singleton objects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'Map' == 'Predef.Map' == 'scala.collection.immutable.Map'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use the immutable and mutable in the same source file: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scala.collection.mutable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mutaSet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mutable.</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scala.collection.mutable.Set[Int]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scala.collection.immutable.Set[Int]</w:t>
      </w:r>
    </w:p>
    <w:p w:rsidR="00184009" w:rsidRPr="00184009" w:rsidRDefault="00184009" w:rsidP="00184009">
      <w:pPr>
        <w:numPr>
          <w:ilvl w:val="0"/>
          <w:numId w:val="9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Using sets</w:t>
      </w:r>
    </w:p>
    <w:p w:rsidR="00184009" w:rsidRPr="00184009" w:rsidRDefault="00184009" w:rsidP="00184009">
      <w:pPr>
        <w:numPr>
          <w:ilvl w:val="1"/>
          <w:numId w:val="9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key characteristic is that they maintain uniqueness of their elements, as defined by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text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"run Forest, run. That's it Forest! Run!"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wordsArray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text.split(</w:t>
      </w:r>
      <w:r w:rsidRPr="00184009">
        <w:rPr>
          <w:rFonts w:ascii="Consolas" w:eastAsia="Times New Roman" w:hAnsi="Consolas" w:cs="Consolas"/>
          <w:color w:val="032F62"/>
          <w:sz w:val="16"/>
          <w:lang w:eastAsia="en-GB"/>
        </w:rPr>
        <w:t>"[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Array(run,Forest,Run,That's,it,Forest,Run)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scala.collection.mutable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mutable.</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.empty[</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(word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wordsArray)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set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word.toLowerCase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set  </w:t>
      </w:r>
      <w:r w:rsidRPr="00184009">
        <w:rPr>
          <w:rFonts w:ascii="Consolas" w:eastAsia="Times New Roman" w:hAnsi="Consolas" w:cs="Consolas"/>
          <w:color w:val="6A737D"/>
          <w:sz w:val="16"/>
          <w:lang w:eastAsia="en-GB"/>
        </w:rPr>
        <w:t>// Set(it, run, that's, forest)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Pr>
          <w:rFonts w:ascii="Segoe UI" w:eastAsia="Times New Roman" w:hAnsi="Segoe UI" w:cs="Segoe UI"/>
          <w:noProof/>
          <w:color w:val="0366D6"/>
          <w:sz w:val="18"/>
          <w:szCs w:val="18"/>
          <w:lang w:eastAsia="en-GB"/>
        </w:rPr>
        <w:drawing>
          <wp:inline distT="0" distB="0" distL="0" distR="0">
            <wp:extent cx="5069205" cy="3942715"/>
            <wp:effectExtent l="0" t="0" r="0" b="0"/>
            <wp:docPr id="6" name="Picture 6" descr="Set hierarchy">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 hierarchy">
                      <a:hlinkClick r:id="rId16" tgtFrame="&quot;_blank&quot;"/>
                    </pic:cNvPr>
                    <pic:cNvPicPr>
                      <a:picLocks noChangeAspect="1" noChangeArrowheads="1"/>
                    </pic:cNvPicPr>
                  </pic:nvPicPr>
                  <pic:blipFill>
                    <a:blip r:embed="rId17" cstate="print"/>
                    <a:srcRect/>
                    <a:stretch>
                      <a:fillRect/>
                    </a:stretch>
                  </pic:blipFill>
                  <pic:spPr bwMode="auto">
                    <a:xfrm>
                      <a:off x="0" y="0"/>
                      <a:ext cx="5069205" cy="3942715"/>
                    </a:xfrm>
                    <a:prstGeom prst="rect">
                      <a:avLst/>
                    </a:prstGeom>
                    <a:noFill/>
                    <a:ln w="9525">
                      <a:noFill/>
                      <a:miter lim="800000"/>
                      <a:headEnd/>
                      <a:tailEnd/>
                    </a:ln>
                  </pic:spPr>
                </pic:pic>
              </a:graphicData>
            </a:graphic>
          </wp:inline>
        </w:drawing>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Common operations for sets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crates an immutable 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nums.toString                    </w:t>
      </w:r>
      <w:r w:rsidRPr="00184009">
        <w:rPr>
          <w:rFonts w:ascii="Consolas" w:eastAsia="Times New Roman" w:hAnsi="Consolas" w:cs="Consolas"/>
          <w:color w:val="6A737D"/>
          <w:sz w:val="16"/>
          <w:lang w:eastAsia="en-GB"/>
        </w:rPr>
        <w:t>// returns Set(1,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nums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adds an element (returns Set(1, 2, 3,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nums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removes the element (returns Set(1,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nums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adds multiple elements (returns Set(1, 2, 3, 5, 6))</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nums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removes multiple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nums &amp;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7</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returns the intersection of two sets (Set(1,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nums.size                        </w:t>
      </w:r>
      <w:r w:rsidRPr="00184009">
        <w:rPr>
          <w:rFonts w:ascii="Consolas" w:eastAsia="Times New Roman" w:hAnsi="Consolas" w:cs="Consolas"/>
          <w:color w:val="6A737D"/>
          <w:sz w:val="16"/>
          <w:lang w:eastAsia="en-GB"/>
        </w:rPr>
        <w:t>// returns the size of the 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nums.contains(</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checks for inclusion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 xml:space="preserve">scala.collection.mutable  </w:t>
      </w:r>
      <w:r w:rsidRPr="00184009">
        <w:rPr>
          <w:rFonts w:ascii="Consolas" w:eastAsia="Times New Roman" w:hAnsi="Consolas" w:cs="Consolas"/>
          <w:color w:val="6A737D"/>
          <w:sz w:val="16"/>
          <w:lang w:eastAsia="en-GB"/>
        </w:rPr>
        <w:t>// makes the mutable collections easy to access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words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mutable.</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.empty[</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creates an empty, mutable set (HashSet)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words.toString                   </w:t>
      </w:r>
      <w:r w:rsidRPr="00184009">
        <w:rPr>
          <w:rFonts w:ascii="Consolas" w:eastAsia="Times New Roman" w:hAnsi="Consolas" w:cs="Consolas"/>
          <w:color w:val="6A737D"/>
          <w:sz w:val="16"/>
          <w:lang w:eastAsia="en-GB"/>
        </w:rPr>
        <w:t>// returns 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words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"the"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adds an element (Set(the))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words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"the"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removes an element (Set())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words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"do"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"mi"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adds multiple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words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"do"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removes multiple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words.clear                      </w:t>
      </w:r>
      <w:r w:rsidRPr="00184009">
        <w:rPr>
          <w:rFonts w:ascii="Consolas" w:eastAsia="Times New Roman" w:hAnsi="Consolas" w:cs="Consolas"/>
          <w:color w:val="6A737D"/>
          <w:sz w:val="16"/>
          <w:lang w:eastAsia="en-GB"/>
        </w:rPr>
        <w:t>// removes all elements</w:t>
      </w:r>
    </w:p>
    <w:p w:rsidR="00184009" w:rsidRPr="00184009" w:rsidRDefault="00184009" w:rsidP="00184009">
      <w:pPr>
        <w:numPr>
          <w:ilvl w:val="0"/>
          <w:numId w:val="9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Using maps</w:t>
      </w:r>
    </w:p>
    <w:p w:rsidR="00184009" w:rsidRPr="00184009" w:rsidRDefault="00184009" w:rsidP="00184009">
      <w:pPr>
        <w:numPr>
          <w:ilvl w:val="1"/>
          <w:numId w:val="9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creating a map, you must specify two types (key, value)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word count using a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count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countWords(</w:t>
      </w:r>
      <w:r w:rsidRPr="00184009">
        <w:rPr>
          <w:rFonts w:ascii="Consolas" w:eastAsia="Times New Roman" w:hAnsi="Consolas" w:cs="Consolas"/>
          <w:color w:val="032F62"/>
          <w:sz w:val="16"/>
          <w:lang w:eastAsia="en-GB"/>
        </w:rPr>
        <w:t>"run forest, run fast! run forest!"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println(count.toString)  </w:t>
      </w:r>
      <w:r w:rsidRPr="00184009">
        <w:rPr>
          <w:rFonts w:ascii="Consolas" w:eastAsia="Times New Roman" w:hAnsi="Consolas" w:cs="Consolas"/>
          <w:color w:val="6A737D"/>
          <w:sz w:val="16"/>
          <w:lang w:eastAsia="en-GB"/>
        </w:rPr>
        <w:t>// Map(fast -&gt; 1, run -&gt; 3, forest -&gt;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scala.collection.mutable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countWords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text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mutable.</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wordsArray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text.split(</w:t>
      </w:r>
      <w:r w:rsidRPr="00184009">
        <w:rPr>
          <w:rFonts w:ascii="Consolas" w:eastAsia="Times New Roman" w:hAnsi="Consolas" w:cs="Consolas"/>
          <w:color w:val="032F62"/>
          <w:sz w:val="16"/>
          <w:lang w:eastAsia="en-GB"/>
        </w:rPr>
        <w:t>"[ !,.]+"</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mutable.</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.empty[</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(w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wordsArray)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(map.contains(w))</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map(w)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map(w)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map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Pr>
          <w:rFonts w:ascii="Segoe UI" w:eastAsia="Times New Roman" w:hAnsi="Segoe UI" w:cs="Segoe UI"/>
          <w:noProof/>
          <w:color w:val="0366D6"/>
          <w:sz w:val="18"/>
          <w:szCs w:val="18"/>
          <w:lang w:eastAsia="en-GB"/>
        </w:rPr>
        <w:lastRenderedPageBreak/>
        <w:drawing>
          <wp:inline distT="0" distB="0" distL="0" distR="0">
            <wp:extent cx="5069205" cy="3957320"/>
            <wp:effectExtent l="0" t="0" r="0" b="0"/>
            <wp:docPr id="7" name="Picture 7" descr="Map hierarchy">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 hierarchy">
                      <a:hlinkClick r:id="rId18" tgtFrame="&quot;_blank&quot;"/>
                    </pic:cNvPr>
                    <pic:cNvPicPr>
                      <a:picLocks noChangeAspect="1" noChangeArrowheads="1"/>
                    </pic:cNvPicPr>
                  </pic:nvPicPr>
                  <pic:blipFill>
                    <a:blip r:embed="rId19" cstate="print"/>
                    <a:srcRect/>
                    <a:stretch>
                      <a:fillRect/>
                    </a:stretch>
                  </pic:blipFill>
                  <pic:spPr bwMode="auto">
                    <a:xfrm>
                      <a:off x="0" y="0"/>
                      <a:ext cx="5069205" cy="3957320"/>
                    </a:xfrm>
                    <a:prstGeom prst="rect">
                      <a:avLst/>
                    </a:prstGeom>
                    <a:noFill/>
                    <a:ln w="9525">
                      <a:noFill/>
                      <a:miter lim="800000"/>
                      <a:headEnd/>
                      <a:tailEnd/>
                    </a:ln>
                  </pic:spPr>
                </pic:pic>
              </a:graphicData>
            </a:graphic>
          </wp:inline>
        </w:drawing>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Common operations for maps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crates an immutable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m.toString                        </w:t>
      </w:r>
      <w:r w:rsidRPr="00184009">
        <w:rPr>
          <w:rFonts w:ascii="Consolas" w:eastAsia="Times New Roman" w:hAnsi="Consolas" w:cs="Consolas"/>
          <w:color w:val="6A737D"/>
          <w:sz w:val="16"/>
          <w:lang w:eastAsia="en-GB"/>
        </w:rPr>
        <w:t>// returns Map(i-&gt;1, ii-&gt;2)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"vi"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adds an entry (returns Map(i-&gt;1, ii-&gt;2, vi-&gt;6)</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removes the entry (returns Map(i-&gt;1, vi-&gt;6))</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"iii"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"v"</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adds multiple entries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removes multiple entries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m.size                            </w:t>
      </w:r>
      <w:r w:rsidRPr="00184009">
        <w:rPr>
          <w:rFonts w:ascii="Consolas" w:eastAsia="Times New Roman" w:hAnsi="Consolas" w:cs="Consolas"/>
          <w:color w:val="6A737D"/>
          <w:sz w:val="16"/>
          <w:lang w:eastAsia="en-GB"/>
        </w:rPr>
        <w:t>// returns the size of the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m.contains(</w:t>
      </w:r>
      <w:r w:rsidRPr="00184009">
        <w:rPr>
          <w:rFonts w:ascii="Consolas" w:eastAsia="Times New Roman" w:hAnsi="Consolas" w:cs="Consolas"/>
          <w:color w:val="032F62"/>
          <w:sz w:val="16"/>
          <w:lang w:eastAsia="en-GB"/>
        </w:rPr>
        <w:t>"ii"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checks for inclusion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w:t>
      </w:r>
      <w:r w:rsidRPr="00184009">
        <w:rPr>
          <w:rFonts w:ascii="Consolas" w:eastAsia="Times New Roman" w:hAnsi="Consolas" w:cs="Consolas"/>
          <w:color w:val="032F62"/>
          <w:sz w:val="16"/>
          <w:lang w:eastAsia="en-GB"/>
        </w:rPr>
        <w:t>"ii"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returns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m.keys                            </w:t>
      </w:r>
      <w:r w:rsidRPr="00184009">
        <w:rPr>
          <w:rFonts w:ascii="Consolas" w:eastAsia="Times New Roman" w:hAnsi="Consolas" w:cs="Consolas"/>
          <w:color w:val="6A737D"/>
          <w:sz w:val="16"/>
          <w:lang w:eastAsia="en-GB"/>
        </w:rPr>
        <w:t>// returns Iterable over keys ("i" and "ii")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m.keySet                          </w:t>
      </w:r>
      <w:r w:rsidRPr="00184009">
        <w:rPr>
          <w:rFonts w:ascii="Consolas" w:eastAsia="Times New Roman" w:hAnsi="Consolas" w:cs="Consolas"/>
          <w:color w:val="6A737D"/>
          <w:sz w:val="16"/>
          <w:lang w:eastAsia="en-GB"/>
        </w:rPr>
        <w:t>// returns keys as a set (Set(i, ii))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m.values                          </w:t>
      </w:r>
      <w:r w:rsidRPr="00184009">
        <w:rPr>
          <w:rFonts w:ascii="Consolas" w:eastAsia="Times New Roman" w:hAnsi="Consolas" w:cs="Consolas"/>
          <w:color w:val="6A737D"/>
          <w:sz w:val="16"/>
          <w:lang w:eastAsia="en-GB"/>
        </w:rPr>
        <w:t>// returns Iterable over values (1,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m.isEmpty                         </w:t>
      </w:r>
      <w:r w:rsidRPr="00184009">
        <w:rPr>
          <w:rFonts w:ascii="Consolas" w:eastAsia="Times New Roman" w:hAnsi="Consolas" w:cs="Consolas"/>
          <w:color w:val="6A737D"/>
          <w:sz w:val="16"/>
          <w:lang w:eastAsia="en-GB"/>
        </w:rPr>
        <w:t>// indicates whether the map is empty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 xml:space="preserve">scala.collection.mutable   </w:t>
      </w:r>
      <w:r w:rsidRPr="00184009">
        <w:rPr>
          <w:rFonts w:ascii="Consolas" w:eastAsia="Times New Roman" w:hAnsi="Consolas" w:cs="Consolas"/>
          <w:color w:val="6A737D"/>
          <w:sz w:val="16"/>
          <w:lang w:eastAsia="en-GB"/>
        </w:rPr>
        <w:t>// makes the mutable collections easy to access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mutable.</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.empty[</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creates an empty, mutable map (HashMap)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w.toString                        </w:t>
      </w:r>
      <w:r w:rsidRPr="00184009">
        <w:rPr>
          <w:rFonts w:ascii="Consolas" w:eastAsia="Times New Roman" w:hAnsi="Consolas" w:cs="Consolas"/>
          <w:color w:val="6A737D"/>
          <w:sz w:val="16"/>
          <w:lang w:eastAsia="en-GB"/>
        </w:rPr>
        <w:t>// returns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adds an entry (Map(one-&gt;1))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removes an entry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"rd"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adds multiple entries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removes multiple entries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w.clear                           </w:t>
      </w:r>
      <w:r w:rsidRPr="00184009">
        <w:rPr>
          <w:rFonts w:ascii="Consolas" w:eastAsia="Times New Roman" w:hAnsi="Consolas" w:cs="Consolas"/>
          <w:color w:val="6A737D"/>
          <w:sz w:val="16"/>
          <w:lang w:eastAsia="en-GB"/>
        </w:rPr>
        <w:t>// removes all entries</w:t>
      </w:r>
    </w:p>
    <w:p w:rsidR="00184009" w:rsidRPr="00184009" w:rsidRDefault="00184009" w:rsidP="00184009">
      <w:pPr>
        <w:numPr>
          <w:ilvl w:val="0"/>
          <w:numId w:val="9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Default sets and maps</w:t>
      </w:r>
    </w:p>
    <w:p w:rsidR="00184009" w:rsidRPr="00184009" w:rsidRDefault="00184009" w:rsidP="00184009">
      <w:pPr>
        <w:numPr>
          <w:ilvl w:val="1"/>
          <w:numId w:val="95"/>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mutable.Map()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factory method returns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mutable.HashMap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(analogous for mutable set)</w:t>
      </w:r>
    </w:p>
    <w:p w:rsidR="00184009" w:rsidRPr="00184009" w:rsidRDefault="00184009" w:rsidP="00184009">
      <w:pPr>
        <w:numPr>
          <w:ilvl w:val="1"/>
          <w:numId w:val="9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immutable sets and maps, it depends on how many elements you pass to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rules for sets (the same applies for maps)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Number</w:t>
      </w:r>
      <w:r w:rsidRPr="00184009">
        <w:rPr>
          <w:rFonts w:ascii="Consolas" w:eastAsia="Times New Roman" w:hAnsi="Consolas" w:cs="Consolas"/>
          <w:color w:val="24292E"/>
          <w:sz w:val="16"/>
          <w:szCs w:val="16"/>
          <w:lang w:eastAsia="en-GB"/>
        </w:rPr>
        <w:t xml:space="preserve"> of elements  </w:t>
      </w:r>
      <w:r w:rsidRPr="00184009">
        <w:rPr>
          <w:rFonts w:ascii="Consolas" w:eastAsia="Times New Roman" w:hAnsi="Consolas" w:cs="Consolas"/>
          <w:color w:val="6F42C1"/>
          <w:sz w:val="16"/>
          <w:lang w:eastAsia="en-GB"/>
        </w:rPr>
        <w:t>Implementation</w:t>
      </w:r>
      <w:r w:rsidRPr="00184009">
        <w:rPr>
          <w:rFonts w:ascii="Consolas" w:eastAsia="Times New Roman" w:hAnsi="Consolas" w:cs="Consolas"/>
          <w:color w:val="24292E"/>
          <w:sz w:val="16"/>
          <w:szCs w:val="16"/>
          <w:lang w:eastAsia="en-GB"/>
        </w:rPr>
        <w:t xml:space="preserve"> (used to maximize performance)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scala.collection.immutable.</w:t>
      </w:r>
      <w:r w:rsidRPr="00184009">
        <w:rPr>
          <w:rFonts w:ascii="Consolas" w:eastAsia="Times New Roman" w:hAnsi="Consolas" w:cs="Consolas"/>
          <w:color w:val="6F42C1"/>
          <w:sz w:val="16"/>
          <w:lang w:eastAsia="en-GB"/>
        </w:rPr>
        <w:t>EmptySet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scala.collection.immutable.</w:t>
      </w:r>
      <w:r w:rsidRPr="00184009">
        <w:rPr>
          <w:rFonts w:ascii="Consolas" w:eastAsia="Times New Roman" w:hAnsi="Consolas" w:cs="Consolas"/>
          <w:color w:val="6F42C1"/>
          <w:sz w:val="16"/>
          <w:lang w:eastAsia="en-GB"/>
        </w:rPr>
        <w:t>Set1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scala.collection.immutable.</w:t>
      </w:r>
      <w:r w:rsidRPr="00184009">
        <w:rPr>
          <w:rFonts w:ascii="Consolas" w:eastAsia="Times New Roman" w:hAnsi="Consolas" w:cs="Consolas"/>
          <w:color w:val="6F42C1"/>
          <w:sz w:val="16"/>
          <w:lang w:eastAsia="en-GB"/>
        </w:rPr>
        <w:t>Set2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scala.collection.immutable.</w:t>
      </w:r>
      <w:r w:rsidRPr="00184009">
        <w:rPr>
          <w:rFonts w:ascii="Consolas" w:eastAsia="Times New Roman" w:hAnsi="Consolas" w:cs="Consolas"/>
          <w:color w:val="6F42C1"/>
          <w:sz w:val="16"/>
          <w:lang w:eastAsia="en-GB"/>
        </w:rPr>
        <w:t>Set3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scala.collection.immutable.</w:t>
      </w:r>
      <w:r w:rsidRPr="00184009">
        <w:rPr>
          <w:rFonts w:ascii="Consolas" w:eastAsia="Times New Roman" w:hAnsi="Consolas" w:cs="Consolas"/>
          <w:color w:val="6F42C1"/>
          <w:sz w:val="16"/>
          <w:lang w:eastAsia="en-GB"/>
        </w:rPr>
        <w:t>Set4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lastRenderedPageBreak/>
        <w:t>5</w:t>
      </w:r>
      <w:r w:rsidRPr="00184009">
        <w:rPr>
          <w:rFonts w:ascii="Consolas" w:eastAsia="Times New Roman" w:hAnsi="Consolas" w:cs="Consolas"/>
          <w:color w:val="24292E"/>
          <w:sz w:val="16"/>
          <w:szCs w:val="16"/>
          <w:lang w:eastAsia="en-GB"/>
        </w:rPr>
        <w:t xml:space="preserve"> or more           scala.collection.immutable.</w:t>
      </w:r>
      <w:r w:rsidRPr="00184009">
        <w:rPr>
          <w:rFonts w:ascii="Consolas" w:eastAsia="Times New Roman" w:hAnsi="Consolas" w:cs="Consolas"/>
          <w:color w:val="6F42C1"/>
          <w:sz w:val="16"/>
          <w:lang w:eastAsia="en-GB"/>
        </w:rPr>
        <w:t>HashSet</w:t>
      </w:r>
      <w:r w:rsidRPr="00184009">
        <w:rPr>
          <w:rFonts w:ascii="Consolas" w:eastAsia="Times New Roman" w:hAnsi="Consolas" w:cs="Consolas"/>
          <w:color w:val="24292E"/>
          <w:sz w:val="16"/>
          <w:szCs w:val="16"/>
          <w:lang w:eastAsia="en-GB"/>
        </w:rPr>
        <w:t xml:space="preserve"> (implemented as trie)</w:t>
      </w:r>
    </w:p>
    <w:p w:rsidR="00184009" w:rsidRPr="00184009" w:rsidRDefault="00184009" w:rsidP="00184009">
      <w:pPr>
        <w:numPr>
          <w:ilvl w:val="0"/>
          <w:numId w:val="9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Sorted sets and maps</w:t>
      </w:r>
    </w:p>
    <w:p w:rsidR="00184009" w:rsidRPr="00184009" w:rsidRDefault="00184009" w:rsidP="00184009">
      <w:pPr>
        <w:numPr>
          <w:ilvl w:val="1"/>
          <w:numId w:val="9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set or map whose iterator returns elements in a particular order</w:t>
      </w:r>
    </w:p>
    <w:p w:rsidR="00184009" w:rsidRPr="00184009" w:rsidRDefault="00184009" w:rsidP="00184009">
      <w:pPr>
        <w:numPr>
          <w:ilvl w:val="1"/>
          <w:numId w:val="9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this purpose,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collections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library provides traits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SortedSet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SortedMap</w:t>
      </w:r>
      <w:r w:rsidRPr="00184009">
        <w:rPr>
          <w:rFonts w:ascii="Segoe UI" w:eastAsia="Times New Roman" w:hAnsi="Segoe UI" w:cs="Segoe UI"/>
          <w:color w:val="6A737D"/>
          <w:sz w:val="18"/>
          <w:szCs w:val="18"/>
          <w:lang w:eastAsia="en-GB"/>
        </w:rPr>
        <w:t>, which are implemented using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TreeSet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TreeMap</w:t>
      </w:r>
      <w:r w:rsidRPr="00184009">
        <w:rPr>
          <w:rFonts w:ascii="Segoe UI" w:eastAsia="Times New Roman" w:hAnsi="Segoe UI" w:cs="Segoe UI"/>
          <w:color w:val="6A737D"/>
          <w:sz w:val="18"/>
          <w:szCs w:val="18"/>
          <w:lang w:eastAsia="en-GB"/>
        </w:rPr>
        <w:t>, and which use 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red-black tree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keep</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TreeSet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elements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TreeMap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keys in order</w:t>
      </w:r>
    </w:p>
    <w:p w:rsidR="00184009" w:rsidRPr="00184009" w:rsidRDefault="00184009" w:rsidP="00184009">
      <w:pPr>
        <w:numPr>
          <w:ilvl w:val="1"/>
          <w:numId w:val="9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order is determined by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Ordered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 which the element type of set, or key type of map must either mix in or be implicitly convertible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scala.collection.immutable.TreeSet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9</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TreeSet(1, 2, 3, 4, 5, 6, 8, 9)</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scala.collection.immutable.TreeMap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7</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Map(1 -&gt; w, 7 -&gt; a, 8 -&gt; 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otm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Map(1 -&gt; w, 2 -&gt; u, 7 -&gt; a, 8 -&gt; 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390 - Selecting mutable versus immutable collections</w:t>
      </w:r>
    </w:p>
    <w:p w:rsidR="00184009" w:rsidRPr="00184009" w:rsidRDefault="00184009" w:rsidP="00184009">
      <w:pPr>
        <w:numPr>
          <w:ilvl w:val="0"/>
          <w:numId w:val="9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immutable collections can usually be stored more compactly, especially small maps and sets, e.g. empty mutable map, in its default representation, HashMap, takes around 80 bytes, with 16 bytes for every new element, while immutable Map1 takes only 16 bytes, and Map4 around 40 bytes</w:t>
      </w:r>
    </w:p>
    <w:p w:rsidR="00184009" w:rsidRPr="00184009" w:rsidRDefault="00184009" w:rsidP="00184009">
      <w:pPr>
        <w:numPr>
          <w:ilvl w:val="0"/>
          <w:numId w:val="9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immutable map is a single object that's shared between all references, so referring to it costs just a single pointer field</w:t>
      </w:r>
    </w:p>
    <w:p w:rsidR="00184009" w:rsidRPr="00184009" w:rsidRDefault="00184009" w:rsidP="00184009">
      <w:pPr>
        <w:numPr>
          <w:ilvl w:val="0"/>
          <w:numId w:val="9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make the switch between mutable and immutable, Scala provides some syntactic sugar: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declare immutable set or map as 'var':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toys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"bear"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"car"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scala.collection.immutable.Set[String] = Set(bear, car)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toys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"doll"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 new set is created and then 'toys' is reassigned to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toys  </w:t>
      </w:r>
      <w:r w:rsidRPr="00184009">
        <w:rPr>
          <w:rFonts w:ascii="Consolas" w:eastAsia="Times New Roman" w:hAnsi="Consolas" w:cs="Consolas"/>
          <w:color w:val="6A737D"/>
          <w:sz w:val="16"/>
          <w:lang w:eastAsia="en-GB"/>
        </w:rPr>
        <w:t>// scala.collection.immutable.Set[String] = Set(bear, car, doll)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toys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"bear"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works with any other operator method ending with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toys  </w:t>
      </w:r>
      <w:r w:rsidRPr="00184009">
        <w:rPr>
          <w:rFonts w:ascii="Consolas" w:eastAsia="Times New Roman" w:hAnsi="Consolas" w:cs="Consolas"/>
          <w:color w:val="6A737D"/>
          <w:sz w:val="16"/>
          <w:lang w:eastAsia="en-GB"/>
        </w:rPr>
        <w:t>// scala.collection.immutable.Set[String] = Set(car, doll)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then, if you want to switch to mutable the only thing you need 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scala.collection.mutable.Set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works with any type, not just collections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392 - Initializing collections</w:t>
      </w:r>
    </w:p>
    <w:p w:rsidR="00184009" w:rsidRPr="00184009" w:rsidRDefault="00184009" w:rsidP="00184009">
      <w:pPr>
        <w:numPr>
          <w:ilvl w:val="0"/>
          <w:numId w:val="9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common way to create and initialize a collection is to pass the initial elements to a factory method on the companion object (invokes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9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an inferred type is not what you need, explicitly set type of your collection: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stuff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mutable.</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42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stuff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"green"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scala.collection.mutable.Set[Any] = Set(42, green)</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394 - Converting to array or list</w:t>
      </w:r>
    </w:p>
    <w:p w:rsidR="00184009" w:rsidRPr="00184009" w:rsidRDefault="00184009" w:rsidP="00184009">
      <w:pPr>
        <w:numPr>
          <w:ilvl w:val="0"/>
          <w:numId w:val="9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convert a collection to array, simply call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toArray</w:t>
      </w:r>
    </w:p>
    <w:p w:rsidR="00184009" w:rsidRPr="00184009" w:rsidRDefault="00184009" w:rsidP="00184009">
      <w:pPr>
        <w:numPr>
          <w:ilvl w:val="0"/>
          <w:numId w:val="9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convert a collection to list, simply call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toList</w:t>
      </w:r>
    </w:p>
    <w:p w:rsidR="00184009" w:rsidRPr="00184009" w:rsidRDefault="00184009" w:rsidP="00184009">
      <w:pPr>
        <w:numPr>
          <w:ilvl w:val="0"/>
          <w:numId w:val="9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is a speed penalty, since all the elements need to be copied during the conversion process, which may be problematic for large collections</w:t>
      </w:r>
    </w:p>
    <w:p w:rsidR="00184009" w:rsidRPr="00184009" w:rsidRDefault="00184009" w:rsidP="00184009">
      <w:pPr>
        <w:numPr>
          <w:ilvl w:val="0"/>
          <w:numId w:val="9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order of elements in the resulting list or array will be the order produced by an iterator obtained by invoking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elements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the source collection</w:t>
      </w:r>
    </w:p>
    <w:p w:rsidR="00184009" w:rsidRPr="00184009" w:rsidRDefault="00184009" w:rsidP="00184009">
      <w:pPr>
        <w:numPr>
          <w:ilvl w:val="0"/>
          <w:numId w:val="9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case of sorted collections, the resulting list or array will also be sorted: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lastRenderedPageBreak/>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ts.toArray  </w:t>
      </w:r>
      <w:r w:rsidRPr="00184009">
        <w:rPr>
          <w:rFonts w:ascii="Consolas" w:eastAsia="Times New Roman" w:hAnsi="Consolas" w:cs="Consolas"/>
          <w:color w:val="6A737D"/>
          <w:sz w:val="16"/>
          <w:lang w:eastAsia="en-GB"/>
        </w:rPr>
        <w:t>// Array(1, 3, 4, 8)</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ts.toList   </w:t>
      </w:r>
      <w:r w:rsidRPr="00184009">
        <w:rPr>
          <w:rFonts w:ascii="Consolas" w:eastAsia="Times New Roman" w:hAnsi="Consolas" w:cs="Consolas"/>
          <w:color w:val="6A737D"/>
          <w:sz w:val="16"/>
          <w:lang w:eastAsia="en-GB"/>
        </w:rPr>
        <w:t>// List(1, 3, 4, 8)</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395 - Converting between mutable and immutable sets and maps</w:t>
      </w:r>
    </w:p>
    <w:p w:rsidR="00184009" w:rsidRPr="00184009" w:rsidRDefault="00184009" w:rsidP="00184009">
      <w:pPr>
        <w:numPr>
          <w:ilvl w:val="0"/>
          <w:numId w:val="10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create a collection of the new type using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empty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and then add the new elements using method for adding multiple entries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mutable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immutable)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converting immutable TreeSet to a mutable set and back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9</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mutable.</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.empty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ts  </w:t>
      </w:r>
      <w:r w:rsidRPr="00184009">
        <w:rPr>
          <w:rFonts w:ascii="Consolas" w:eastAsia="Times New Roman" w:hAnsi="Consolas" w:cs="Consolas"/>
          <w:color w:val="6A737D"/>
          <w:sz w:val="16"/>
          <w:lang w:eastAsia="en-GB"/>
        </w:rPr>
        <w:t>// mutable.Set[Int] = Set(9, 1, 5, 2, 6, 3, 4, 8)</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.empty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mts        </w:t>
      </w:r>
      <w:r w:rsidRPr="00184009">
        <w:rPr>
          <w:rFonts w:ascii="Consolas" w:eastAsia="Times New Roman" w:hAnsi="Consolas" w:cs="Consolas"/>
          <w:color w:val="6A737D"/>
          <w:sz w:val="16"/>
          <w:lang w:eastAsia="en-GB"/>
        </w:rPr>
        <w:t>// immutable.Set[Int] = Set(5, 1, 6, 9, 2, 3, 8, 4)</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396 - Tuples</w:t>
      </w:r>
    </w:p>
    <w:p w:rsidR="00184009" w:rsidRPr="00184009" w:rsidRDefault="00184009" w:rsidP="00184009">
      <w:pPr>
        <w:numPr>
          <w:ilvl w:val="0"/>
          <w:numId w:val="10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tuple combines a fixed number of items together so they can be passed around as a whole</w:t>
      </w:r>
    </w:p>
    <w:p w:rsidR="00184009" w:rsidRPr="00184009" w:rsidRDefault="00184009" w:rsidP="00184009">
      <w:pPr>
        <w:numPr>
          <w:ilvl w:val="0"/>
          <w:numId w:val="10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unlike arrays and lists, tuple can hold objects of different types</w:t>
      </w:r>
    </w:p>
    <w:p w:rsidR="00184009" w:rsidRPr="00184009" w:rsidRDefault="00184009" w:rsidP="00184009">
      <w:pPr>
        <w:numPr>
          <w:ilvl w:val="0"/>
          <w:numId w:val="10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tuples save you the effort of defining simplistic, data-heavy (as opposed to logic-heavy) classes</w:t>
      </w:r>
    </w:p>
    <w:p w:rsidR="00184009" w:rsidRPr="00184009" w:rsidRDefault="00184009" w:rsidP="00184009">
      <w:pPr>
        <w:numPr>
          <w:ilvl w:val="0"/>
          <w:numId w:val="10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since they can contain objects of different types, they don't inherit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p>
    <w:p w:rsidR="00184009" w:rsidRPr="00184009" w:rsidRDefault="00184009" w:rsidP="00184009">
      <w:pPr>
        <w:numPr>
          <w:ilvl w:val="0"/>
          <w:numId w:val="10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common usage pattern of tuples is returning multiple values from a method</w:t>
      </w:r>
    </w:p>
    <w:p w:rsidR="00184009" w:rsidRPr="00184009" w:rsidRDefault="00184009" w:rsidP="00184009">
      <w:pPr>
        <w:numPr>
          <w:ilvl w:val="0"/>
          <w:numId w:val="10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access elements of a tuple you can use methods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_1</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_2</w:t>
      </w:r>
      <w:r w:rsidRPr="00184009">
        <w:rPr>
          <w:rFonts w:ascii="Segoe UI" w:eastAsia="Times New Roman" w:hAnsi="Segoe UI" w:cs="Segoe UI"/>
          <w:color w:val="6A737D"/>
          <w:sz w:val="18"/>
          <w:szCs w:val="18"/>
          <w:lang w:eastAsia="en-GB"/>
        </w:rPr>
        <w:t>, ...</w:t>
      </w:r>
    </w:p>
    <w:p w:rsidR="00184009" w:rsidRPr="00184009" w:rsidRDefault="00184009" w:rsidP="00184009">
      <w:pPr>
        <w:numPr>
          <w:ilvl w:val="0"/>
          <w:numId w:val="10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can deconstruct a tuple like this: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 (word, idx) = someTuple2</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you leave off the parentheses, both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word</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idx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vals are assigned with a whole tuple)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findLongest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words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Tuple2</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index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(word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words)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(word.length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len)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index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words.indexOf(word)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len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word.length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(words(index), index)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findLongest: (words: Array[String])(String, 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toys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"bear"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"car"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"doll"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"loading truck"</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tup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findLongest(toys.toArray)  </w:t>
      </w:r>
      <w:r w:rsidRPr="00184009">
        <w:rPr>
          <w:rFonts w:ascii="Consolas" w:eastAsia="Times New Roman" w:hAnsi="Consolas" w:cs="Consolas"/>
          <w:color w:val="6A737D"/>
          <w:sz w:val="16"/>
          <w:lang w:eastAsia="en-GB"/>
        </w:rPr>
        <w:t>// tup: (String, Int) = (loading truck,3)</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Stateful Objects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402 - Reassignable variables and properties</w:t>
      </w:r>
    </w:p>
    <w:p w:rsidR="00184009" w:rsidRPr="00184009" w:rsidRDefault="00184009" w:rsidP="00184009">
      <w:pPr>
        <w:numPr>
          <w:ilvl w:val="0"/>
          <w:numId w:val="10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every non-private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var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member of an object implicitly defines getter and setter</w:t>
      </w:r>
    </w:p>
    <w:p w:rsidR="00184009" w:rsidRPr="00184009" w:rsidRDefault="00184009" w:rsidP="00184009">
      <w:pPr>
        <w:numPr>
          <w:ilvl w:val="0"/>
          <w:numId w:val="10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getter is named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setter is named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x_=</w:t>
      </w:r>
    </w:p>
    <w:p w:rsidR="00184009" w:rsidRPr="00184009" w:rsidRDefault="00184009" w:rsidP="00184009">
      <w:pPr>
        <w:numPr>
          <w:ilvl w:val="0"/>
          <w:numId w:val="10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getter and setter inherit access from their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hour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generates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getter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hour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setter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hour_</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following two class definitions are identical: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Time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hour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minute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Time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access qualifier: private up to this (invisible outside)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hour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hour_=</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 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minute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minute_=</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 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you can define getters and setters explicitly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Time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6</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hour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hour_=</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require(</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24</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getters and setters can be defined without the accompanying field: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Thermometer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celsius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Float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 initialized to default value (0)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fahrenheit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celsius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9</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fahrenheit_=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Float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celsius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9</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fahrenheit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celsius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0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initializer sets a variable to default value of that type:</w:t>
      </w:r>
    </w:p>
    <w:p w:rsidR="00184009" w:rsidRPr="00184009" w:rsidRDefault="00184009" w:rsidP="00184009">
      <w:pPr>
        <w:numPr>
          <w:ilvl w:val="1"/>
          <w:numId w:val="103"/>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0</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for numeric types</w:t>
      </w:r>
    </w:p>
    <w:p w:rsidR="00184009" w:rsidRPr="00184009" w:rsidRDefault="00184009" w:rsidP="00184009">
      <w:pPr>
        <w:numPr>
          <w:ilvl w:val="1"/>
          <w:numId w:val="10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false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for booleans</w:t>
      </w:r>
    </w:p>
    <w:p w:rsidR="00184009" w:rsidRPr="00184009" w:rsidRDefault="00184009" w:rsidP="00184009">
      <w:pPr>
        <w:numPr>
          <w:ilvl w:val="1"/>
          <w:numId w:val="10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null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for reference types</w:t>
      </w:r>
    </w:p>
    <w:p w:rsidR="00184009" w:rsidRPr="00184009" w:rsidRDefault="00184009" w:rsidP="00184009">
      <w:pPr>
        <w:numPr>
          <w:ilvl w:val="0"/>
          <w:numId w:val="10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works the same way as uninitialized variables in Java</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405 - Case study: Discrete event simulation</w:t>
      </w:r>
    </w:p>
    <w:p w:rsidR="00184009" w:rsidRPr="00184009" w:rsidRDefault="00184009" w:rsidP="00184009">
      <w:pPr>
        <w:numPr>
          <w:ilvl w:val="0"/>
          <w:numId w:val="10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internal DSL is a DSL implemented as a library inside another language, rather than being implemented on its own</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Type Parameterization</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422 - Information hiding</w:t>
      </w:r>
    </w:p>
    <w:p w:rsidR="00184009" w:rsidRPr="00184009" w:rsidRDefault="00184009" w:rsidP="00184009">
      <w:pPr>
        <w:numPr>
          <w:ilvl w:val="0"/>
          <w:numId w:val="10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hide a primary constructor add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private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modifier in front of the class parameter list</w:t>
      </w:r>
    </w:p>
    <w:p w:rsidR="00184009" w:rsidRPr="00184009" w:rsidRDefault="00184009" w:rsidP="00184009">
      <w:pPr>
        <w:numPr>
          <w:ilvl w:val="0"/>
          <w:numId w:val="10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private constructor can only be accessed from withing the class itself or its companion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ImmutableQueue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leading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trailing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error: ImmutableQueue cannot be accessed in object $iw</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now one possibility is to add auxiliary constructor, e.g.: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takes empty lists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auxiliary constructor that takes 'n' parameters of type 'T':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this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elems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(elems.toList,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 - repeated parameters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another possibility is to add a factory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convenient way of doing that is to define an ImmutableQueue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that contains 'apply'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by placing this object in the same source file with the ImmutableQueue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becomes its companion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ImmutableQueue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creates a queue with initial elements 'xs'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ImmutableQueue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](xs.toList,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since a companion object contains method 'apply', clients can create queues with: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ImmutableQueue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expands to ImmutableQueue.apply(1, 2, 3)</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428 - Private classes</w:t>
      </w:r>
    </w:p>
    <w:p w:rsidR="00184009" w:rsidRPr="00184009" w:rsidRDefault="00184009" w:rsidP="00184009">
      <w:pPr>
        <w:numPr>
          <w:ilvl w:val="0"/>
          <w:numId w:val="10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more radical way of information hiding that hides a class itself</w:t>
      </w:r>
    </w:p>
    <w:p w:rsidR="00184009" w:rsidRPr="00184009" w:rsidRDefault="00184009" w:rsidP="00184009">
      <w:pPr>
        <w:numPr>
          <w:ilvl w:val="0"/>
          <w:numId w:val="10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then, you export a trait that reveals the public interface of a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head</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public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tail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enqueue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QueueImpl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](xs.toList,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QueueImpl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private inner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leading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trailing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mixes in the trait, which has access to private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mirror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(leading.isEmpty)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QueueImpl</w:t>
      </w:r>
      <w:r w:rsidRPr="00184009">
        <w:rPr>
          <w:rFonts w:ascii="Consolas" w:eastAsia="Times New Roman" w:hAnsi="Consolas" w:cs="Consolas"/>
          <w:color w:val="24292E"/>
          <w:sz w:val="16"/>
          <w:szCs w:val="16"/>
          <w:lang w:eastAsia="en-GB"/>
        </w:rPr>
        <w:t xml:space="preserve">(trailing.reverse,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head</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mirror.leading.head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tail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QueueImpl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mirror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QueueImpl</w:t>
      </w:r>
      <w:r w:rsidRPr="00184009">
        <w:rPr>
          <w:rFonts w:ascii="Consolas" w:eastAsia="Times New Roman" w:hAnsi="Consolas" w:cs="Consolas"/>
          <w:color w:val="24292E"/>
          <w:sz w:val="16"/>
          <w:szCs w:val="16"/>
          <w:lang w:eastAsia="en-GB"/>
        </w:rPr>
        <w:t>(q.leading.tail, q.trailing)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enqueue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QueueImpl</w:t>
      </w:r>
      <w:r w:rsidRPr="00184009">
        <w:rPr>
          <w:rFonts w:ascii="Consolas" w:eastAsia="Times New Roman" w:hAnsi="Consolas" w:cs="Consolas"/>
          <w:color w:val="24292E"/>
          <w:sz w:val="16"/>
          <w:szCs w:val="16"/>
          <w:lang w:eastAsia="en-GB"/>
        </w:rPr>
        <w:t xml:space="preserve">(leading,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trailing)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429 - Variance annotations</w:t>
      </w:r>
    </w:p>
    <w:p w:rsidR="00184009" w:rsidRPr="00184009" w:rsidRDefault="00184009" w:rsidP="00184009">
      <w:pPr>
        <w:numPr>
          <w:ilvl w:val="0"/>
          <w:numId w:val="107"/>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Queue</w:t>
      </w:r>
      <w:r w:rsidRPr="00184009">
        <w:rPr>
          <w:rFonts w:ascii="Segoe UI" w:eastAsia="Times New Roman" w:hAnsi="Segoe UI" w:cs="Segoe UI"/>
          <w:color w:val="6A737D"/>
          <w:sz w:val="18"/>
          <w:szCs w:val="18"/>
          <w:lang w:eastAsia="en-GB"/>
        </w:rPr>
        <w:t>, as defined in previous listing is a trait, not a type, so you cannot create variables of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Queue</w:t>
      </w:r>
    </w:p>
    <w:p w:rsidR="00184009" w:rsidRPr="00184009" w:rsidRDefault="00184009" w:rsidP="00184009">
      <w:pPr>
        <w:numPr>
          <w:ilvl w:val="0"/>
          <w:numId w:val="10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instead, trait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Queue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enables you to specify parameterized types, such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Queue[String]</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Queue[AnyRef]</w:t>
      </w:r>
    </w:p>
    <w:p w:rsidR="00184009" w:rsidRPr="00184009" w:rsidRDefault="00184009" w:rsidP="00184009">
      <w:pPr>
        <w:numPr>
          <w:ilvl w:val="0"/>
          <w:numId w:val="10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thus,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Queue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trait,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Queue[String]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type</w:t>
      </w:r>
    </w:p>
    <w:p w:rsidR="00184009" w:rsidRPr="00184009" w:rsidRDefault="00184009" w:rsidP="00184009">
      <w:pPr>
        <w:numPr>
          <w:ilvl w:val="0"/>
          <w:numId w:val="10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kind of traits are called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type constructors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(you can construct a type by specifying a type parameter, which is analogous to plain-old constructor with specified value parameter)</w:t>
      </w:r>
    </w:p>
    <w:p w:rsidR="00184009" w:rsidRPr="00184009" w:rsidRDefault="00184009" w:rsidP="00184009">
      <w:pPr>
        <w:numPr>
          <w:ilvl w:val="0"/>
          <w:numId w:val="10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type constructors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generate a family of types</w:t>
      </w:r>
    </w:p>
    <w:p w:rsidR="00184009" w:rsidRPr="00184009" w:rsidRDefault="00184009" w:rsidP="00184009">
      <w:pPr>
        <w:numPr>
          <w:ilvl w:val="0"/>
          <w:numId w:val="10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also said that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Queue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generic trait</w:t>
      </w:r>
    </w:p>
    <w:p w:rsidR="00184009" w:rsidRPr="00184009" w:rsidRDefault="00184009" w:rsidP="00184009">
      <w:pPr>
        <w:numPr>
          <w:ilvl w:val="0"/>
          <w:numId w:val="10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Scala,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generic types have </w:t>
      </w:r>
      <w:r w:rsidRPr="00184009">
        <w:rPr>
          <w:rFonts w:ascii="Segoe UI" w:eastAsia="Times New Roman" w:hAnsi="Segoe UI" w:cs="Segoe UI"/>
          <w:b/>
          <w:bCs/>
          <w:i/>
          <w:iCs/>
          <w:color w:val="6A737D"/>
          <w:sz w:val="18"/>
          <w:lang w:eastAsia="en-GB"/>
        </w:rPr>
        <w:t>nonvariant</w:t>
      </w:r>
      <w:r w:rsidRPr="00184009">
        <w:rPr>
          <w:rFonts w:ascii="Segoe UI" w:eastAsia="Times New Roman" w:hAnsi="Segoe UI" w:cs="Segoe UI"/>
          <w:b/>
          <w:bCs/>
          <w:color w:val="6A737D"/>
          <w:sz w:val="18"/>
          <w:lang w:eastAsia="en-GB"/>
        </w:rPr>
        <w:t> (rigid) subtyping</w:t>
      </w:r>
    </w:p>
    <w:p w:rsidR="00184009" w:rsidRPr="00184009" w:rsidRDefault="00184009" w:rsidP="00184009">
      <w:pPr>
        <w:numPr>
          <w:ilvl w:val="0"/>
          <w:numId w:val="10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consequently,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Queue[String]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not a subtype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Queue[AnyRef]</w:t>
      </w:r>
    </w:p>
    <w:p w:rsidR="00184009" w:rsidRPr="00184009" w:rsidRDefault="00184009" w:rsidP="00184009">
      <w:pPr>
        <w:numPr>
          <w:ilvl w:val="0"/>
          <w:numId w:val="10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however, you can demand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covariant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(flexible) subtyping by prefixing a type parameter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Consolas" w:eastAsia="Times New Roman" w:hAnsi="Consolas" w:cs="Consolas"/>
          <w:color w:val="24292E"/>
          <w:sz w:val="16"/>
          <w:lang w:eastAsia="en-GB"/>
        </w:rPr>
        <w:t>trait Queue[+T] { ... }</w:t>
      </w:r>
    </w:p>
    <w:p w:rsidR="00184009" w:rsidRPr="00184009" w:rsidRDefault="00184009" w:rsidP="00184009">
      <w:pPr>
        <w:numPr>
          <w:ilvl w:val="0"/>
          <w:numId w:val="10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besides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parameter's variance annotation</w:t>
      </w:r>
      <w:r w:rsidRPr="00184009">
        <w:rPr>
          <w:rFonts w:ascii="Segoe UI" w:eastAsia="Times New Roman" w:hAnsi="Segoe UI" w:cs="Segoe UI"/>
          <w:color w:val="6A737D"/>
          <w:sz w:val="18"/>
          <w:szCs w:val="18"/>
          <w:lang w:eastAsia="en-GB"/>
        </w:rPr>
        <w:t>, there's also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 which indicates</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contravariant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subtyping:</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Consolas" w:eastAsia="Times New Roman" w:hAnsi="Consolas" w:cs="Consolas"/>
          <w:color w:val="24292E"/>
          <w:sz w:val="16"/>
          <w:lang w:eastAsia="en-GB"/>
        </w:rPr>
        <w:t>trait Queue[-T] { ... }</w:t>
      </w:r>
    </w:p>
    <w:p w:rsidR="00184009" w:rsidRPr="00184009" w:rsidRDefault="00184009" w:rsidP="00184009">
      <w:pPr>
        <w:numPr>
          <w:ilvl w:val="0"/>
          <w:numId w:val="10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then,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subtype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w:t>
      </w:r>
      <w:r w:rsidRPr="00184009">
        <w:rPr>
          <w:rFonts w:ascii="Segoe UI" w:eastAsia="Times New Roman" w:hAnsi="Segoe UI" w:cs="Segoe UI"/>
          <w:color w:val="6A737D"/>
          <w:sz w:val="18"/>
          <w:szCs w:val="18"/>
          <w:lang w:eastAsia="en-GB"/>
        </w:rPr>
        <w:t>, this would imply that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Queue[S]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subtype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Queue[T]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432 - Variance and arrays</w:t>
      </w:r>
    </w:p>
    <w:p w:rsidR="00184009" w:rsidRPr="00184009" w:rsidRDefault="00184009" w:rsidP="00184009">
      <w:pPr>
        <w:numPr>
          <w:ilvl w:val="0"/>
          <w:numId w:val="11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arrays in Java are treated as covariants: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Java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a1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032F62"/>
          <w:sz w:val="16"/>
          <w:lang w:eastAsia="en-GB"/>
        </w:rPr>
        <w:t>"abc"</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a2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a2[</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24292E"/>
          <w:sz w:val="16"/>
          <w:lang w:eastAsia="en-GB"/>
        </w:rPr>
        <w:t>Integer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ArrayStroreException (Integer placed in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lang w:eastAsia="en-GB"/>
        </w:rPr>
        <w:t>String</w:t>
      </w:r>
      <w:r w:rsidRPr="00184009">
        <w:rPr>
          <w:rFonts w:ascii="Consolas" w:eastAsia="Times New Roman" w:hAnsi="Consolas" w:cs="Consolas"/>
          <w:color w:val="24292E"/>
          <w:sz w:val="16"/>
          <w:szCs w:val="16"/>
          <w:lang w:eastAsia="en-GB"/>
        </w:rPr>
        <w:t xml:space="preserve"> 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a1[</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1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 of that, arrays in Scala are nonvariant: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"abc"</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a1  </w:t>
      </w:r>
      <w:r w:rsidRPr="00184009">
        <w:rPr>
          <w:rFonts w:ascii="Consolas" w:eastAsia="Times New Roman" w:hAnsi="Consolas" w:cs="Consolas"/>
          <w:color w:val="6A737D"/>
          <w:sz w:val="16"/>
          <w:lang w:eastAsia="en-GB"/>
        </w:rPr>
        <w:t>// error: type mismatch, found Array[String], required Array[Any]</w:t>
      </w:r>
    </w:p>
    <w:p w:rsidR="00184009" w:rsidRPr="00184009" w:rsidRDefault="00184009" w:rsidP="00184009">
      <w:pPr>
        <w:numPr>
          <w:ilvl w:val="0"/>
          <w:numId w:val="11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interact with legacy methods in Java that use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Object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array as a means to emulate generic array, Scala lets you cast an array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szCs w:val="18"/>
          <w:lang w:eastAsia="en-GB"/>
        </w:rPr>
        <w:t>s to an array of any supertype of 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a2</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a1.</w:t>
      </w:r>
      <w:r w:rsidRPr="00184009">
        <w:rPr>
          <w:rFonts w:ascii="Consolas" w:eastAsia="Times New Roman" w:hAnsi="Consolas" w:cs="Consolas"/>
          <w:color w:val="005CC5"/>
          <w:sz w:val="16"/>
          <w:lang w:eastAsia="en-GB"/>
        </w:rPr>
        <w:t>asInstanceOf</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Object</w:t>
      </w: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433 - Checking variance annotations</w:t>
      </w:r>
    </w:p>
    <w:p w:rsidR="00184009" w:rsidRPr="00184009" w:rsidRDefault="00184009" w:rsidP="00184009">
      <w:pPr>
        <w:numPr>
          <w:ilvl w:val="0"/>
          <w:numId w:val="11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verify the correctness of variance annotations, the compiler classifies all positions in a class or trait body as</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positive</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negative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neutral</w:t>
      </w:r>
    </w:p>
    <w:p w:rsidR="00184009" w:rsidRPr="00184009" w:rsidRDefault="00184009" w:rsidP="00184009">
      <w:pPr>
        <w:numPr>
          <w:ilvl w:val="0"/>
          <w:numId w:val="1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position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any location in the class (or trait) body where a type parameter may be used</w:t>
      </w:r>
    </w:p>
    <w:p w:rsidR="00184009" w:rsidRPr="00184009" w:rsidRDefault="00184009" w:rsidP="00184009">
      <w:pPr>
        <w:numPr>
          <w:ilvl w:val="0"/>
          <w:numId w:val="11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e.g. every method value parameter is a position, because it has a type and therefore a type parameter could appear in that position type parameters annotated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can only be used in</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positive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positions,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negative, and a type parameter without variance annotation may be used in any position (so it's the only one that can be used in</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neutral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positions)</w:t>
      </w:r>
    </w:p>
    <w:p w:rsidR="00184009" w:rsidRPr="00184009" w:rsidRDefault="00184009" w:rsidP="00184009">
      <w:pPr>
        <w:numPr>
          <w:ilvl w:val="0"/>
          <w:numId w:val="1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compiler classifies positions like this:</w:t>
      </w:r>
    </w:p>
    <w:p w:rsidR="00184009" w:rsidRPr="00184009" w:rsidRDefault="00184009" w:rsidP="00184009">
      <w:pPr>
        <w:numPr>
          <w:ilvl w:val="1"/>
          <w:numId w:val="11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positions at the top level of the class are classified as positive</w:t>
      </w:r>
    </w:p>
    <w:p w:rsidR="00184009" w:rsidRPr="00184009" w:rsidRDefault="00184009" w:rsidP="00184009">
      <w:pPr>
        <w:numPr>
          <w:ilvl w:val="1"/>
          <w:numId w:val="1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positions at deeper nesting levels are classified the same as their enclosing level, but with exceptions where the classifications changes (flips):</w:t>
      </w:r>
    </w:p>
    <w:p w:rsidR="00184009" w:rsidRPr="00184009" w:rsidRDefault="00184009" w:rsidP="00184009">
      <w:pPr>
        <w:numPr>
          <w:ilvl w:val="2"/>
          <w:numId w:val="11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method value parameter positions are classified to the flipped classification relative to positions outside the method (when flipped, neutral stays the same, negative position becomes positive, and vice versa)</w:t>
      </w:r>
    </w:p>
    <w:p w:rsidR="00184009" w:rsidRPr="00184009" w:rsidRDefault="00184009" w:rsidP="00184009">
      <w:pPr>
        <w:numPr>
          <w:ilvl w:val="2"/>
          <w:numId w:val="1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classification is also flipped at the type parameters of methods</w:t>
      </w:r>
    </w:p>
    <w:p w:rsidR="00184009" w:rsidRPr="00184009" w:rsidRDefault="00184009" w:rsidP="00184009">
      <w:pPr>
        <w:numPr>
          <w:ilvl w:val="2"/>
          <w:numId w:val="11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it is sometimes flipped at the type argument position of a type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C[Arg]</w:t>
      </w:r>
      <w:r w:rsidRPr="00184009">
        <w:rPr>
          <w:rFonts w:ascii="Segoe UI" w:eastAsia="Times New Roman" w:hAnsi="Segoe UI" w:cs="Segoe UI"/>
          <w:color w:val="6A737D"/>
          <w:sz w:val="18"/>
          <w:szCs w:val="18"/>
          <w:lang w:eastAsia="en-GB"/>
        </w:rPr>
        <w:t>), depending on the variance of the corresponding type parameter (if C's type param is annotated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 then the classification stays the same, and if it's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 then it flips, and if has no variance then it's changed to neutral)</w:t>
      </w:r>
    </w:p>
    <w:p w:rsidR="00184009" w:rsidRPr="00184009" w:rsidRDefault="00184009" w:rsidP="00184009">
      <w:pPr>
        <w:numPr>
          <w:ilvl w:val="0"/>
          <w:numId w:val="1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 it's hard to keep track of variance position, it's good to know that the compiler does all the work for you</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variance checks by the compiler (postfix signs represent position classification):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meow</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W</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volume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listener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Cat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since T is always used in negative position and U in positive, the class type checks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437 - Lower bounds</w:t>
      </w:r>
    </w:p>
    <w:p w:rsidR="00184009" w:rsidRPr="00184009" w:rsidRDefault="00184009" w:rsidP="00184009">
      <w:pPr>
        <w:numPr>
          <w:ilvl w:val="0"/>
          <w:numId w:val="11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Queue[T]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cannot be made covariant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because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appears as a type of a parameter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enqueue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and that's a negative position</w:t>
      </w:r>
    </w:p>
    <w:p w:rsidR="00184009" w:rsidRPr="00184009" w:rsidRDefault="00184009" w:rsidP="00184009">
      <w:pPr>
        <w:numPr>
          <w:ilvl w:val="0"/>
          <w:numId w:val="11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there's still a way to solve that problem by generalizing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enqueue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by making it polymorphic (i.e. giving the method itself a type parameter) and using 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lower bound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its type parameter: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leading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trailing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defines T as the lower bound for U (U is required to be a supertype of 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enqueue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U is negative (flip) and T is positive (two flips)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](leading,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trailing)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param to 'enqueue' is now of type 'U'</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method's return type is now 'Queue[U]', instead of 'Queue[T]'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imagine e.g. class Fruit with two subclasses, Apple and Orange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With the new definition of class Queue, it is possible to append an Orange to a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Queue[Apple] and the result will be of type Queue[Fruit]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438 - Contravariance</w:t>
      </w:r>
    </w:p>
    <w:p w:rsidR="00184009" w:rsidRPr="00184009" w:rsidRDefault="00184009" w:rsidP="00184009">
      <w:pPr>
        <w:numPr>
          <w:ilvl w:val="0"/>
          <w:numId w:val="11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Liskov Substitution Principle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says that it is safe to assume that a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subtype of a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you can substitute a value of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wherever a value of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required</w:t>
      </w:r>
    </w:p>
    <w:p w:rsidR="00184009" w:rsidRPr="00184009" w:rsidRDefault="00184009" w:rsidP="00184009">
      <w:pPr>
        <w:numPr>
          <w:ilvl w:val="0"/>
          <w:numId w:val="11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principle holds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supports the same operations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all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operations require less and provide more than the corresponding operations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example of Contravariance of a function parameter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Publication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title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title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Publication</w:t>
      </w:r>
      <w:r w:rsidRPr="00184009">
        <w:rPr>
          <w:rFonts w:ascii="Consolas" w:eastAsia="Times New Roman" w:hAnsi="Consolas" w:cs="Consolas"/>
          <w:color w:val="24292E"/>
          <w:sz w:val="16"/>
          <w:szCs w:val="16"/>
          <w:lang w:eastAsia="en-GB"/>
        </w:rPr>
        <w:t>(title)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Library</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"Programming in Scala"</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"Walden"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printBookList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info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AnyRef</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requires function from Book to AnyRef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(book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books) println(info(book))  </w:t>
      </w:r>
      <w:r w:rsidRPr="00184009">
        <w:rPr>
          <w:rFonts w:ascii="Consolas" w:eastAsia="Times New Roman" w:hAnsi="Consolas" w:cs="Consolas"/>
          <w:color w:val="6A737D"/>
          <w:sz w:val="16"/>
          <w:lang w:eastAsia="en-GB"/>
        </w:rPr>
        <w:t>// always passes a Book to a function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Customer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Application</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getTitle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Publication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p.title  </w:t>
      </w:r>
      <w:r w:rsidRPr="00184009">
        <w:rPr>
          <w:rFonts w:ascii="Consolas" w:eastAsia="Times New Roman" w:hAnsi="Consolas" w:cs="Consolas"/>
          <w:color w:val="6A737D"/>
          <w:sz w:val="16"/>
          <w:lang w:eastAsia="en-GB"/>
        </w:rPr>
        <w:t>// accesses only Publication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Library</w:t>
      </w:r>
      <w:r w:rsidRPr="00184009">
        <w:rPr>
          <w:rFonts w:ascii="Consolas" w:eastAsia="Times New Roman" w:hAnsi="Consolas" w:cs="Consolas"/>
          <w:color w:val="24292E"/>
          <w:sz w:val="16"/>
          <w:szCs w:val="16"/>
          <w:lang w:eastAsia="en-GB"/>
        </w:rPr>
        <w:t xml:space="preserve">.printBookList(getTitle)  </w:t>
      </w:r>
      <w:r w:rsidRPr="00184009">
        <w:rPr>
          <w:rFonts w:ascii="Consolas" w:eastAsia="Times New Roman" w:hAnsi="Consolas" w:cs="Consolas"/>
          <w:color w:val="6A737D"/>
          <w:sz w:val="16"/>
          <w:lang w:eastAsia="en-GB"/>
        </w:rPr>
        <w:t>// provides function from Publication to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any method declared in Publication is also available on its subclass Book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Publication =&gt; String is a subtype of Book =&gt; AnyRef</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Pr>
          <w:rFonts w:ascii="Segoe UI" w:eastAsia="Times New Roman" w:hAnsi="Segoe UI" w:cs="Segoe UI"/>
          <w:noProof/>
          <w:color w:val="0366D6"/>
          <w:sz w:val="18"/>
          <w:szCs w:val="18"/>
          <w:lang w:eastAsia="en-GB"/>
        </w:rPr>
        <w:lastRenderedPageBreak/>
        <w:drawing>
          <wp:inline distT="0" distB="0" distL="0" distR="0">
            <wp:extent cx="5113020" cy="2040890"/>
            <wp:effectExtent l="0" t="0" r="0" b="0"/>
            <wp:docPr id="8" name="Picture 8" descr="Map hierarchy">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p hierarchy">
                      <a:hlinkClick r:id="rId20" tgtFrame="&quot;_blank&quot;"/>
                    </pic:cNvPr>
                    <pic:cNvPicPr>
                      <a:picLocks noChangeAspect="1" noChangeArrowheads="1"/>
                    </pic:cNvPicPr>
                  </pic:nvPicPr>
                  <pic:blipFill>
                    <a:blip r:embed="rId21" cstate="print"/>
                    <a:srcRect/>
                    <a:stretch>
                      <a:fillRect/>
                    </a:stretch>
                  </pic:blipFill>
                  <pic:spPr bwMode="auto">
                    <a:xfrm>
                      <a:off x="0" y="0"/>
                      <a:ext cx="5113020" cy="2040890"/>
                    </a:xfrm>
                    <a:prstGeom prst="rect">
                      <a:avLst/>
                    </a:prstGeom>
                    <a:noFill/>
                    <a:ln w="9525">
                      <a:noFill/>
                      <a:miter lim="800000"/>
                      <a:headEnd/>
                      <a:tailEnd/>
                    </a:ln>
                  </pic:spPr>
                </pic:pic>
              </a:graphicData>
            </a:graphic>
          </wp:inline>
        </w:drawing>
      </w:r>
    </w:p>
    <w:p w:rsidR="00184009" w:rsidRPr="00184009" w:rsidRDefault="00184009" w:rsidP="00184009">
      <w:pPr>
        <w:numPr>
          <w:ilvl w:val="0"/>
          <w:numId w:val="11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 the result type of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Function1</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defined as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covariant</w:t>
      </w:r>
      <w:r w:rsidRPr="00184009">
        <w:rPr>
          <w:rFonts w:ascii="Segoe UI" w:eastAsia="Times New Roman" w:hAnsi="Segoe UI" w:cs="Segoe UI"/>
          <w:color w:val="6A737D"/>
          <w:sz w:val="18"/>
          <w:szCs w:val="18"/>
          <w:lang w:eastAsia="en-GB"/>
        </w:rPr>
        <w:t>, the inheritance relationship of the two result types, shown at the right of the image, is in the same direction as that of the two functions shown in the center</w:t>
      </w:r>
    </w:p>
    <w:p w:rsidR="00184009" w:rsidRPr="00184009" w:rsidRDefault="00184009" w:rsidP="00184009">
      <w:pPr>
        <w:numPr>
          <w:ilvl w:val="0"/>
          <w:numId w:val="11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 the parameter type of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Function1</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defined as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contravariant</w:t>
      </w:r>
      <w:r w:rsidRPr="00184009">
        <w:rPr>
          <w:rFonts w:ascii="Segoe UI" w:eastAsia="Times New Roman" w:hAnsi="Segoe UI" w:cs="Segoe UI"/>
          <w:color w:val="6A737D"/>
          <w:sz w:val="18"/>
          <w:szCs w:val="18"/>
          <w:lang w:eastAsia="en-GB"/>
        </w:rPr>
        <w:t>, the inheritance relationship of the two parameter types, shown at the left of the image, is in the opposite direction as that of the two functions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441 - Object private data</w:t>
      </w:r>
    </w:p>
    <w:p w:rsidR="00184009" w:rsidRPr="00184009" w:rsidRDefault="00184009" w:rsidP="00184009">
      <w:pPr>
        <w:numPr>
          <w:ilvl w:val="0"/>
          <w:numId w:val="11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object or class components that are declared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private[this]</w:t>
      </w:r>
    </w:p>
    <w:p w:rsidR="00184009" w:rsidRPr="00184009" w:rsidRDefault="00184009" w:rsidP="00184009">
      <w:pPr>
        <w:numPr>
          <w:ilvl w:val="0"/>
          <w:numId w:val="11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may be accessed only from within their containing object, in which they are defined</w:t>
      </w:r>
    </w:p>
    <w:p w:rsidR="00184009" w:rsidRPr="00184009" w:rsidRDefault="00184009" w:rsidP="00184009">
      <w:pPr>
        <w:numPr>
          <w:ilvl w:val="0"/>
          <w:numId w:val="11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accesses to vars from the same object do not cause problems with variance</w:t>
      </w:r>
    </w:p>
    <w:p w:rsidR="00184009" w:rsidRPr="00184009" w:rsidRDefault="00184009" w:rsidP="00184009">
      <w:pPr>
        <w:numPr>
          <w:ilvl w:val="0"/>
          <w:numId w:val="11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variance rules can be broken by having a reference to a containing object that has a statically weaker type than the type the object was defined with</w:t>
      </w:r>
    </w:p>
    <w:p w:rsidR="00184009" w:rsidRPr="00184009" w:rsidRDefault="00184009" w:rsidP="00184009">
      <w:pPr>
        <w:numPr>
          <w:ilvl w:val="0"/>
          <w:numId w:val="11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object private values, this is not possible</w:t>
      </w:r>
    </w:p>
    <w:p w:rsidR="00184009" w:rsidRPr="00184009" w:rsidRDefault="00184009" w:rsidP="00184009">
      <w:pPr>
        <w:numPr>
          <w:ilvl w:val="0"/>
          <w:numId w:val="11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variance checking has a special case for object private definitions, which is that such definitions are omitted when checking correctness of variance positions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Purely functional Queue that performs at most one trailing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to leading adjustment for any sequence of head operations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Yes, it has reassignable fields, but they are private,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thus invisible to any client using the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CovariantQueue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leading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object private vars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trailing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without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error: covariant type T occurs in contravariant position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 type List[T] of parameter of setter leading_=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mirror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(leading.isEmpty)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while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trailing.isEmpty)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leading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trailing.head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leading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trailing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trailing.tail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head</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mirror()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leading.head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tail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CovariantQueue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mirror()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CovariantQueue</w:t>
      </w:r>
      <w:r w:rsidRPr="00184009">
        <w:rPr>
          <w:rFonts w:ascii="Consolas" w:eastAsia="Times New Roman" w:hAnsi="Consolas" w:cs="Consolas"/>
          <w:color w:val="24292E"/>
          <w:sz w:val="16"/>
          <w:szCs w:val="16"/>
          <w:lang w:eastAsia="en-GB"/>
        </w:rPr>
        <w:t>(leading.tail, trailing)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enqueue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CovariantQueue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](leading,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trailing)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443 - Upper bounds</w:t>
      </w:r>
    </w:p>
    <w:p w:rsidR="00184009" w:rsidRPr="00184009" w:rsidRDefault="00184009" w:rsidP="00184009">
      <w:pPr>
        <w:numPr>
          <w:ilvl w:val="0"/>
          <w:numId w:val="11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with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 &lt;: Ordered[T]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you indicate that the type parameter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has an upper bound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Ordered[T]</w:t>
      </w:r>
      <w:r w:rsidRPr="00184009">
        <w:rPr>
          <w:rFonts w:ascii="Segoe UI" w:eastAsia="Times New Roman" w:hAnsi="Segoe UI" w:cs="Segoe UI"/>
          <w:color w:val="6A737D"/>
          <w:sz w:val="18"/>
          <w:szCs w:val="18"/>
          <w:lang w:eastAsia="en-GB"/>
        </w:rPr>
        <w:t>, which means that the passed element's type must be a subtype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Ordered</w:t>
      </w:r>
    </w:p>
    <w:p w:rsidR="00184009" w:rsidRPr="00184009" w:rsidRDefault="00184009" w:rsidP="00184009">
      <w:pPr>
        <w:numPr>
          <w:ilvl w:val="0"/>
          <w:numId w:val="11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used e.g. to require that the passed type mixes in a trait (i.e. is a subtype of 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requires that passed list type mixes in Ordered 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orderedMergeSort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Ordered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merge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ys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(xs, ys)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ys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xs1,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ys1)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y)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merge(xs1, ys)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merge(xs, ys1)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(n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(ys, zs)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splitAt 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merge(orderedMergeSort(ys), orderedMergeSort(zs))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is not a most general way to implement mergeSort, you cannot pass e.g. List[Int]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that's achieved with 'implicit parameters' and 'view bounds' (section 21.6)</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Abstract Members</w:t>
      </w:r>
    </w:p>
    <w:p w:rsidR="00184009" w:rsidRPr="00184009" w:rsidRDefault="00184009" w:rsidP="00184009">
      <w:pPr>
        <w:numPr>
          <w:ilvl w:val="0"/>
          <w:numId w:val="11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member of a class or trait 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abstract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the member does not have a complete definition in the class</w:t>
      </w:r>
    </w:p>
    <w:p w:rsidR="00184009" w:rsidRPr="00184009" w:rsidRDefault="00184009" w:rsidP="00184009">
      <w:pPr>
        <w:numPr>
          <w:ilvl w:val="0"/>
          <w:numId w:val="11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abstract members are intended to be implemented by subclasses</w:t>
      </w:r>
    </w:p>
    <w:p w:rsidR="00184009" w:rsidRPr="00184009" w:rsidRDefault="00184009" w:rsidP="00184009">
      <w:pPr>
        <w:numPr>
          <w:ilvl w:val="0"/>
          <w:numId w:val="11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Scala, besides methods, you can declare abstract fields and even abstract types as members of classes and traits (vals, vars, methods and types)</w:t>
      </w:r>
    </w:p>
    <w:p w:rsidR="00184009" w:rsidRPr="00184009" w:rsidRDefault="00184009" w:rsidP="00184009">
      <w:pPr>
        <w:numPr>
          <w:ilvl w:val="0"/>
          <w:numId w:val="11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concrete implementation needs to fill in definitions for each of its abstract members: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declaration of all four types of abstract members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Abstract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transform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initial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current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concrete implementation of four type of abstract members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Concrete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Abstract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defines type 'T' as an alias of type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transform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initial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"hi"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current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initial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448 - Type members</w:t>
      </w:r>
    </w:p>
    <w:p w:rsidR="00184009" w:rsidRPr="00184009" w:rsidRDefault="00184009" w:rsidP="00184009">
      <w:pPr>
        <w:numPr>
          <w:ilvl w:val="0"/>
          <w:numId w:val="12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abstract types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always members of some class or trait</w:t>
      </w:r>
    </w:p>
    <w:p w:rsidR="00184009" w:rsidRPr="00184009" w:rsidRDefault="00184009" w:rsidP="00184009">
      <w:pPr>
        <w:numPr>
          <w:ilvl w:val="0"/>
          <w:numId w:val="12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traits are abstract by definition</w:t>
      </w:r>
    </w:p>
    <w:p w:rsidR="00184009" w:rsidRPr="00184009" w:rsidRDefault="00184009" w:rsidP="00184009">
      <w:pPr>
        <w:numPr>
          <w:ilvl w:val="0"/>
          <w:numId w:val="12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non-abstract type member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way to define a new name (alias) for a type</w:t>
      </w:r>
    </w:p>
    <w:p w:rsidR="00184009" w:rsidRPr="00184009" w:rsidRDefault="00184009" w:rsidP="00184009">
      <w:pPr>
        <w:numPr>
          <w:ilvl w:val="0"/>
          <w:numId w:val="12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one reason to use a type member is to define a short, descriptive alias for a type whose real name is more verbose or less obvious in meaning (helps clarify the code)</w:t>
      </w:r>
    </w:p>
    <w:p w:rsidR="00184009" w:rsidRPr="00184009" w:rsidRDefault="00184009" w:rsidP="00184009">
      <w:pPr>
        <w:numPr>
          <w:ilvl w:val="0"/>
          <w:numId w:val="12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other main use of type members is to declare abstract types that must be defined in subclasses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449 - Abstract vals</w:t>
      </w:r>
    </w:p>
    <w:p w:rsidR="00184009" w:rsidRPr="00184009" w:rsidRDefault="00184009" w:rsidP="00184009">
      <w:pPr>
        <w:numPr>
          <w:ilvl w:val="0"/>
          <w:numId w:val="12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have a form 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 initial: String</w:t>
      </w:r>
    </w:p>
    <w:p w:rsidR="00184009" w:rsidRPr="00184009" w:rsidRDefault="00184009" w:rsidP="00184009">
      <w:pPr>
        <w:numPr>
          <w:ilvl w:val="0"/>
          <w:numId w:val="12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val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given a name and a type, but not its value</w:t>
      </w:r>
    </w:p>
    <w:p w:rsidR="00184009" w:rsidRPr="00184009" w:rsidRDefault="00184009" w:rsidP="00184009">
      <w:pPr>
        <w:numPr>
          <w:ilvl w:val="0"/>
          <w:numId w:val="12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use it when you know that each instance of the class will have an unchangeable value, but you don't know what that value will be</w:t>
      </w:r>
    </w:p>
    <w:p w:rsidR="00184009" w:rsidRPr="00184009" w:rsidRDefault="00184009" w:rsidP="00184009">
      <w:pPr>
        <w:numPr>
          <w:ilvl w:val="0"/>
          <w:numId w:val="12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its concrete implementation must be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(may not be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def</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12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guaranteed to return always the same value, unlike methods, which could be implemented by a concrete method that returns a different value every time it's called</w:t>
      </w:r>
    </w:p>
    <w:p w:rsidR="00184009" w:rsidRPr="00184009" w:rsidRDefault="00184009" w:rsidP="00184009">
      <w:pPr>
        <w:numPr>
          <w:ilvl w:val="0"/>
          <w:numId w:val="12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abstract method declarations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may be implemented by both, concrete method and concrete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definitions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450 - Abstract vars</w:t>
      </w:r>
    </w:p>
    <w:p w:rsidR="00184009" w:rsidRPr="00184009" w:rsidRDefault="00184009" w:rsidP="00184009">
      <w:pPr>
        <w:numPr>
          <w:ilvl w:val="0"/>
          <w:numId w:val="12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implicitly declare abstract getters and setters, just like non-abstract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do</w:t>
      </w:r>
    </w:p>
    <w:p w:rsidR="00184009" w:rsidRPr="00184009" w:rsidRDefault="00184009" w:rsidP="00184009">
      <w:pPr>
        <w:numPr>
          <w:ilvl w:val="0"/>
          <w:numId w:val="12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reassignable field is not created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AbstractTime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hour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minute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gets expanded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AbstractTime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hour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hour_=</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minute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minute_=</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451 - Initializing abstract vals</w:t>
      </w:r>
    </w:p>
    <w:p w:rsidR="00184009" w:rsidRPr="00184009" w:rsidRDefault="00184009" w:rsidP="00184009">
      <w:pPr>
        <w:numPr>
          <w:ilvl w:val="0"/>
          <w:numId w:val="12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abstract vals sometimes play a role of superclass parameters, i.e. they let you provide details in a subclass that are missing in a superclass</w:t>
      </w:r>
    </w:p>
    <w:p w:rsidR="00184009" w:rsidRPr="00184009" w:rsidRDefault="00184009" w:rsidP="00184009">
      <w:pPr>
        <w:numPr>
          <w:ilvl w:val="0"/>
          <w:numId w:val="12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that is particularly important for</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traits</w:t>
      </w:r>
      <w:r w:rsidRPr="00184009">
        <w:rPr>
          <w:rFonts w:ascii="Segoe UI" w:eastAsia="Times New Roman" w:hAnsi="Segoe UI" w:cs="Segoe UI"/>
          <w:color w:val="6A737D"/>
          <w:sz w:val="18"/>
          <w:szCs w:val="18"/>
          <w:lang w:eastAsia="en-GB"/>
        </w:rPr>
        <w:t>, because they don't have a constructor to which you could pass parameters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instead of class with two class parameters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RationalTrait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numerArg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0 until mixed 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denomArg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example implementation of two abstract vals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yields an instance of an anonymous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which mixes in the trait and is defined by the body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RationalTrait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numerArg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set to 1 as part of the initialization of the anonymous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denomArg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but the anonymous class is initialized after the RationalTrait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in the meantime, vals are set to their type's default values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2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a class parameter argument is evaluated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before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it is passed to the class constructor (unless it's a by-name parameter)</w:t>
      </w:r>
    </w:p>
    <w:p w:rsidR="00184009" w:rsidRPr="00184009" w:rsidRDefault="00184009" w:rsidP="00184009">
      <w:pPr>
        <w:numPr>
          <w:ilvl w:val="0"/>
          <w:numId w:val="12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 implementing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definition in a subclass is evaluated only</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after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superclass has been initialized</w:t>
      </w:r>
    </w:p>
    <w:p w:rsidR="00184009" w:rsidRPr="00184009" w:rsidRDefault="00184009" w:rsidP="00184009">
      <w:pPr>
        <w:numPr>
          <w:ilvl w:val="0"/>
          <w:numId w:val="12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e.g. class parameters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Rational(expr1, expr2)</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evaluated just before instantiation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Rational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object, but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RationalTrait</w:t>
      </w:r>
      <w:r w:rsidRPr="00184009">
        <w:rPr>
          <w:rFonts w:ascii="Segoe UI" w:eastAsia="Times New Roman" w:hAnsi="Segoe UI" w:cs="Segoe UI"/>
          <w:color w:val="6A737D"/>
          <w:sz w:val="18"/>
          <w:szCs w:val="18"/>
          <w:lang w:eastAsia="en-GB"/>
        </w:rPr>
        <w:t>'s vals are evaluated as part of the initialization of the</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anonymous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ProblematicRationalTrait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numerArg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initialized once an anonymous class is created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denomArg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which happens after the trait is initialized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require(denomArg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throws "requirement failed" exception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gcd(numerArg, denomArg)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numerArg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denom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denomArg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gcd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gcd(b, a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numer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denom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when you execute this, 'require' fails, since Int vals are 0 until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fun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ProblematicRationalTrait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numerArg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denomArg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453 - Pre-initialized fields</w:t>
      </w:r>
    </w:p>
    <w:p w:rsidR="00184009" w:rsidRPr="00184009" w:rsidRDefault="00184009" w:rsidP="00184009">
      <w:pPr>
        <w:numPr>
          <w:ilvl w:val="0"/>
          <w:numId w:val="12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let you initialize a field of a subclass before the superclass is called</w:t>
      </w:r>
    </w:p>
    <w:p w:rsidR="00184009" w:rsidRPr="00184009" w:rsidRDefault="00184009" w:rsidP="00184009">
      <w:pPr>
        <w:numPr>
          <w:ilvl w:val="0"/>
          <w:numId w:val="12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achieved by putting field definition in braces before superclass constructor call: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anonymous class creation: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new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numerArg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denomArg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ProblematicRationalTrait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object definition: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twoThirds</w:t>
      </w:r>
      <w:r w:rsidRPr="00184009">
        <w:rPr>
          <w:rFonts w:ascii="Consolas" w:eastAsia="Times New Roman" w:hAnsi="Consolas" w:cs="Consolas"/>
          <w:color w:val="24292E"/>
          <w:sz w:val="16"/>
          <w:szCs w:val="16"/>
          <w:lang w:eastAsia="en-GB"/>
        </w:rPr>
        <w:t xml:space="preserve"> extends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numerArg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denomArg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ProblematicRationalTrait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subclass definition: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RationalClass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extends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numerArg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denomArg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ProblematicRationalTrait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RationalClass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numer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that.denom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that.numer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denom,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denom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that.denom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all cases initialization section comes before the trait is mentioned</w:t>
      </w:r>
    </w:p>
    <w:p w:rsidR="00184009" w:rsidRPr="00184009" w:rsidRDefault="00184009" w:rsidP="00184009">
      <w:pPr>
        <w:numPr>
          <w:ilvl w:val="0"/>
          <w:numId w:val="12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 pre-initialized fields are initialized before the superclass constructor is called, their initializers cannot refer to the object that's being constructed</w:t>
      </w:r>
    </w:p>
    <w:p w:rsidR="00184009" w:rsidRPr="00184009" w:rsidRDefault="00184009" w:rsidP="00184009">
      <w:pPr>
        <w:numPr>
          <w:ilvl w:val="0"/>
          <w:numId w:val="12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 if such an object refers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this</w:t>
      </w:r>
      <w:r w:rsidRPr="00184009">
        <w:rPr>
          <w:rFonts w:ascii="Segoe UI" w:eastAsia="Times New Roman" w:hAnsi="Segoe UI" w:cs="Segoe UI"/>
          <w:color w:val="6A737D"/>
          <w:sz w:val="18"/>
          <w:szCs w:val="18"/>
          <w:lang w:eastAsia="en-GB"/>
        </w:rPr>
        <w:t>, the reference goes to the object containing the class or object that's being constructed, not the constructed object itself: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AbsRat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new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numerArg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denomArg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.numerArg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value numerArg is not member of object AbsRat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ProblematicRationalTrait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455 - Lazy vals</w:t>
      </w:r>
    </w:p>
    <w:p w:rsidR="00184009" w:rsidRPr="00184009" w:rsidRDefault="00184009" w:rsidP="00184009">
      <w:pPr>
        <w:numPr>
          <w:ilvl w:val="0"/>
          <w:numId w:val="12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evaluated the first time the val is used</w:t>
      </w:r>
    </w:p>
    <w:p w:rsidR="00184009" w:rsidRPr="00184009" w:rsidRDefault="00184009" w:rsidP="00184009">
      <w:pPr>
        <w:numPr>
          <w:ilvl w:val="0"/>
          <w:numId w:val="12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never evaluated more than once (the result of first time evaluation is stored in val)</w:t>
      </w:r>
    </w:p>
    <w:p w:rsidR="00184009" w:rsidRPr="00184009" w:rsidRDefault="00184009" w:rsidP="00184009">
      <w:pPr>
        <w:numPr>
          <w:ilvl w:val="0"/>
          <w:numId w:val="12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objects are also initialized on demand, in fact an object definition can be thought of as a shorthand definition of a lazy val with an anonymous class that describes the object's contents</w:t>
      </w:r>
    </w:p>
    <w:p w:rsidR="00184009" w:rsidRPr="00184009" w:rsidRDefault="00184009" w:rsidP="00184009">
      <w:pPr>
        <w:numPr>
          <w:ilvl w:val="0"/>
          <w:numId w:val="12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since lazy vals get executed on demand, their textual order is not important when determining the order of their initialization</w:t>
      </w:r>
    </w:p>
    <w:p w:rsidR="00184009" w:rsidRPr="00184009" w:rsidRDefault="00184009" w:rsidP="00184009">
      <w:pPr>
        <w:numPr>
          <w:ilvl w:val="0"/>
          <w:numId w:val="12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the presence of side effects (i.e. when our code produces or is affected by mutations), initialization order starts to matter and then it can be difficult to determine the actual order, which is why lazy vals are an ideal complement to functional objects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LazyRationalTrait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numerArg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denomArg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lazy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numerArg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lazy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denom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denomArg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numer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denom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lazy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require(denomArg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gcd(numerArg, denomArg)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gcd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a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gcd(b, a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using LazyRationalTrait from the interpreter: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LazyRationalTrait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numerArg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denomArg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res2: LazyRationalTrait = 1/2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1. - fresh instance of LazyRationalTrait gets created and the initialization 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of LazyRationalTrait is run (fields are not initialized)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2. - the primary constructor of the anonymous subclass is executed (expression 'new')</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 this involves the initialization of 'numerArg' with 2 and 'denomArg' with 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3. - the 'toString' method is invoked on the constructed object (by the interpreter)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4. - the 'numer' field is accessed for the first time, by the 'toString'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5. - the initializer of 'numer' accesses the private field 'g', so 'g' is evaluated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 the evaluation of 'g' accesses 'numerArg' and 'denomArg' (from step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6. - the 'toString' method accesses the value of 'denom', which causes its evaluation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 that evaluation accesses the values of 'denomArg' and 'g'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 the initializer of the 'g' field is not re-evaluated (it's a 'val', not 'def')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7. - finally, the resulting string "1/2" is constructed and printed</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459 - Abstract types</w:t>
      </w:r>
    </w:p>
    <w:p w:rsidR="00184009" w:rsidRPr="00184009" w:rsidRDefault="00184009" w:rsidP="00184009">
      <w:pPr>
        <w:numPr>
          <w:ilvl w:val="0"/>
          <w:numId w:val="12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used as a placeholder for a type that will be defined further down the hierarchy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type of food cannot be determined at the 'Animal' level, every subclass defines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Food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Animal</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SuitableFood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Food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upper bound is 'Food' (requires subclass of 'Food')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eat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food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SuitableFood</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lastRenderedPageBreak/>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Food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Animal</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SuitableFood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'Cow' fixes its 'SuitableFood' to be 'Grass'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'SuitableFood' becomes alias for class 'Grass'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eat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food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Grass</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concrete method for this kind of 'Food'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461 - Path-dependent types</w:t>
      </w:r>
    </w:p>
    <w:p w:rsidR="00184009" w:rsidRPr="00184009" w:rsidRDefault="00184009" w:rsidP="00184009">
      <w:pPr>
        <w:numPr>
          <w:ilvl w:val="0"/>
          <w:numId w:val="12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objects in Scala can have types as members (e.g. any instance of 'Cow' will have type 'SuitableFood' as its member)</w:t>
      </w:r>
    </w:p>
    <w:p w:rsidR="00184009" w:rsidRPr="00184009" w:rsidRDefault="00184009" w:rsidP="00184009">
      <w:pPr>
        <w:numPr>
          <w:ilvl w:val="0"/>
          <w:numId w:val="12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milka.SuitableFood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means "the type 'SuitableFood' that is a member of the object referenced from 'milka'", or "the type of 'Food' that suitable for 'milka'"</w:t>
      </w:r>
    </w:p>
    <w:p w:rsidR="00184009" w:rsidRPr="00184009" w:rsidRDefault="00184009" w:rsidP="00184009">
      <w:pPr>
        <w:numPr>
          <w:ilvl w:val="0"/>
          <w:numId w:val="12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type 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milka.SuitableFood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called 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path-dependent type</w:t>
      </w:r>
      <w:r w:rsidRPr="00184009">
        <w:rPr>
          <w:rFonts w:ascii="Segoe UI" w:eastAsia="Times New Roman" w:hAnsi="Segoe UI" w:cs="Segoe UI"/>
          <w:color w:val="6A737D"/>
          <w:sz w:val="18"/>
          <w:szCs w:val="18"/>
          <w:lang w:eastAsia="en-GB"/>
        </w:rPr>
        <w:t>, where the word "path" means "the reference to an object"</w:t>
      </w:r>
    </w:p>
    <w:p w:rsidR="00184009" w:rsidRPr="00184009" w:rsidRDefault="00184009" w:rsidP="00184009">
      <w:pPr>
        <w:numPr>
          <w:ilvl w:val="0"/>
          <w:numId w:val="12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path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can be a single name, such as 'milka', or a longer access path, 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farm.barn.milka.SuitableFood</w:t>
      </w:r>
      <w:r w:rsidRPr="00184009">
        <w:rPr>
          <w:rFonts w:ascii="Segoe UI" w:eastAsia="Times New Roman" w:hAnsi="Segoe UI" w:cs="Segoe UI"/>
          <w:color w:val="6A737D"/>
          <w:sz w:val="18"/>
          <w:szCs w:val="18"/>
          <w:lang w:eastAsia="en-GB"/>
        </w:rPr>
        <w:t>, where path components are variables (or singleton object names)that refer to objects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DogFood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Food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Animal</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SuitableFood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DogFood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eat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food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DogFood</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milka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Cow</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lassie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lassie eat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milka.SuitableFood)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error: type mismatch; found: Grass, required: DogFood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'SuitableFood' types of two 'Dog's both point to the same type, 'DogFood'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mickey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lassie eat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mickey.SuitableFood)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OK</w:t>
      </w:r>
    </w:p>
    <w:p w:rsidR="00184009" w:rsidRPr="00184009" w:rsidRDefault="00184009" w:rsidP="00184009">
      <w:pPr>
        <w:numPr>
          <w:ilvl w:val="0"/>
          <w:numId w:val="13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although path-dependent types resemble Java's inner classes, there is a crucial difference:</w:t>
      </w:r>
    </w:p>
    <w:p w:rsidR="00184009" w:rsidRPr="00184009" w:rsidRDefault="00184009" w:rsidP="00184009">
      <w:pPr>
        <w:numPr>
          <w:ilvl w:val="1"/>
          <w:numId w:val="13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path-dependent type names an outer</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object</w:t>
      </w:r>
      <w:r w:rsidRPr="00184009">
        <w:rPr>
          <w:rFonts w:ascii="Segoe UI" w:eastAsia="Times New Roman" w:hAnsi="Segoe UI" w:cs="Segoe UI"/>
          <w:color w:val="6A737D"/>
          <w:sz w:val="18"/>
          <w:szCs w:val="18"/>
          <w:lang w:eastAsia="en-GB"/>
        </w:rPr>
        <w:t>, whereas an inner class type name an outer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Outer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Inner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inner class is addressed 'Outer#Inner', instead of Java's 'Outer.Inner'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Scala, '.' notation syntax is reserved for objects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out1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Outer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out2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Outer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out1.</w:t>
      </w:r>
      <w:r w:rsidRPr="00184009">
        <w:rPr>
          <w:rFonts w:ascii="Consolas" w:eastAsia="Times New Roman" w:hAnsi="Consolas" w:cs="Consolas"/>
          <w:color w:val="6F42C1"/>
          <w:sz w:val="16"/>
          <w:lang w:eastAsia="en-GB"/>
        </w:rPr>
        <w:t>Inner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path-dependent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out2.</w:t>
      </w:r>
      <w:r w:rsidRPr="00184009">
        <w:rPr>
          <w:rFonts w:ascii="Consolas" w:eastAsia="Times New Roman" w:hAnsi="Consolas" w:cs="Consolas"/>
          <w:color w:val="6F42C1"/>
          <w:sz w:val="16"/>
          <w:lang w:eastAsia="en-GB"/>
        </w:rPr>
        <w:t>Inner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path-dependent type (different 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both types are subtypes of 'Outer#Inner', which represents the 'Inner' class with an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arbitrary outer object of type 'Outer'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by contrast, 'out1.Inner' refers to the 'Inner' class with a specific outer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likewise, type 'out2.Inner' refers to the 'Inner' class with a different, specific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outer object (the one referenced from 'out2')</w:t>
      </w:r>
    </w:p>
    <w:p w:rsidR="00184009" w:rsidRPr="00184009" w:rsidRDefault="00184009" w:rsidP="00184009">
      <w:pPr>
        <w:numPr>
          <w:ilvl w:val="0"/>
          <w:numId w:val="13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same as in Java, inner class instances hold a reference to an enclosing outer class instance, which allows an inner class to access members of its outer class</w:t>
      </w:r>
    </w:p>
    <w:p w:rsidR="00184009" w:rsidRPr="00184009" w:rsidRDefault="00184009" w:rsidP="00184009">
      <w:pPr>
        <w:numPr>
          <w:ilvl w:val="0"/>
          <w:numId w:val="13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thus, you cannot instantiate inner class without in some way specifying outer class instance</w:t>
      </w:r>
    </w:p>
    <w:p w:rsidR="00184009" w:rsidRPr="00184009" w:rsidRDefault="00184009" w:rsidP="00184009">
      <w:pPr>
        <w:numPr>
          <w:ilvl w:val="1"/>
          <w:numId w:val="13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one way to do this is to instantiate the inner class inside the body of the outer class (in this case, the current outer class instance is used - 'this')</w:t>
      </w:r>
    </w:p>
    <w:p w:rsidR="00184009" w:rsidRPr="00184009" w:rsidRDefault="00184009" w:rsidP="00184009">
      <w:pPr>
        <w:numPr>
          <w:ilvl w:val="1"/>
          <w:numId w:val="13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other way is to use a path-dependent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out1.Inner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since 'out1' is a reference to a specific outer object</w:t>
      </w:r>
    </w:p>
    <w:p w:rsidR="00184009" w:rsidRPr="00184009" w:rsidRDefault="00184009" w:rsidP="00184009">
      <w:pPr>
        <w:numPr>
          <w:ilvl w:val="0"/>
          <w:numId w:val="13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resulting inner object will contain a reference to its outer object ('out1')</w:t>
      </w:r>
    </w:p>
    <w:p w:rsidR="00184009" w:rsidRPr="00184009" w:rsidRDefault="00184009" w:rsidP="00184009">
      <w:pPr>
        <w:numPr>
          <w:ilvl w:val="0"/>
          <w:numId w:val="13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by contrast, because the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Outer#Inner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does not name any specific instance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Outer</w:t>
      </w:r>
      <w:r w:rsidRPr="00184009">
        <w:rPr>
          <w:rFonts w:ascii="Segoe UI" w:eastAsia="Times New Roman" w:hAnsi="Segoe UI" w:cs="Segoe UI"/>
          <w:color w:val="6A737D"/>
          <w:sz w:val="18"/>
          <w:szCs w:val="18"/>
          <w:lang w:eastAsia="en-GB"/>
        </w:rPr>
        <w:t>, you can't instantiate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Outer#Inner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error: Outer is not a legal prefix for a constructor</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464 - Structural subtyping with Refinement types</w:t>
      </w:r>
    </w:p>
    <w:p w:rsidR="00184009" w:rsidRPr="00184009" w:rsidRDefault="00184009" w:rsidP="00184009">
      <w:pPr>
        <w:numPr>
          <w:ilvl w:val="0"/>
          <w:numId w:val="13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one class inherits from the other, the first one is said to be 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nominal subtype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of the other one (explicit subtype, by name)</w:t>
      </w:r>
    </w:p>
    <w:p w:rsidR="00184009" w:rsidRPr="00184009" w:rsidRDefault="00184009" w:rsidP="00184009">
      <w:pPr>
        <w:numPr>
          <w:ilvl w:val="0"/>
          <w:numId w:val="13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additionally supports</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structural subtyping</w:t>
      </w:r>
      <w:r w:rsidRPr="00184009">
        <w:rPr>
          <w:rFonts w:ascii="Segoe UI" w:eastAsia="Times New Roman" w:hAnsi="Segoe UI" w:cs="Segoe UI"/>
          <w:color w:val="6A737D"/>
          <w:sz w:val="18"/>
          <w:szCs w:val="18"/>
          <w:lang w:eastAsia="en-GB"/>
        </w:rPr>
        <w:t>, where you get a subtyping relationship simply because two types have the same members</w:t>
      </w:r>
    </w:p>
    <w:p w:rsidR="00184009" w:rsidRPr="00184009" w:rsidRDefault="00184009" w:rsidP="00184009">
      <w:pPr>
        <w:numPr>
          <w:ilvl w:val="0"/>
          <w:numId w:val="13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structural subtyping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expressed using</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refinement types</w:t>
      </w:r>
    </w:p>
    <w:p w:rsidR="00184009" w:rsidRPr="00184009" w:rsidRDefault="00184009" w:rsidP="00184009">
      <w:pPr>
        <w:numPr>
          <w:ilvl w:val="0"/>
          <w:numId w:val="13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recommended that the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nominal subtyping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used wherever it can, because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structural subtyping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can be more flexible than needed (e.g. a Graph and a Cowboy can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draw()</w:t>
      </w:r>
      <w:r w:rsidRPr="00184009">
        <w:rPr>
          <w:rFonts w:ascii="Segoe UI" w:eastAsia="Times New Roman" w:hAnsi="Segoe UI" w:cs="Segoe UI"/>
          <w:color w:val="6A737D"/>
          <w:sz w:val="18"/>
          <w:szCs w:val="18"/>
          <w:lang w:eastAsia="en-GB"/>
        </w:rPr>
        <w:t>, but you'd rather get a compilation error than call graphical draw on cowboy)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sometimes there is no more to a type than its members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e.g. if you wanted to define 'Pasture' class that can contain animals that eat 'Grass'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one could define a trait 'AnimalThatEatsGrass' and mix it in classes, where applicable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 that would be verbose, since 'Cow' already declares it's an animal that eats grass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with the trait, it again declares that it's an 'AnimalThatEatsGrass'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instead, you can use a 'refinement type', and to do that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you write the base type, Animal, followed by a sequence of members in curly braces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are used to further refine the types of members from the base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here is how to write the type "animal that eats grass":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Animal</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SuitableFood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Grass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given this type, you can write the pasture: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Pasture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animals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Animal</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SuitableFood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Grass</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Nil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3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another application of structural subtyping is grouping together a number of classes that were written by someone else</w:t>
      </w:r>
    </w:p>
    <w:p w:rsidR="00184009" w:rsidRPr="00184009" w:rsidRDefault="00184009" w:rsidP="00184009">
      <w:pPr>
        <w:numPr>
          <w:ilvl w:val="0"/>
          <w:numId w:val="13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example, to generalize</w:t>
      </w:r>
      <w:r w:rsidRPr="00184009">
        <w:rPr>
          <w:rFonts w:ascii="Segoe UI" w:eastAsia="Times New Roman" w:hAnsi="Segoe UI" w:cs="Segoe UI"/>
          <w:color w:val="6A737D"/>
          <w:sz w:val="18"/>
          <w:lang w:eastAsia="en-GB"/>
        </w:rPr>
        <w:t> </w:t>
      </w:r>
      <w:hyperlink r:id="rId22" w:anchor="control-abstractions" w:history="1">
        <w:r w:rsidRPr="00184009">
          <w:rPr>
            <w:rFonts w:ascii="Segoe UI" w:eastAsia="Times New Roman" w:hAnsi="Segoe UI" w:cs="Segoe UI"/>
            <w:color w:val="0366D6"/>
            <w:sz w:val="18"/>
            <w:u w:val="single"/>
            <w:lang w:eastAsia="en-GB"/>
          </w:rPr>
          <w:t>the loan pattern from page 216</w:t>
        </w:r>
      </w:hyperlink>
      <w:r w:rsidRPr="00184009">
        <w:rPr>
          <w:rFonts w:ascii="Segoe UI" w:eastAsia="Times New Roman" w:hAnsi="Segoe UI" w:cs="Segoe UI"/>
          <w:color w:val="6A737D"/>
          <w:sz w:val="18"/>
          <w:szCs w:val="18"/>
          <w:lang w:eastAsia="en-GB"/>
        </w:rPr>
        <w:t>, which worked for only for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PrintWriter</w:t>
      </w:r>
      <w:r w:rsidRPr="00184009">
        <w:rPr>
          <w:rFonts w:ascii="Segoe UI" w:eastAsia="Times New Roman" w:hAnsi="Segoe UI" w:cs="Segoe UI"/>
          <w:color w:val="6A737D"/>
          <w:sz w:val="18"/>
          <w:szCs w:val="18"/>
          <w:lang w:eastAsia="en-GB"/>
        </w:rPr>
        <w:t>, to work with any type with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close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first try: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using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obj</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operation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operation from any to any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result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operation(obj)</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obj.close() </w:t>
      </w:r>
      <w:r w:rsidRPr="00184009">
        <w:rPr>
          <w:rFonts w:ascii="Consolas" w:eastAsia="Times New Roman" w:hAnsi="Consolas" w:cs="Consolas"/>
          <w:color w:val="6A737D"/>
          <w:sz w:val="16"/>
          <w:lang w:eastAsia="en-GB"/>
        </w:rPr>
        <w:t>// type error: 'T' can be any type and 'AnyRef' doesn't have 'close'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result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proper implementation: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using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close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obj</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operation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upper bound of 'T' is the structural type '{def close(): Unit}'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which means: "any subtype of AnyRef that has a 'close'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result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operation(obj)</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obj.close()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result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3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Structural type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refinement type where the refinements are for members that are not in the base type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466 - Enumerations</w:t>
      </w:r>
    </w:p>
    <w:p w:rsidR="00184009" w:rsidRPr="00184009" w:rsidRDefault="00184009" w:rsidP="00184009">
      <w:pPr>
        <w:numPr>
          <w:ilvl w:val="0"/>
          <w:numId w:val="13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enumerations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not a built-in construct</w:t>
      </w:r>
    </w:p>
    <w:p w:rsidR="00184009" w:rsidRPr="00184009" w:rsidRDefault="00184009" w:rsidP="00184009">
      <w:pPr>
        <w:numPr>
          <w:ilvl w:val="0"/>
          <w:numId w:val="13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defined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scala.Enumaration</w:t>
      </w:r>
    </w:p>
    <w:p w:rsidR="00184009" w:rsidRPr="00184009" w:rsidRDefault="00184009" w:rsidP="00184009">
      <w:pPr>
        <w:numPr>
          <w:ilvl w:val="0"/>
          <w:numId w:val="13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to create a new enumeration, you define an object that extends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scala.Enumeration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Enumeration</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Green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Blue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Value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'Value' is an inner class of 'Enumeration'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'Value' is also a method of Enumeration that returns a new instance of 'Value'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'Color.Red' is of type 'Color.Value' and so is any other enum value in object Color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Color object definition provides 3 values: 'Color.Red', 'Color.Green' and 'Color.Blue'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import everything from Color: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 xml:space="preserve">Color._  </w:t>
      </w:r>
      <w:r w:rsidRPr="00184009">
        <w:rPr>
          <w:rFonts w:ascii="Consolas" w:eastAsia="Times New Roman" w:hAnsi="Consolas" w:cs="Consolas"/>
          <w:color w:val="6A737D"/>
          <w:sz w:val="16"/>
          <w:lang w:eastAsia="en-GB"/>
        </w:rPr>
        <w:t>// and then just use 'Red', 'Green' and 'Blue', without the object name</w:t>
      </w:r>
    </w:p>
    <w:p w:rsidR="00184009" w:rsidRPr="00184009" w:rsidRDefault="00184009" w:rsidP="00184009">
      <w:pPr>
        <w:numPr>
          <w:ilvl w:val="0"/>
          <w:numId w:val="137"/>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Color.Value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path-dependent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type,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Color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being the path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being the dependent type</w:t>
      </w:r>
    </w:p>
    <w:p w:rsidR="00184009" w:rsidRPr="00184009" w:rsidRDefault="00184009" w:rsidP="00184009">
      <w:pPr>
        <w:numPr>
          <w:ilvl w:val="0"/>
          <w:numId w:val="13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it's a completely new type, different from all other types</w:t>
      </w:r>
    </w:p>
    <w:p w:rsidR="00184009" w:rsidRPr="00184009" w:rsidRDefault="00184009" w:rsidP="00184009">
      <w:pPr>
        <w:numPr>
          <w:ilvl w:val="0"/>
          <w:numId w:val="13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can associate names with enumeration values by using a different overloaded variant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Direction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Enumeration</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Left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Value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"Left"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Right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Value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"Right"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iterate over values: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(d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Direction</w:t>
      </w:r>
      <w:r w:rsidRPr="00184009">
        <w:rPr>
          <w:rFonts w:ascii="Consolas" w:eastAsia="Times New Roman" w:hAnsi="Consolas" w:cs="Consolas"/>
          <w:color w:val="24292E"/>
          <w:sz w:val="16"/>
          <w:szCs w:val="16"/>
          <w:lang w:eastAsia="en-GB"/>
        </w:rPr>
        <w:t xml:space="preserve">.values) print(d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Left Right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you can get the number of enumeration value by its 'id' method (zero-based):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Direction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Right</w:t>
      </w:r>
      <w:r w:rsidRPr="00184009">
        <w:rPr>
          <w:rFonts w:ascii="Consolas" w:eastAsia="Times New Roman" w:hAnsi="Consolas" w:cs="Consolas"/>
          <w:color w:val="24292E"/>
          <w:sz w:val="16"/>
          <w:szCs w:val="16"/>
          <w:lang w:eastAsia="en-GB"/>
        </w:rPr>
        <w:t xml:space="preserve">.id  </w:t>
      </w:r>
      <w:r w:rsidRPr="00184009">
        <w:rPr>
          <w:rFonts w:ascii="Consolas" w:eastAsia="Times New Roman" w:hAnsi="Consolas" w:cs="Consolas"/>
          <w:color w:val="6A737D"/>
          <w:sz w:val="16"/>
          <w:lang w:eastAsia="en-GB"/>
        </w:rPr>
        <w:t>// Int = 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also: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Direction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Direction.Value = Left</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Implicit Conversions and Parameters</w:t>
      </w:r>
    </w:p>
    <w:p w:rsidR="00184009" w:rsidRPr="00184009" w:rsidRDefault="00184009" w:rsidP="00184009">
      <w:pPr>
        <w:numPr>
          <w:ilvl w:val="0"/>
          <w:numId w:val="13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used when working with two bodies of code that were developed separately, thus each may have its own way to represent the same concept</w:t>
      </w:r>
    </w:p>
    <w:p w:rsidR="00184009" w:rsidRPr="00184009" w:rsidRDefault="00184009" w:rsidP="00184009">
      <w:pPr>
        <w:numPr>
          <w:ilvl w:val="0"/>
          <w:numId w:val="13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implicits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help by reducing the number of explicit conversions one has to write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using Swing without implicit conversions (a lot of boilerplate):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button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JButton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button.addActionListener(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ActionListener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actionPerformed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event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ActionEvent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"pressed!"</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Scala-friendly version: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button.addActionListener(  </w:t>
      </w:r>
      <w:r w:rsidRPr="00184009">
        <w:rPr>
          <w:rFonts w:ascii="Consolas" w:eastAsia="Times New Roman" w:hAnsi="Consolas" w:cs="Consolas"/>
          <w:color w:val="6A737D"/>
          <w:sz w:val="16"/>
          <w:lang w:eastAsia="en-GB"/>
        </w:rPr>
        <w:t>// type mismatch (passing function instead of ActionListener)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ActionEvent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"pressed!"</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first step is to define implicit conversion from function to action listener: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function2ActionListener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ActionEvent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ActionListener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actionPerformed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event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ActionEvent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f(event)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now we can write: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button.addActionListener(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function2ActionListener(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ActionEvent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"pressed!"</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which is already much better than the inner class version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because 'function2ActionListener' is marked as 'implicit', it can be left out: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button.</w:t>
      </w:r>
      <w:r w:rsidRPr="00184009">
        <w:rPr>
          <w:rFonts w:ascii="Consolas" w:eastAsia="Times New Roman" w:hAnsi="Consolas" w:cs="Consolas"/>
          <w:color w:val="6F42C1"/>
          <w:sz w:val="16"/>
          <w:lang w:eastAsia="en-GB"/>
        </w:rPr>
        <w:t>AddActionListener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now this works!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ActionEvent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"pressed!"</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3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how implicits work:</w:t>
      </w:r>
    </w:p>
    <w:p w:rsidR="00184009" w:rsidRPr="00184009" w:rsidRDefault="00184009" w:rsidP="00184009">
      <w:pPr>
        <w:numPr>
          <w:ilvl w:val="1"/>
          <w:numId w:val="13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compiler first tries to compile it as is, but it sees a type error</w:t>
      </w:r>
    </w:p>
    <w:p w:rsidR="00184009" w:rsidRPr="00184009" w:rsidRDefault="00184009" w:rsidP="00184009">
      <w:pPr>
        <w:numPr>
          <w:ilvl w:val="1"/>
          <w:numId w:val="13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looks for an implicit conversion that can repair the problem</w:t>
      </w:r>
    </w:p>
    <w:p w:rsidR="00184009" w:rsidRPr="00184009" w:rsidRDefault="00184009" w:rsidP="00184009">
      <w:pPr>
        <w:numPr>
          <w:ilvl w:val="1"/>
          <w:numId w:val="13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finds 'function2ActionListener'</w:t>
      </w:r>
    </w:p>
    <w:p w:rsidR="00184009" w:rsidRPr="00184009" w:rsidRDefault="00184009" w:rsidP="00184009">
      <w:pPr>
        <w:numPr>
          <w:ilvl w:val="1"/>
          <w:numId w:val="13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tries to use it as a conversion method, sees that it works and moves on</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482 - Rules for implicits</w:t>
      </w:r>
    </w:p>
    <w:p w:rsidR="00184009" w:rsidRPr="00184009" w:rsidRDefault="00184009" w:rsidP="00184009">
      <w:pPr>
        <w:numPr>
          <w:ilvl w:val="0"/>
          <w:numId w:val="14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implicit definitions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definitions that the compiler is allowed to insert into a program in order to fix a type error</w:t>
      </w:r>
    </w:p>
    <w:p w:rsidR="00184009" w:rsidRPr="00184009" w:rsidRDefault="00184009" w:rsidP="00184009">
      <w:pPr>
        <w:numPr>
          <w:ilvl w:val="0"/>
          <w:numId w:val="14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can 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implicit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mark any variable, function or object definition</w:t>
      </w:r>
    </w:p>
    <w:p w:rsidR="00184009" w:rsidRPr="00184009" w:rsidRDefault="00184009" w:rsidP="00184009">
      <w:pPr>
        <w:spacing w:after="184"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Implicit conversions are governed by the following general rules</w:t>
      </w:r>
    </w:p>
    <w:p w:rsidR="00184009" w:rsidRPr="00184009" w:rsidRDefault="00184009" w:rsidP="00184009">
      <w:pPr>
        <w:numPr>
          <w:ilvl w:val="0"/>
          <w:numId w:val="14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Marking rule: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Only definitions marked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implicit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used</w:t>
      </w:r>
    </w:p>
    <w:p w:rsidR="00184009" w:rsidRPr="00184009" w:rsidRDefault="00184009" w:rsidP="00184009">
      <w:pPr>
        <w:numPr>
          <w:ilvl w:val="0"/>
          <w:numId w:val="14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Scope rule: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inserted implicit conversion must be in scope as a single identifier, or be associated with the conversion's source or target type</w:t>
      </w:r>
    </w:p>
    <w:p w:rsidR="00184009" w:rsidRPr="00184009" w:rsidRDefault="00184009" w:rsidP="00184009">
      <w:pPr>
        <w:numPr>
          <w:ilvl w:val="1"/>
          <w:numId w:val="14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single identifier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means that the compiler will not insert a conversion of the form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someVariable.convert</w:t>
      </w:r>
    </w:p>
    <w:p w:rsidR="00184009" w:rsidRPr="00184009" w:rsidRDefault="00184009" w:rsidP="00184009">
      <w:pPr>
        <w:numPr>
          <w:ilvl w:val="1"/>
          <w:numId w:val="14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common for libraries to include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Preamble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object that contains useful implicits, which allows the code that uses a library to do a single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import Preamble._</w:t>
      </w:r>
    </w:p>
    <w:p w:rsidR="00184009" w:rsidRPr="00184009" w:rsidRDefault="00184009" w:rsidP="00184009">
      <w:pPr>
        <w:numPr>
          <w:ilvl w:val="1"/>
          <w:numId w:val="14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there's one exception to single identifier rule: the compiler will also look for implicit definitions in the companion objects of both, source and target types</w:t>
      </w:r>
    </w:p>
    <w:p w:rsidR="00184009" w:rsidRPr="00184009" w:rsidRDefault="00184009" w:rsidP="00184009">
      <w:pPr>
        <w:numPr>
          <w:ilvl w:val="1"/>
          <w:numId w:val="14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implicit is placed in a companion object of some type, it is said that the conversion is</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associated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that type</w:t>
      </w:r>
    </w:p>
    <w:p w:rsidR="00184009" w:rsidRPr="00184009" w:rsidRDefault="00184009" w:rsidP="00184009">
      <w:pPr>
        <w:numPr>
          <w:ilvl w:val="1"/>
          <w:numId w:val="14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modular code reasoning: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when you read a source file, the only things you need to consider in other source files are those that are either imported or explicitly referenced through a fully qualified name</w:t>
      </w:r>
    </w:p>
    <w:p w:rsidR="00184009" w:rsidRPr="00184009" w:rsidRDefault="00184009" w:rsidP="00184009">
      <w:pPr>
        <w:numPr>
          <w:ilvl w:val="0"/>
          <w:numId w:val="14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One-at-a-time rule: Only one implicit is tried</w:t>
      </w:r>
    </w:p>
    <w:p w:rsidR="00184009" w:rsidRPr="00184009" w:rsidRDefault="00184009" w:rsidP="00184009">
      <w:pPr>
        <w:numPr>
          <w:ilvl w:val="1"/>
          <w:numId w:val="14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sanity's sake, the compiler does not insert further implicits when it's already in the process of trying another implicit,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convert1(convert2(x)) + y</w:t>
      </w:r>
    </w:p>
    <w:p w:rsidR="00184009" w:rsidRPr="00184009" w:rsidRDefault="00184009" w:rsidP="00184009">
      <w:pPr>
        <w:numPr>
          <w:ilvl w:val="1"/>
          <w:numId w:val="14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that would cause compile time to increase dramatically on erroneous code and would increase the difference between what the programmer writes and what the program does</w:t>
      </w:r>
    </w:p>
    <w:p w:rsidR="00184009" w:rsidRPr="00184009" w:rsidRDefault="00184009" w:rsidP="00184009">
      <w:pPr>
        <w:numPr>
          <w:ilvl w:val="1"/>
          <w:numId w:val="14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possible to circumvent this rule by having implicits take implicit params</w:t>
      </w:r>
    </w:p>
    <w:p w:rsidR="00184009" w:rsidRPr="00184009" w:rsidRDefault="00184009" w:rsidP="00184009">
      <w:pPr>
        <w:numPr>
          <w:ilvl w:val="0"/>
          <w:numId w:val="14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Explicits-First rule:</w:t>
      </w:r>
    </w:p>
    <w:p w:rsidR="00184009" w:rsidRPr="00184009" w:rsidRDefault="00184009" w:rsidP="00184009">
      <w:pPr>
        <w:numPr>
          <w:ilvl w:val="1"/>
          <w:numId w:val="14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compiler will not change code that already works</w:t>
      </w:r>
    </w:p>
    <w:p w:rsidR="00184009" w:rsidRPr="00184009" w:rsidRDefault="00184009" w:rsidP="00184009">
      <w:pPr>
        <w:numPr>
          <w:ilvl w:val="1"/>
          <w:numId w:val="14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consequence of this rule is that you can make trade offs between verbose (explicits) and terse (implicits) code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484 - Naming an implicit conversion</w:t>
      </w:r>
    </w:p>
    <w:p w:rsidR="00184009" w:rsidRPr="00184009" w:rsidRDefault="00184009" w:rsidP="00184009">
      <w:pPr>
        <w:numPr>
          <w:ilvl w:val="0"/>
          <w:numId w:val="14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implicit conversions can have arbitrary names</w:t>
      </w:r>
    </w:p>
    <w:p w:rsidR="00184009" w:rsidRPr="00184009" w:rsidRDefault="00184009" w:rsidP="00184009">
      <w:pPr>
        <w:numPr>
          <w:ilvl w:val="0"/>
          <w:numId w:val="14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name matters only in two situations:</w:t>
      </w:r>
    </w:p>
    <w:p w:rsidR="00184009" w:rsidRPr="00184009" w:rsidRDefault="00184009" w:rsidP="00184009">
      <w:pPr>
        <w:numPr>
          <w:ilvl w:val="1"/>
          <w:numId w:val="14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want to write it explicitly in a method application</w:t>
      </w:r>
    </w:p>
    <w:p w:rsidR="00184009" w:rsidRPr="00184009" w:rsidRDefault="00184009" w:rsidP="00184009">
      <w:pPr>
        <w:numPr>
          <w:ilvl w:val="1"/>
          <w:numId w:val="14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determining which implicits are available in a program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determine which implicits will be used: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lastRenderedPageBreak/>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MyConversions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stringWrapper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IndexedSeq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Char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intToString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you can achieve that your code uses only 'stringWrapper' and not 'intToString':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 xml:space="preserve">MyConversions.stringWrapper  </w:t>
      </w:r>
      <w:r w:rsidRPr="00184009">
        <w:rPr>
          <w:rFonts w:ascii="Consolas" w:eastAsia="Times New Roman" w:hAnsi="Consolas" w:cs="Consolas"/>
          <w:color w:val="6A737D"/>
          <w:sz w:val="16"/>
          <w:lang w:eastAsia="en-GB"/>
        </w:rPr>
        <w:t>// possible only because implicit has a 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 code making use of 'stringWrapper'</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485 - Where implicits are tried</w:t>
      </w:r>
    </w:p>
    <w:p w:rsidR="00184009" w:rsidRPr="00184009" w:rsidRDefault="00184009" w:rsidP="00184009">
      <w:pPr>
        <w:numPr>
          <w:ilvl w:val="0"/>
          <w:numId w:val="14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are 3 places where implicits are used:</w:t>
      </w:r>
      <w:r w:rsidRPr="00184009">
        <w:rPr>
          <w:rFonts w:ascii="Segoe UI" w:eastAsia="Times New Roman" w:hAnsi="Segoe UI" w:cs="Segoe UI"/>
          <w:color w:val="6A737D"/>
          <w:sz w:val="18"/>
          <w:szCs w:val="18"/>
          <w:lang w:eastAsia="en-GB"/>
        </w:rPr>
        <w:br/>
      </w:r>
      <w:r w:rsidRPr="00184009">
        <w:rPr>
          <w:rFonts w:ascii="Segoe UI" w:eastAsia="Times New Roman" w:hAnsi="Segoe UI" w:cs="Segoe UI"/>
          <w:b/>
          <w:bCs/>
          <w:color w:val="6A737D"/>
          <w:sz w:val="18"/>
          <w:lang w:eastAsia="en-GB"/>
        </w:rPr>
        <w:t>1</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conversions to an expected type (use one type where the other is expected)</w:t>
      </w:r>
      <w:r w:rsidRPr="00184009">
        <w:rPr>
          <w:rFonts w:ascii="Segoe UI" w:eastAsia="Times New Roman" w:hAnsi="Segoe UI" w:cs="Segoe UI"/>
          <w:color w:val="6A737D"/>
          <w:sz w:val="18"/>
          <w:szCs w:val="18"/>
          <w:lang w:eastAsia="en-GB"/>
        </w:rPr>
        <w:br/>
      </w:r>
      <w:r w:rsidRPr="00184009">
        <w:rPr>
          <w:rFonts w:ascii="Segoe UI" w:eastAsia="Times New Roman" w:hAnsi="Segoe UI" w:cs="Segoe UI"/>
          <w:b/>
          <w:bCs/>
          <w:color w:val="6A737D"/>
          <w:sz w:val="18"/>
          <w:lang w:eastAsia="en-GB"/>
        </w:rPr>
        <w:t>2</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conversions of the receiver of a selection (adapts receiver of a method call)</w:t>
      </w:r>
      <w:r w:rsidRPr="00184009">
        <w:rPr>
          <w:rFonts w:ascii="Segoe UI" w:eastAsia="Times New Roman" w:hAnsi="Segoe UI" w:cs="Segoe UI"/>
          <w:color w:val="6A737D"/>
          <w:sz w:val="18"/>
          <w:szCs w:val="18"/>
          <w:lang w:eastAsia="en-GB"/>
        </w:rPr>
        <w:br/>
      </w:r>
      <w:r w:rsidRPr="00184009">
        <w:rPr>
          <w:rFonts w:ascii="Segoe UI" w:eastAsia="Times New Roman" w:hAnsi="Segoe UI" w:cs="Segoe UI"/>
          <w:b/>
          <w:bCs/>
          <w:color w:val="6A737D"/>
          <w:sz w:val="18"/>
          <w:lang w:eastAsia="en-GB"/>
        </w:rPr>
        <w:t>3</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implicit parameters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485 - Implicit conversion to an expected type</w:t>
      </w:r>
    </w:p>
    <w:p w:rsidR="00184009" w:rsidRPr="00184009" w:rsidRDefault="00184009" w:rsidP="00184009">
      <w:pPr>
        <w:numPr>
          <w:ilvl w:val="0"/>
          <w:numId w:val="14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whenever the compiler sees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szCs w:val="18"/>
          <w:lang w:eastAsia="en-GB"/>
        </w:rPr>
        <w:t>, but needs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w:t>
      </w:r>
      <w:r w:rsidRPr="00184009">
        <w:rPr>
          <w:rFonts w:ascii="Segoe UI" w:eastAsia="Times New Roman" w:hAnsi="Segoe UI" w:cs="Segoe UI"/>
          <w:color w:val="6A737D"/>
          <w:sz w:val="18"/>
          <w:szCs w:val="18"/>
          <w:lang w:eastAsia="en-GB"/>
        </w:rPr>
        <w:t>, it will look for an implicit function that converts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type mismatch (loss of precision)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however, if you define implicit conversion: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doubleToInt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Double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x.toInt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 Int =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1. the compiler sees a 'Double' 3.5 in a context where it requires an 'Int'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2. before giving up and reporting 'type mismatch', it searches for a suitable implicit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3. it finds 'doubleToInt', and wraps 3.5 in the 'doubleToInt' function call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486 - Converting the receiver</w:t>
      </w:r>
    </w:p>
    <w:p w:rsidR="00184009" w:rsidRPr="00184009" w:rsidRDefault="00184009" w:rsidP="00184009">
      <w:pPr>
        <w:numPr>
          <w:ilvl w:val="0"/>
          <w:numId w:val="14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implicits are applied on an object on which a method is invoked</w:t>
      </w:r>
    </w:p>
    <w:p w:rsidR="00184009" w:rsidRPr="00184009" w:rsidRDefault="00184009" w:rsidP="00184009">
      <w:pPr>
        <w:numPr>
          <w:ilvl w:val="0"/>
          <w:numId w:val="14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has 2 main uses: allows smoother integration of a new class into an existing class hierarchy and second, they support writing DSLs withing the Scala language</w:t>
      </w:r>
    </w:p>
    <w:p w:rsidR="00184009" w:rsidRPr="00184009" w:rsidRDefault="00184009" w:rsidP="00184009">
      <w:pPr>
        <w:numPr>
          <w:ilvl w:val="0"/>
          <w:numId w:val="14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how it works:</w:t>
      </w:r>
    </w:p>
    <w:p w:rsidR="00184009" w:rsidRPr="00184009" w:rsidRDefault="00184009" w:rsidP="00184009">
      <w:pPr>
        <w:numPr>
          <w:ilvl w:val="1"/>
          <w:numId w:val="14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write down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obj.doIt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where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obj</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doesn't have a member named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doIt</w:t>
      </w:r>
    </w:p>
    <w:p w:rsidR="00184009" w:rsidRPr="00184009" w:rsidRDefault="00184009" w:rsidP="00184009">
      <w:pPr>
        <w:numPr>
          <w:ilvl w:val="1"/>
          <w:numId w:val="14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before giving up, compiler tries to insert conversions that apply to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obj</w:t>
      </w:r>
      <w:r w:rsidRPr="00184009">
        <w:rPr>
          <w:rFonts w:ascii="Segoe UI" w:eastAsia="Times New Roman" w:hAnsi="Segoe UI" w:cs="Segoe UI"/>
          <w:color w:val="6A737D"/>
          <w:sz w:val="18"/>
          <w:szCs w:val="18"/>
          <w:lang w:eastAsia="en-GB"/>
        </w:rPr>
        <w:t>, converting it to a type that has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doIt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member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use an instance of one type as if it was an instance of some other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existing class (from page 155)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two overloaded methods allow you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oneHalf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Rational = 1/2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oneHalf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oneHalf  </w:t>
      </w:r>
      <w:r w:rsidRPr="00184009">
        <w:rPr>
          <w:rFonts w:ascii="Consolas" w:eastAsia="Times New Roman" w:hAnsi="Consolas" w:cs="Consolas"/>
          <w:color w:val="6A737D"/>
          <w:sz w:val="16"/>
          <w:lang w:eastAsia="en-GB"/>
        </w:rPr>
        <w:t>// Rational = 1/1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oneHalf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Rational = 3/2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oneHalf  </w:t>
      </w:r>
      <w:r w:rsidRPr="00184009">
        <w:rPr>
          <w:rFonts w:ascii="Consolas" w:eastAsia="Times New Roman" w:hAnsi="Consolas" w:cs="Consolas"/>
          <w:color w:val="6A737D"/>
          <w:sz w:val="16"/>
          <w:lang w:eastAsia="en-GB"/>
        </w:rPr>
        <w:t>// error: overloaded method value + (of Int) cannot bi applied to Rational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intToRational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oneHalf  </w:t>
      </w:r>
      <w:r w:rsidRPr="00184009">
        <w:rPr>
          <w:rFonts w:ascii="Consolas" w:eastAsia="Times New Roman" w:hAnsi="Consolas" w:cs="Consolas"/>
          <w:color w:val="6A737D"/>
          <w:sz w:val="16"/>
          <w:lang w:eastAsia="en-GB"/>
        </w:rPr>
        <w:t>// Rational = 3/2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1. the compiler first tries to type check the expression '1 + oneHalf' as it 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2. this fails because none of Int's '+' methods takes a 'Rational' argument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3. compiler searches for an implicit conversion from 'Int' to another type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that has a '+' method which can be applied to a 'Rational'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4. it finds 'intToRational' and wraps 1 in the 'intToRational' call: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intToRational(</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oneHalf</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489 - Simulating new syntax</w:t>
      </w:r>
    </w:p>
    <w:p w:rsidR="00184009" w:rsidRPr="00184009" w:rsidRDefault="00184009" w:rsidP="00184009">
      <w:pPr>
        <w:numPr>
          <w:ilvl w:val="0"/>
          <w:numId w:val="14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major use of implicit conversions is to simulate adding new syntax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you can make a map using syntax: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"two"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what is '-&gt;'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'-&gt;' is a method of the class 'ArrowAssoc' (defined in 'scala.Predef' preamble)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preamble also defines an implicit conversion from 'Any' to 'ArrayAssoc' so that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'-&gt;' method can be found: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package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Predef</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ArrowAssoc</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Tuple2</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Tuple2</w:t>
      </w:r>
      <w:r w:rsidRPr="00184009">
        <w:rPr>
          <w:rFonts w:ascii="Consolas" w:eastAsia="Times New Roman" w:hAnsi="Consolas" w:cs="Consolas"/>
          <w:color w:val="24292E"/>
          <w:sz w:val="16"/>
          <w:szCs w:val="16"/>
          <w:lang w:eastAsia="en-GB"/>
        </w:rPr>
        <w:t>(x, 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any2ArrowAssoc</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ArrowAssoc</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ArrowAssoc</w:t>
      </w:r>
      <w:r w:rsidRPr="00184009">
        <w:rPr>
          <w:rFonts w:ascii="Consolas" w:eastAsia="Times New Roman" w:hAnsi="Consolas" w:cs="Consolas"/>
          <w:color w:val="24292E"/>
          <w:sz w:val="16"/>
          <w:szCs w:val="16"/>
          <w:lang w:eastAsia="en-GB"/>
        </w:rPr>
        <w:t>(x)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4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that is called 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rich wrapper pattern</w:t>
      </w:r>
      <w:r w:rsidRPr="00184009">
        <w:rPr>
          <w:rFonts w:ascii="Segoe UI" w:eastAsia="Times New Roman" w:hAnsi="Segoe UI" w:cs="Segoe UI"/>
          <w:color w:val="6A737D"/>
          <w:sz w:val="18"/>
          <w:szCs w:val="18"/>
          <w:lang w:eastAsia="en-GB"/>
        </w:rPr>
        <w:t>, which is common in libraries that provide syntax-like extensions to the language</w:t>
      </w:r>
    </w:p>
    <w:p w:rsidR="00184009" w:rsidRPr="00184009" w:rsidRDefault="00184009" w:rsidP="00184009">
      <w:pPr>
        <w:numPr>
          <w:ilvl w:val="0"/>
          <w:numId w:val="14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classes named 'RichSomething' (e.g. 'RichInt' or 'RichBoolean') are likely using implicits to add the syntax-like methods to type 'Something'</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489 - Implicit parameters</w:t>
      </w:r>
    </w:p>
    <w:p w:rsidR="00184009" w:rsidRPr="00184009" w:rsidRDefault="00184009" w:rsidP="00184009">
      <w:pPr>
        <w:numPr>
          <w:ilvl w:val="0"/>
          <w:numId w:val="14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compiler can also insert implicits within argument lists, e.g. replacing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someCall(a)</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someCall(a)(b)</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new SomeClass(a)</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new SomeClass(a)(b)</w:t>
      </w:r>
      <w:r w:rsidRPr="00184009">
        <w:rPr>
          <w:rFonts w:ascii="Segoe UI" w:eastAsia="Times New Roman" w:hAnsi="Segoe UI" w:cs="Segoe UI"/>
          <w:color w:val="6A737D"/>
          <w:sz w:val="18"/>
          <w:szCs w:val="18"/>
          <w:lang w:eastAsia="en-GB"/>
        </w:rPr>
        <w:t>, thereby adding a missing parameter list to complete a function call</w:t>
      </w:r>
    </w:p>
    <w:p w:rsidR="00184009" w:rsidRPr="00184009" w:rsidRDefault="00184009" w:rsidP="00184009">
      <w:pPr>
        <w:numPr>
          <w:ilvl w:val="0"/>
          <w:numId w:val="14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the entire last curried parameter that's supplied, not just the last parameter, e.g. compiler might replace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aCall(a)</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aCall(a)(b, c, d)</w:t>
      </w:r>
    </w:p>
    <w:p w:rsidR="00184009" w:rsidRPr="00184009" w:rsidRDefault="00184009" w:rsidP="00184009">
      <w:pPr>
        <w:numPr>
          <w:ilvl w:val="0"/>
          <w:numId w:val="14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this to work, not just that the inserted identifiers (such as b, c and d) must be marked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implicit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where they are defined, but also the last parameter list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aCall</w:t>
      </w:r>
      <w:r w:rsidRPr="00184009">
        <w:rPr>
          <w:rFonts w:ascii="Segoe UI" w:eastAsia="Times New Roman" w:hAnsi="Segoe UI" w:cs="Segoe UI"/>
          <w:color w:val="6A737D"/>
          <w:sz w:val="18"/>
          <w:szCs w:val="18"/>
          <w:lang w:eastAsia="en-GB"/>
        </w:rPr>
        <w:t>'s definition must be marked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implicit</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suppose you have a class which encapsulates a user's preferred shell prompt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PreferredPrompt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preference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Greeter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greet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first param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prompt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PreferredPrompt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implicit applies to the entire param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"Welcome,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println(prompt.preference)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Prompt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dummy - just hosting 'main'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bobsPrompt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PreferredPrompt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"relax&gt; "</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Greeter</w:t>
      </w:r>
      <w:r w:rsidRPr="00184009">
        <w:rPr>
          <w:rFonts w:ascii="Consolas" w:eastAsia="Times New Roman" w:hAnsi="Consolas" w:cs="Consolas"/>
          <w:color w:val="24292E"/>
          <w:sz w:val="16"/>
          <w:szCs w:val="16"/>
          <w:lang w:eastAsia="en-GB"/>
        </w:rPr>
        <w:t>.greet(</w:t>
      </w:r>
      <w:r w:rsidRPr="00184009">
        <w:rPr>
          <w:rFonts w:ascii="Consolas" w:eastAsia="Times New Roman" w:hAnsi="Consolas" w:cs="Consolas"/>
          <w:color w:val="032F62"/>
          <w:sz w:val="16"/>
          <w:lang w:eastAsia="en-GB"/>
        </w:rPr>
        <w:t>"Bob"</w:t>
      </w:r>
      <w:r w:rsidRPr="00184009">
        <w:rPr>
          <w:rFonts w:ascii="Consolas" w:eastAsia="Times New Roman" w:hAnsi="Consolas" w:cs="Consolas"/>
          <w:color w:val="24292E"/>
          <w:sz w:val="16"/>
          <w:szCs w:val="16"/>
          <w:lang w:eastAsia="en-GB"/>
        </w:rPr>
        <w:t xml:space="preserve">)(bobsPrompt)  </w:t>
      </w:r>
      <w:r w:rsidRPr="00184009">
        <w:rPr>
          <w:rFonts w:ascii="Consolas" w:eastAsia="Times New Roman" w:hAnsi="Consolas" w:cs="Consolas"/>
          <w:color w:val="6A737D"/>
          <w:sz w:val="16"/>
          <w:lang w:eastAsia="en-GB"/>
        </w:rPr>
        <w:t>// explicit prompt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prompt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PreferredPrompt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"Yes, master&gt;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implicit identifier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6F42C1"/>
          <w:sz w:val="16"/>
          <w:lang w:eastAsia="en-GB"/>
        </w:rPr>
        <w:t>Greeter</w:t>
      </w:r>
      <w:r w:rsidRPr="00184009">
        <w:rPr>
          <w:rFonts w:ascii="Consolas" w:eastAsia="Times New Roman" w:hAnsi="Consolas" w:cs="Consolas"/>
          <w:color w:val="24292E"/>
          <w:sz w:val="16"/>
          <w:szCs w:val="16"/>
          <w:lang w:eastAsia="en-GB"/>
        </w:rPr>
        <w:t>.greet(</w:t>
      </w:r>
      <w:r w:rsidRPr="00184009">
        <w:rPr>
          <w:rFonts w:ascii="Consolas" w:eastAsia="Times New Roman" w:hAnsi="Consolas" w:cs="Consolas"/>
          <w:color w:val="032F62"/>
          <w:sz w:val="16"/>
          <w:lang w:eastAsia="en-GB"/>
        </w:rPr>
        <w:t>"Joe"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implicit prompt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4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example with multiple parameters in the last parameter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PreferredPrompt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preference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PreferredDrink</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preference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Greeter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greet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prompt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PreferredPrompt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drink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PreferredDrink</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"Welcome,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name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The system is ready."</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w:t>
      </w:r>
      <w:r w:rsidRPr="00184009">
        <w:rPr>
          <w:rFonts w:ascii="Consolas" w:eastAsia="Times New Roman" w:hAnsi="Consolas" w:cs="Consolas"/>
          <w:color w:val="032F62"/>
          <w:sz w:val="16"/>
          <w:lang w:eastAsia="en-GB"/>
        </w:rPr>
        <w:t>"But while you work, "</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"why not enjoy a cup of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drink.preference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println(prompt.preference)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Prompt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dummy - just hosting 'main'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bobsPrompt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PreferredPrompt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"relax&gt; "</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bobsDrink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PreferredDrink</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"travarica"</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Greeter</w:t>
      </w:r>
      <w:r w:rsidRPr="00184009">
        <w:rPr>
          <w:rFonts w:ascii="Consolas" w:eastAsia="Times New Roman" w:hAnsi="Consolas" w:cs="Consolas"/>
          <w:color w:val="24292E"/>
          <w:sz w:val="16"/>
          <w:szCs w:val="16"/>
          <w:lang w:eastAsia="en-GB"/>
        </w:rPr>
        <w:t>.greet(</w:t>
      </w:r>
      <w:r w:rsidRPr="00184009">
        <w:rPr>
          <w:rFonts w:ascii="Consolas" w:eastAsia="Times New Roman" w:hAnsi="Consolas" w:cs="Consolas"/>
          <w:color w:val="032F62"/>
          <w:sz w:val="16"/>
          <w:lang w:eastAsia="en-GB"/>
        </w:rPr>
        <w:t>"Bob"</w:t>
      </w:r>
      <w:r w:rsidRPr="00184009">
        <w:rPr>
          <w:rFonts w:ascii="Consolas" w:eastAsia="Times New Roman" w:hAnsi="Consolas" w:cs="Consolas"/>
          <w:color w:val="24292E"/>
          <w:sz w:val="16"/>
          <w:szCs w:val="16"/>
          <w:lang w:eastAsia="en-GB"/>
        </w:rPr>
        <w:t xml:space="preserve">)(bobsPrompt, bobsDrink)  </w:t>
      </w:r>
      <w:r w:rsidRPr="00184009">
        <w:rPr>
          <w:rFonts w:ascii="Consolas" w:eastAsia="Times New Roman" w:hAnsi="Consolas" w:cs="Consolas"/>
          <w:color w:val="6A737D"/>
          <w:sz w:val="16"/>
          <w:lang w:eastAsia="en-GB"/>
        </w:rPr>
        <w:t>// all explicit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prompt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PreferredPrompt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"Yes, master&gt; "</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drink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PreferredDrink</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"rakija"</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Greeter</w:t>
      </w:r>
      <w:r w:rsidRPr="00184009">
        <w:rPr>
          <w:rFonts w:ascii="Consolas" w:eastAsia="Times New Roman" w:hAnsi="Consolas" w:cs="Consolas"/>
          <w:color w:val="24292E"/>
          <w:sz w:val="16"/>
          <w:szCs w:val="16"/>
          <w:lang w:eastAsia="en-GB"/>
        </w:rPr>
        <w:t>.greet(</w:t>
      </w:r>
      <w:r w:rsidRPr="00184009">
        <w:rPr>
          <w:rFonts w:ascii="Consolas" w:eastAsia="Times New Roman" w:hAnsi="Consolas" w:cs="Consolas"/>
          <w:color w:val="032F62"/>
          <w:sz w:val="16"/>
          <w:lang w:eastAsia="en-GB"/>
        </w:rPr>
        <w:t>"Joe"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5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implicit parameters are most often used to provide information about a type mentioned explicitly in the earlier parameter list (like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type classes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Haskell):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weakness of this method is that you cannot use it to sort list of Ints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because it requires that 'T' is a subtype of 'Ordered[T]', which Int isn't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maxListUpBound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Ordered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elements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elements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IllegalArgumentException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"empty"</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rest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maxRest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maxListUpBound(rest)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maxRest)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maxRest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remedy the weakness, we could add an extra argument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that converts 'T' to 'Ordered[T]' (i.e. provides info on how to order 'T's)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maxListImpParm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elements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ordered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Ordered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elements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IllegalArgumentException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"empty"</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rest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maxRest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maxListImpParm(rest)(ordered)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(ordered(x)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maxRest)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maxRest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because patter is so common, the standard library provides implicit 'orderer'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methods for many common types, which is why you can use 'maxListImpParm' with: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maxListImpParm(</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compiler inserts 'orderer' function for Ints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maxListImpParm(</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10.7</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3.22323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for Doubles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maxListImpParm(</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"two"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"three"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for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Because elements must always be provided explicitly in any invocation of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maxListImpParm, the compiler will know T at compile time, and can therefore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determine whether an implicit definition of type T =&gt; Ordered[T] is 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scope. If so, it can pass in the second parameter list, 'orderer', implicitly.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lastRenderedPageBreak/>
        <w:t>495 - A style rule for implicit parameters</w:t>
      </w:r>
    </w:p>
    <w:p w:rsidR="00184009" w:rsidRPr="00184009" w:rsidRDefault="00184009" w:rsidP="00184009">
      <w:pPr>
        <w:numPr>
          <w:ilvl w:val="0"/>
          <w:numId w:val="15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best to use a custom named type in the types of implicit parameters (e.g. in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Prompt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example, the 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prompt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drink</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was not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w:t>
      </w:r>
      <w:r w:rsidRPr="00184009">
        <w:rPr>
          <w:rFonts w:ascii="Segoe UI" w:eastAsia="Times New Roman" w:hAnsi="Segoe UI" w:cs="Segoe UI"/>
          <w:color w:val="6A737D"/>
          <w:sz w:val="18"/>
          <w:szCs w:val="18"/>
          <w:lang w:eastAsia="en-GB"/>
        </w:rPr>
        <w:t>, but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PreferredPrompt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PreferredDrink</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15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use at least one role-determining name within the type of an implicit parameter (in our case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Ordered</w:t>
      </w:r>
      <w:r w:rsidRPr="00184009">
        <w:rPr>
          <w:rFonts w:ascii="Segoe UI" w:eastAsia="Times New Roman" w:hAnsi="Segoe UI" w:cs="Segoe UI"/>
          <w:color w:val="6A737D"/>
          <w:sz w:val="18"/>
          <w:szCs w:val="18"/>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495 - View bounds</w:t>
      </w:r>
    </w:p>
    <w:p w:rsidR="00184009" w:rsidRPr="00184009" w:rsidRDefault="00184009" w:rsidP="00184009">
      <w:pPr>
        <w:numPr>
          <w:ilvl w:val="0"/>
          <w:numId w:val="15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you 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implicit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a parameter, then not only will the compiler try to supply that parameter with an implicit value, but it will also use that parameter as an available implicit in the body of the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maxList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elements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orderer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Ordered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elements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IllegalArgumentException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"empty"</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rest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maxRest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maxList(rest)  </w:t>
      </w:r>
      <w:r w:rsidRPr="00184009">
        <w:rPr>
          <w:rFonts w:ascii="Consolas" w:eastAsia="Times New Roman" w:hAnsi="Consolas" w:cs="Consolas"/>
          <w:color w:val="6A737D"/>
          <w:sz w:val="16"/>
          <w:lang w:eastAsia="en-GB"/>
        </w:rPr>
        <w:t>// '(orderer)' is implicit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maxRest) x           </w:t>
      </w:r>
      <w:r w:rsidRPr="00184009">
        <w:rPr>
          <w:rFonts w:ascii="Consolas" w:eastAsia="Times New Roman" w:hAnsi="Consolas" w:cs="Consolas"/>
          <w:color w:val="6A737D"/>
          <w:sz w:val="16"/>
          <w:lang w:eastAsia="en-GB"/>
        </w:rPr>
        <w:t>// 'orderer(x)' is implicit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maxRest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1. compiler sees that types don't match (e.g. 'x' of type 'T' doesn't have '&gt;'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2. compiler looks for implicit conversions to repair the 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3. it finds 'orderer' in scope and converts the code to 'orderer(x) &gt; maxRest'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4. it also converts 'maxList(rest)' to 'maxList(rest)(orderer)'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5. after these two implicit insertions the code fully type checks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All that happens without a single mention of the 'orderer' parameter in the body, thus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all uses of 'orderer' are implicit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numPr>
          <w:ilvl w:val="0"/>
          <w:numId w:val="15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 this pattern is so common, Scala lets you leave out the name of this parameter and shorten the method header by using 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view bound: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maxList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Ordered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elements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elements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IllegalArgumentException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"empty"</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rest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maxRest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maxList(rest)  </w:t>
      </w:r>
      <w:r w:rsidRPr="00184009">
        <w:rPr>
          <w:rFonts w:ascii="Consolas" w:eastAsia="Times New Roman" w:hAnsi="Consolas" w:cs="Consolas"/>
          <w:color w:val="6A737D"/>
          <w:sz w:val="16"/>
          <w:lang w:eastAsia="en-GB"/>
        </w:rPr>
        <w:t>// '(orderer)' is implicit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maxRest) x           </w:t>
      </w:r>
      <w:r w:rsidRPr="00184009">
        <w:rPr>
          <w:rFonts w:ascii="Consolas" w:eastAsia="Times New Roman" w:hAnsi="Consolas" w:cs="Consolas"/>
          <w:color w:val="6A737D"/>
          <w:sz w:val="16"/>
          <w:lang w:eastAsia="en-GB"/>
        </w:rPr>
        <w:t>// 'orderer(x)' is implicit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maxRest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numPr>
          <w:ilvl w:val="0"/>
          <w:numId w:val="15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can think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 &lt;% Ordered[T]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as saying "I can use any T, so long as T can be treated as an Ordered[T]", which is different from "T is an Ordered[T]", as</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upper bound</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 &lt;: Ordered[T]</w:t>
      </w:r>
      <w:r w:rsidRPr="00184009">
        <w:rPr>
          <w:rFonts w:ascii="Segoe UI" w:eastAsia="Times New Roman" w:hAnsi="Segoe UI" w:cs="Segoe UI"/>
          <w:color w:val="6A737D"/>
          <w:sz w:val="18"/>
          <w:szCs w:val="18"/>
          <w:lang w:eastAsia="en-GB"/>
        </w:rPr>
        <w:t>, would say</w:t>
      </w:r>
    </w:p>
    <w:p w:rsidR="00184009" w:rsidRPr="00184009" w:rsidRDefault="00184009" w:rsidP="00184009">
      <w:pPr>
        <w:numPr>
          <w:ilvl w:val="0"/>
          <w:numId w:val="1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 even though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not a subtype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Ordered[Int]</w:t>
      </w:r>
      <w:r w:rsidRPr="00184009">
        <w:rPr>
          <w:rFonts w:ascii="Segoe UI" w:eastAsia="Times New Roman" w:hAnsi="Segoe UI" w:cs="Segoe UI"/>
          <w:color w:val="6A737D"/>
          <w:sz w:val="18"/>
          <w:szCs w:val="18"/>
          <w:lang w:eastAsia="en-GB"/>
        </w:rPr>
        <w:t>, we can still pass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maxList</w:t>
      </w:r>
      <w:r w:rsidRPr="00184009">
        <w:rPr>
          <w:rFonts w:ascii="Segoe UI" w:eastAsia="Times New Roman" w:hAnsi="Segoe UI" w:cs="Segoe UI"/>
          <w:color w:val="6A737D"/>
          <w:sz w:val="18"/>
          <w:szCs w:val="18"/>
          <w:lang w:eastAsia="en-GB"/>
        </w:rPr>
        <w:t>, so long as an implicit conversion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Ordered[Int]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available</w:t>
      </w:r>
    </w:p>
    <w:p w:rsidR="00184009" w:rsidRPr="00184009" w:rsidRDefault="00184009" w:rsidP="00184009">
      <w:pPr>
        <w:numPr>
          <w:ilvl w:val="0"/>
          <w:numId w:val="1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happens to already be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Ordered[T]</w:t>
      </w:r>
      <w:r w:rsidRPr="00184009">
        <w:rPr>
          <w:rFonts w:ascii="Segoe UI" w:eastAsia="Times New Roman" w:hAnsi="Segoe UI" w:cs="Segoe UI"/>
          <w:color w:val="6A737D"/>
          <w:sz w:val="18"/>
          <w:szCs w:val="18"/>
          <w:lang w:eastAsia="en-GB"/>
        </w:rPr>
        <w:t>, you can still pass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maxList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because the compiler will use an implicit</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identity function</w:t>
      </w:r>
      <w:r w:rsidRPr="00184009">
        <w:rPr>
          <w:rFonts w:ascii="Segoe UI" w:eastAsia="Times New Roman" w:hAnsi="Segoe UI" w:cs="Segoe UI"/>
          <w:color w:val="6A737D"/>
          <w:sz w:val="18"/>
          <w:szCs w:val="18"/>
          <w:lang w:eastAsia="en-GB"/>
        </w:rPr>
        <w:t>, declared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Predef</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identity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6A737D"/>
          <w:sz w:val="16"/>
          <w:lang w:eastAsia="en-GB"/>
        </w:rPr>
        <w:t>// simply returns received object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498 - When multiple conversions apply</w:t>
      </w:r>
    </w:p>
    <w:p w:rsidR="00184009" w:rsidRPr="00184009" w:rsidRDefault="00184009" w:rsidP="00184009">
      <w:pPr>
        <w:numPr>
          <w:ilvl w:val="0"/>
          <w:numId w:val="15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multiple implicit conversions are in scope, compiler chooses the most specific one (e.g. if one of the conversions takes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the other takes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Any</w:t>
      </w:r>
      <w:r w:rsidRPr="00184009">
        <w:rPr>
          <w:rFonts w:ascii="Segoe UI" w:eastAsia="Times New Roman" w:hAnsi="Segoe UI" w:cs="Segoe UI"/>
          <w:color w:val="6A737D"/>
          <w:sz w:val="18"/>
          <w:szCs w:val="18"/>
          <w:lang w:eastAsia="en-GB"/>
        </w:rPr>
        <w:t>, the compiler will choose the one that takes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15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one implicit conversion is</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more specific</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than the other if one of the following applies:</w:t>
      </w:r>
    </w:p>
    <w:p w:rsidR="00184009" w:rsidRPr="00184009" w:rsidRDefault="00184009" w:rsidP="00184009">
      <w:pPr>
        <w:numPr>
          <w:ilvl w:val="1"/>
          <w:numId w:val="15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the argument type of the former is a subtype of the latter's</w:t>
      </w:r>
    </w:p>
    <w:p w:rsidR="00184009" w:rsidRPr="00184009" w:rsidRDefault="00184009" w:rsidP="00184009">
      <w:pPr>
        <w:numPr>
          <w:ilvl w:val="1"/>
          <w:numId w:val="15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both conversions are methods and the enclosing class of the former extends the enclosing class of the latter one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501 - Debugging implicits</w:t>
      </w:r>
    </w:p>
    <w:p w:rsidR="00184009" w:rsidRPr="00184009" w:rsidRDefault="00184009" w:rsidP="00184009">
      <w:pPr>
        <w:numPr>
          <w:ilvl w:val="0"/>
          <w:numId w:val="15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you wonder why the compiler did not find an implicit conversion that you think should have been applied, it helps to write the conversion explicitly, which would possibly produce an error message so you'll know the reason why it was not applied</w:t>
      </w:r>
    </w:p>
    <w:p w:rsidR="00184009" w:rsidRPr="00184009" w:rsidRDefault="00184009" w:rsidP="00184009">
      <w:pPr>
        <w:numPr>
          <w:ilvl w:val="0"/>
          <w:numId w:val="15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inserting the conversion explicitly make the error go away, then you know that insertion was prevented by one of the rules (often Scope rule)</w:t>
      </w:r>
    </w:p>
    <w:p w:rsidR="00184009" w:rsidRPr="00184009" w:rsidRDefault="00184009" w:rsidP="00184009">
      <w:pPr>
        <w:numPr>
          <w:ilvl w:val="0"/>
          <w:numId w:val="15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-Xprint:typer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option tells the compiler to show what the code looks like after all implicit conversions have been added by the type checker</w:t>
      </w:r>
    </w:p>
    <w:p w:rsidR="00184009" w:rsidRPr="00184009" w:rsidRDefault="00184009" w:rsidP="00184009">
      <w:pPr>
        <w:numPr>
          <w:ilvl w:val="0"/>
          <w:numId w:val="15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implicits can make code confusing if used too frequently, thus, before writing a new implicit conversion, first try to achieve the same effect using inheritance, mixin composition or method overloading</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Implementing Lists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503 - The List class in principle</w:t>
      </w:r>
    </w:p>
    <w:p w:rsidR="00184009" w:rsidRPr="00184009" w:rsidRDefault="00184009" w:rsidP="00184009">
      <w:pPr>
        <w:numPr>
          <w:ilvl w:val="0"/>
          <w:numId w:val="15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lists are not built-in as a language construct in Scala, they are defined by an abstract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scala.List</w:t>
      </w:r>
      <w:r w:rsidRPr="00184009">
        <w:rPr>
          <w:rFonts w:ascii="Segoe UI" w:eastAsia="Times New Roman" w:hAnsi="Segoe UI" w:cs="Segoe UI"/>
          <w:color w:val="6A737D"/>
          <w:sz w:val="18"/>
          <w:szCs w:val="18"/>
          <w:lang w:eastAsia="en-GB"/>
        </w:rPr>
        <w:t>, which comes with 2 subclasses,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Nil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Pr>
          <w:rFonts w:ascii="Segoe UI" w:eastAsia="Times New Roman" w:hAnsi="Segoe UI" w:cs="Segoe UI"/>
          <w:noProof/>
          <w:color w:val="0366D6"/>
          <w:sz w:val="18"/>
          <w:szCs w:val="18"/>
          <w:lang w:eastAsia="en-GB"/>
        </w:rPr>
        <w:drawing>
          <wp:inline distT="0" distB="0" distL="0" distR="0">
            <wp:extent cx="5164455" cy="2830830"/>
            <wp:effectExtent l="0" t="0" r="0" b="0"/>
            <wp:docPr id="9" name="Picture 9" descr="Lists hierarchy">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sts hierarchy">
                      <a:hlinkClick r:id="rId23" tgtFrame="&quot;_blank&quot;"/>
                    </pic:cNvPr>
                    <pic:cNvPicPr>
                      <a:picLocks noChangeAspect="1" noChangeArrowheads="1"/>
                    </pic:cNvPicPr>
                  </pic:nvPicPr>
                  <pic:blipFill>
                    <a:blip r:embed="rId24" cstate="print"/>
                    <a:srcRect/>
                    <a:stretch>
                      <a:fillRect/>
                    </a:stretch>
                  </pic:blipFill>
                  <pic:spPr bwMode="auto">
                    <a:xfrm>
                      <a:off x="0" y="0"/>
                      <a:ext cx="5164455" cy="2830830"/>
                    </a:xfrm>
                    <a:prstGeom prst="rect">
                      <a:avLst/>
                    </a:prstGeom>
                    <a:noFill/>
                    <a:ln w="9525">
                      <a:noFill/>
                      <a:miter lim="800000"/>
                      <a:headEnd/>
                      <a:tailEnd/>
                    </a:ln>
                  </pic:spPr>
                </pic:pic>
              </a:graphicData>
            </a:graphic>
          </wp:inline>
        </w:drawing>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package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you can assign 'List[Int]' to var of type 'List[Any]'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3 main methods are abstract in class 'List', and concrete in classes 'Nil' and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isEmpty</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head</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tail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5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The </w:t>
      </w:r>
      <w:r w:rsidRPr="00184009">
        <w:rPr>
          <w:rFonts w:ascii="Consolas" w:eastAsia="Times New Roman" w:hAnsi="Consolas" w:cs="Consolas"/>
          <w:b/>
          <w:bCs/>
          <w:color w:val="6A737D"/>
          <w:sz w:val="16"/>
          <w:lang w:eastAsia="en-GB"/>
        </w:rPr>
        <w:t>Nil</w:t>
      </w:r>
      <w:r w:rsidRPr="00184009">
        <w:rPr>
          <w:rFonts w:ascii="Segoe UI" w:eastAsia="Times New Roman" w:hAnsi="Segoe UI" w:cs="Segoe UI"/>
          <w:b/>
          <w:bCs/>
          <w:color w:val="6A737D"/>
          <w:sz w:val="18"/>
          <w:lang w:eastAsia="en-GB"/>
        </w:rPr>
        <w:t> object</w:t>
      </w:r>
    </w:p>
    <w:p w:rsidR="00184009" w:rsidRPr="00184009" w:rsidRDefault="00184009" w:rsidP="00184009">
      <w:pPr>
        <w:numPr>
          <w:ilvl w:val="1"/>
          <w:numId w:val="15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defines an empty list</w:t>
      </w:r>
    </w:p>
    <w:p w:rsidR="00184009" w:rsidRPr="00184009" w:rsidRDefault="00184009" w:rsidP="00184009">
      <w:pPr>
        <w:numPr>
          <w:ilvl w:val="1"/>
          <w:numId w:val="15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inherits from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List[Nothing]</w:t>
      </w:r>
    </w:p>
    <w:p w:rsidR="00184009" w:rsidRPr="00184009" w:rsidRDefault="00184009" w:rsidP="00184009">
      <w:pPr>
        <w:numPr>
          <w:ilvl w:val="1"/>
          <w:numId w:val="15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because of covariance,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Nil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compatible with every instance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Nothing</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isEmpty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head</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Nothing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NoSuchElementException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"head of empty 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tail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Nothing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NoSuchElementException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"tail of empty 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5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The </w:t>
      </w:r>
      <w:r w:rsidRPr="00184009">
        <w:rPr>
          <w:rFonts w:ascii="Consolas" w:eastAsia="Times New Roman" w:hAnsi="Consolas" w:cs="Consolas"/>
          <w:b/>
          <w:bCs/>
          <w:color w:val="6A737D"/>
          <w:sz w:val="16"/>
          <w:lang w:eastAsia="en-GB"/>
        </w:rPr>
        <w:t>::</w:t>
      </w:r>
      <w:r w:rsidRPr="00184009">
        <w:rPr>
          <w:rFonts w:ascii="Segoe UI" w:eastAsia="Times New Roman" w:hAnsi="Segoe UI" w:cs="Segoe UI"/>
          <w:b/>
          <w:bCs/>
          <w:color w:val="6A737D"/>
          <w:sz w:val="18"/>
          <w:lang w:eastAsia="en-GB"/>
        </w:rPr>
        <w:t> object</w:t>
      </w:r>
    </w:p>
    <w:p w:rsidR="00184009" w:rsidRPr="00184009" w:rsidRDefault="00184009" w:rsidP="00184009">
      <w:pPr>
        <w:numPr>
          <w:ilvl w:val="1"/>
          <w:numId w:val="15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pronounced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cons</w:t>
      </w:r>
      <w:r w:rsidRPr="00184009">
        <w:rPr>
          <w:rFonts w:ascii="Segoe UI" w:eastAsia="Times New Roman" w:hAnsi="Segoe UI" w:cs="Segoe UI"/>
          <w:color w:val="6A737D"/>
          <w:sz w:val="18"/>
          <w:szCs w:val="18"/>
          <w:lang w:eastAsia="en-GB"/>
        </w:rPr>
        <w:t>, represents non-empty lists</w:t>
      </w:r>
    </w:p>
    <w:p w:rsidR="00184009" w:rsidRPr="00184009" w:rsidRDefault="00184009" w:rsidP="00184009">
      <w:pPr>
        <w:numPr>
          <w:ilvl w:val="1"/>
          <w:numId w:val="15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pattern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 :: xs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treated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 xs)</w:t>
      </w:r>
      <w:r w:rsidRPr="00184009">
        <w:rPr>
          <w:rFonts w:ascii="Segoe UI" w:eastAsia="Times New Roman" w:hAnsi="Segoe UI" w:cs="Segoe UI"/>
          <w:color w:val="6A737D"/>
          <w:sz w:val="18"/>
          <w:szCs w:val="18"/>
          <w:lang w:eastAsia="en-GB"/>
        </w:rPr>
        <w:t>, which is treated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idealized implementation (the real deal on page 511)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hd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head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hd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tail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isEmpty</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since definitions of 'head' and 'tail' simply return the corresponding param, we can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write the code so that it directly uses the parameters as implementations of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abstract methods 'head' and 'tail' that were inherited from class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head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tail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isEmpty</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works because every 'case class' param is implicitly also a field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as if param declaration was prefixed with the 'val' keyword</w:t>
      </w:r>
    </w:p>
    <w:p w:rsidR="00184009" w:rsidRPr="00184009" w:rsidRDefault="00184009" w:rsidP="00184009">
      <w:pPr>
        <w:numPr>
          <w:ilvl w:val="0"/>
          <w:numId w:val="16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Some more methods</w:t>
      </w:r>
    </w:p>
    <w:p w:rsidR="00184009" w:rsidRPr="00184009" w:rsidRDefault="00184009" w:rsidP="00184009">
      <w:pPr>
        <w:numPr>
          <w:ilvl w:val="0"/>
          <w:numId w:val="16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 other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methods can be elegantly written using the basic three, e.g.: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length</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(isEmpty)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tail.length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drop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(isEmpty) </w:t>
      </w:r>
      <w:r w:rsidRPr="00184009">
        <w:rPr>
          <w:rFonts w:ascii="Consolas" w:eastAsia="Times New Roman" w:hAnsi="Consolas" w:cs="Consolas"/>
          <w:color w:val="005CC5"/>
          <w:sz w:val="16"/>
          <w:lang w:eastAsia="en-GB"/>
        </w:rPr>
        <w:t>Nil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(n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tail.drop(n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(isEmpty) </w:t>
      </w:r>
      <w:r w:rsidRPr="00184009">
        <w:rPr>
          <w:rFonts w:ascii="Consolas" w:eastAsia="Times New Roman" w:hAnsi="Consolas" w:cs="Consolas"/>
          <w:color w:val="005CC5"/>
          <w:sz w:val="16"/>
          <w:lang w:eastAsia="en-GB"/>
        </w:rPr>
        <w:t>Nil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f(head)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tail.map(f)</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507 - List construction</w:t>
      </w:r>
    </w:p>
    <w:p w:rsidR="00184009" w:rsidRPr="00184009" w:rsidRDefault="00184009" w:rsidP="00184009">
      <w:pPr>
        <w:numPr>
          <w:ilvl w:val="0"/>
          <w:numId w:val="161"/>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should take an element value and yield a new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Fruit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Fruit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Orange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Fruit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apples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apples: List[Apple]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fruits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Orange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apples  </w:t>
      </w:r>
      <w:r w:rsidRPr="00184009">
        <w:rPr>
          <w:rFonts w:ascii="Consolas" w:eastAsia="Times New Roman" w:hAnsi="Consolas" w:cs="Consolas"/>
          <w:color w:val="6A737D"/>
          <w:sz w:val="16"/>
          <w:lang w:eastAsia="en-GB"/>
        </w:rPr>
        <w:t>// fruits: List[Fruit] - most precise common supertype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flexibility is obtained by defining the 'cons' method as: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method is itself polymorphic: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 is constrained to be a supertype of the list element type 'T'</w:t>
      </w:r>
    </w:p>
    <w:p w:rsidR="00184009" w:rsidRPr="00184009" w:rsidRDefault="00184009" w:rsidP="00184009">
      <w:pPr>
        <w:numPr>
          <w:ilvl w:val="0"/>
          <w:numId w:val="16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the code above is executed the result type is widened as necessary to include the types of all list elements</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Pr>
          <w:rFonts w:ascii="Segoe UI" w:eastAsia="Times New Roman" w:hAnsi="Segoe UI" w:cs="Segoe UI"/>
          <w:noProof/>
          <w:color w:val="0366D6"/>
          <w:sz w:val="18"/>
          <w:szCs w:val="18"/>
          <w:lang w:eastAsia="en-GB"/>
        </w:rPr>
        <w:lastRenderedPageBreak/>
        <w:drawing>
          <wp:inline distT="0" distB="0" distL="0" distR="0">
            <wp:extent cx="6656705" cy="3379470"/>
            <wp:effectExtent l="0" t="0" r="0" b="0"/>
            <wp:docPr id="10" name="Picture 10" descr="Polymorphic list construction">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lymorphic list construction">
                      <a:hlinkClick r:id="rId25" tgtFrame="&quot;_blank&quot;"/>
                    </pic:cNvPr>
                    <pic:cNvPicPr>
                      <a:picLocks noChangeAspect="1" noChangeArrowheads="1"/>
                    </pic:cNvPicPr>
                  </pic:nvPicPr>
                  <pic:blipFill>
                    <a:blip r:embed="rId26" cstate="print"/>
                    <a:srcRect/>
                    <a:stretch>
                      <a:fillRect/>
                    </a:stretch>
                  </pic:blipFill>
                  <pic:spPr bwMode="auto">
                    <a:xfrm>
                      <a:off x="0" y="0"/>
                      <a:ext cx="6656705" cy="3379470"/>
                    </a:xfrm>
                    <a:prstGeom prst="rect">
                      <a:avLst/>
                    </a:prstGeom>
                    <a:noFill/>
                    <a:ln w="9525">
                      <a:noFill/>
                      <a:miter lim="800000"/>
                      <a:headEnd/>
                      <a:tailEnd/>
                    </a:ln>
                  </pic:spPr>
                </pic:pic>
              </a:graphicData>
            </a:graphic>
          </wp:inline>
        </w:drawing>
      </w:r>
    </w:p>
    <w:p w:rsidR="00184009" w:rsidRPr="00184009" w:rsidRDefault="00184009" w:rsidP="00184009">
      <w:pPr>
        <w:numPr>
          <w:ilvl w:val="0"/>
          <w:numId w:val="16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first, the type parameter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instantiated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Fruit</w:t>
      </w:r>
    </w:p>
    <w:p w:rsidR="00184009" w:rsidRPr="00184009" w:rsidRDefault="00184009" w:rsidP="00184009">
      <w:pPr>
        <w:numPr>
          <w:ilvl w:val="0"/>
          <w:numId w:val="16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lower-bound constraint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satisfied, because the list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has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List[Apple]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Fruit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supertype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Apple</w:t>
      </w:r>
    </w:p>
    <w:p w:rsidR="00184009" w:rsidRPr="00184009" w:rsidRDefault="00184009" w:rsidP="00184009">
      <w:pPr>
        <w:numPr>
          <w:ilvl w:val="0"/>
          <w:numId w:val="16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argument to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new Orange</w:t>
      </w:r>
      <w:r w:rsidRPr="00184009">
        <w:rPr>
          <w:rFonts w:ascii="Segoe UI" w:eastAsia="Times New Roman" w:hAnsi="Segoe UI" w:cs="Segoe UI"/>
          <w:color w:val="6A737D"/>
          <w:sz w:val="18"/>
          <w:szCs w:val="18"/>
          <w:lang w:eastAsia="en-GB"/>
        </w:rPr>
        <w:t>, which conforms to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Fruit</w:t>
      </w:r>
    </w:p>
    <w:p w:rsidR="00184009" w:rsidRPr="00184009" w:rsidRDefault="00184009" w:rsidP="00184009">
      <w:pPr>
        <w:numPr>
          <w:ilvl w:val="0"/>
          <w:numId w:val="16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therefore, the method is type-correct with result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List[Fruit]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prefix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MyList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MyList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(prefix.isEmpty) </w:t>
      </w:r>
      <w:r w:rsidRPr="00184009">
        <w:rPr>
          <w:rFonts w:ascii="Consolas" w:eastAsia="Times New Roman" w:hAnsi="Consolas" w:cs="Consolas"/>
          <w:color w:val="005CC5"/>
          <w:sz w:val="16"/>
          <w:lang w:eastAsia="en-GB"/>
        </w:rPr>
        <w:t>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prefix.head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prefix.tail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infix operations can be expanded to equivalent method calls: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prefix.head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prefix.tail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equals (because '::' and ':::' are right-associative)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prefix.head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(prefix.tail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equals (because '::' binds to the right)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(prefix.tail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(prefix.head)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equals (because ':::' binds to the right)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(prefix.tail).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(prefix.head)</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509 - The </w:t>
      </w:r>
      <w:r w:rsidRPr="00184009">
        <w:rPr>
          <w:rFonts w:ascii="Consolas" w:eastAsia="Times New Roman" w:hAnsi="Consolas" w:cs="Consolas"/>
          <w:b/>
          <w:bCs/>
          <w:color w:val="24292E"/>
          <w:sz w:val="20"/>
          <w:lang w:eastAsia="en-GB"/>
        </w:rPr>
        <w:t>ListBuffer</w:t>
      </w:r>
      <w:r w:rsidRPr="00184009">
        <w:rPr>
          <w:rFonts w:ascii="Segoe UI" w:eastAsia="Times New Roman" w:hAnsi="Segoe UI" w:cs="Segoe UI"/>
          <w:b/>
          <w:bCs/>
          <w:color w:val="24292E"/>
          <w:sz w:val="30"/>
          <w:lang w:eastAsia="en-GB"/>
        </w:rPr>
        <w:t> class</w:t>
      </w:r>
    </w:p>
    <w:p w:rsidR="00184009" w:rsidRPr="00184009" w:rsidRDefault="00184009" w:rsidP="00184009">
      <w:pPr>
        <w:numPr>
          <w:ilvl w:val="0"/>
          <w:numId w:val="16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typical access pattern for a list is recursive, e.g. to increment every element without using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incAll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xs1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incAll(xs1)  </w:t>
      </w:r>
      <w:r w:rsidRPr="00184009">
        <w:rPr>
          <w:rFonts w:ascii="Consolas" w:eastAsia="Times New Roman" w:hAnsi="Consolas" w:cs="Consolas"/>
          <w:color w:val="6A737D"/>
          <w:sz w:val="16"/>
          <w:lang w:eastAsia="en-GB"/>
        </w:rPr>
        <w:t>// not tail recursive (call is inside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6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since the function is not tail recursive, each call allocates a new stack frame</w:t>
      </w:r>
    </w:p>
    <w:p w:rsidR="00184009" w:rsidRPr="00184009" w:rsidRDefault="00184009" w:rsidP="00184009">
      <w:pPr>
        <w:numPr>
          <w:ilvl w:val="0"/>
          <w:numId w:val="16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means that you cannot 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incAll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list with more than 30k to 50k elements</w:t>
      </w:r>
    </w:p>
    <w:p w:rsidR="00184009" w:rsidRPr="00184009" w:rsidRDefault="00184009" w:rsidP="00184009">
      <w:pPr>
        <w:numPr>
          <w:ilvl w:val="0"/>
          <w:numId w:val="16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list buffers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let you accumulate the elements of a list</w:t>
      </w:r>
    </w:p>
    <w:p w:rsidR="00184009" w:rsidRPr="00184009" w:rsidRDefault="00184009" w:rsidP="00184009">
      <w:pPr>
        <w:numPr>
          <w:ilvl w:val="0"/>
          <w:numId w:val="16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ListBuffer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class in package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scala.collection.mutable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increment all elements of a list using 'ListBuffer':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incAll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ListBuffer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xs) buf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buf.toList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both '+=' and 'toList' take constant time</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511 - The </w:t>
      </w:r>
      <w:r w:rsidRPr="00184009">
        <w:rPr>
          <w:rFonts w:ascii="Consolas" w:eastAsia="Times New Roman" w:hAnsi="Consolas" w:cs="Consolas"/>
          <w:b/>
          <w:bCs/>
          <w:color w:val="24292E"/>
          <w:sz w:val="20"/>
          <w:lang w:eastAsia="en-GB"/>
        </w:rPr>
        <w:t>List</w:t>
      </w:r>
      <w:r w:rsidRPr="00184009">
        <w:rPr>
          <w:rFonts w:ascii="Segoe UI" w:eastAsia="Times New Roman" w:hAnsi="Segoe UI" w:cs="Segoe UI"/>
          <w:b/>
          <w:bCs/>
          <w:color w:val="24292E"/>
          <w:sz w:val="30"/>
          <w:lang w:eastAsia="en-GB"/>
        </w:rPr>
        <w:t> class in practice</w:t>
      </w:r>
    </w:p>
    <w:p w:rsidR="00184009" w:rsidRPr="00184009" w:rsidRDefault="00184009" w:rsidP="00184009">
      <w:pPr>
        <w:numPr>
          <w:ilvl w:val="0"/>
          <w:numId w:val="16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most methods in the real implementation of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avoid recursion (even if it's tail call optimized) and use loops with list buffers instead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real implementation of 'map'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ListBuffer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these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while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these.isEmpty) {  </w:t>
      </w:r>
      <w:r w:rsidRPr="00184009">
        <w:rPr>
          <w:rFonts w:ascii="Consolas" w:eastAsia="Times New Roman" w:hAnsi="Consolas" w:cs="Consolas"/>
          <w:color w:val="6A737D"/>
          <w:sz w:val="16"/>
          <w:lang w:eastAsia="en-GB"/>
        </w:rPr>
        <w:t>// highly efficient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f(these.head)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these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these.tail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b.toList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16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tail recursive implementation would be similarly efficient, but a general recursive implementation would be slower and less scalable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real implementation of '::'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hd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[scala]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head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hd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tail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isEmpty</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'tl' is a 'var' - possible to modify the tail of a list after it's constructed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'private[scala]' - accessible only from within 'scala' package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client code outside 'scala' package can neither read nor write 'tl'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'ListBuffer', since it is contained in subpackage of 'scala', can access 'tl' field</w:t>
      </w:r>
    </w:p>
    <w:p w:rsidR="00184009" w:rsidRPr="00184009" w:rsidRDefault="00184009" w:rsidP="00184009">
      <w:pPr>
        <w:numPr>
          <w:ilvl w:val="0"/>
          <w:numId w:val="16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elements of a list buffer are represented as a list and appending new elements involves modification of 'tl' field of the last '::' cell in that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'ListBuffer' implementation: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package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scala.collection.mutable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ListBuffer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Buffer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start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Nil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last0</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exported</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start    - points to the list of all elements stored in the 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last0    - points to the last :: cell in that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exported - indicates whether the buffer has been turned into a list using 'toList'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toList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exported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start.isEmpty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start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very efficient, since it doesn't copy the list which is stored in list 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once a list is returned from 'toList', it must be immutable, but appending to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'last0' will modify the 'start'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maintain correctness, we work on a fresh list instead: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(exported) copy()  </w:t>
      </w:r>
      <w:r w:rsidRPr="00184009">
        <w:rPr>
          <w:rFonts w:ascii="Consolas" w:eastAsia="Times New Roman" w:hAnsi="Consolas" w:cs="Consolas"/>
          <w:color w:val="6A737D"/>
          <w:sz w:val="16"/>
          <w:lang w:eastAsia="en-GB"/>
        </w:rPr>
        <w:t>// maintain correctness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(start.isEmpty)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last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start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last0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last1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last0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last0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last1.tl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last0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most use cases add elements incrementally and then do one 'toList' call at the end</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513 - Functional on the outside</w:t>
      </w:r>
    </w:p>
    <w:p w:rsidR="00184009" w:rsidRPr="00184009" w:rsidRDefault="00184009" w:rsidP="00184009">
      <w:pPr>
        <w:numPr>
          <w:ilvl w:val="0"/>
          <w:numId w:val="16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lists are purely functional on the outside, but have an imperative implementation using list buffers on the inside</w:t>
      </w:r>
    </w:p>
    <w:p w:rsidR="00184009" w:rsidRPr="00184009" w:rsidRDefault="00184009" w:rsidP="00184009">
      <w:pPr>
        <w:numPr>
          <w:ilvl w:val="0"/>
          <w:numId w:val="16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typical strategy in Scala programming is to combine purity with efficiency by carefully delimiting the effects of impure operations</w:t>
      </w:r>
    </w:p>
    <w:p w:rsidR="00184009" w:rsidRPr="00184009" w:rsidRDefault="00184009" w:rsidP="00184009">
      <w:pPr>
        <w:numPr>
          <w:ilvl w:val="0"/>
          <w:numId w:val="16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opts for pervasive sharing and no mutation for lists</w:t>
      </w:r>
    </w:p>
    <w:p w:rsidR="00184009" w:rsidRPr="00184009" w:rsidRDefault="00184009" w:rsidP="00184009">
      <w:pPr>
        <w:numPr>
          <w:ilvl w:val="0"/>
          <w:numId w:val="16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ListBuffer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still allows you to build up lists imperatively and incrementally</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For Expressions Revisited</w:t>
      </w:r>
    </w:p>
    <w:p w:rsidR="00184009" w:rsidRPr="00184009" w:rsidRDefault="00184009" w:rsidP="00184009">
      <w:pPr>
        <w:numPr>
          <w:ilvl w:val="0"/>
          <w:numId w:val="17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expressions that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yield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result are translated by the compiler into combination of higher-order methods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flatMap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withFilter</w:t>
      </w:r>
    </w:p>
    <w:p w:rsidR="00184009" w:rsidRPr="00184009" w:rsidRDefault="00184009" w:rsidP="00184009">
      <w:pPr>
        <w:numPr>
          <w:ilvl w:val="0"/>
          <w:numId w:val="17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expressions without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yield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translated into combination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withFilter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518 - For expressions</w:t>
      </w:r>
    </w:p>
    <w:p w:rsidR="00184009" w:rsidRPr="00184009" w:rsidRDefault="00184009" w:rsidP="00184009">
      <w:pPr>
        <w:numPr>
          <w:ilvl w:val="0"/>
          <w:numId w:val="17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generally,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 is of the form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 (seq) yield expr</w:t>
      </w:r>
      <w:r w:rsidRPr="00184009">
        <w:rPr>
          <w:rFonts w:ascii="Segoe UI" w:eastAsia="Times New Roman" w:hAnsi="Segoe UI" w:cs="Segoe UI"/>
          <w:color w:val="6A737D"/>
          <w:sz w:val="18"/>
          <w:szCs w:val="18"/>
          <w:lang w:eastAsia="en-GB"/>
        </w:rPr>
        <w:t>, where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sequence of</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generators</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definitions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filters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 semicolon between successive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(p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persons; n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p.name;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(n startsWith </w:t>
      </w:r>
      <w:r w:rsidRPr="00184009">
        <w:rPr>
          <w:rFonts w:ascii="Consolas" w:eastAsia="Times New Roman" w:hAnsi="Consolas" w:cs="Consolas"/>
          <w:color w:val="032F62"/>
          <w:sz w:val="16"/>
          <w:lang w:eastAsia="en-GB"/>
        </w:rPr>
        <w:t>"To"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replace parentheses with curly braces, semicolons become optional: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persons            </w:t>
      </w:r>
      <w:r w:rsidRPr="00184009">
        <w:rPr>
          <w:rFonts w:ascii="Consolas" w:eastAsia="Times New Roman" w:hAnsi="Consolas" w:cs="Consolas"/>
          <w:color w:val="6A737D"/>
          <w:sz w:val="16"/>
          <w:lang w:eastAsia="en-GB"/>
        </w:rPr>
        <w:t>// generator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n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p.name              </w:t>
      </w:r>
      <w:r w:rsidRPr="00184009">
        <w:rPr>
          <w:rFonts w:ascii="Consolas" w:eastAsia="Times New Roman" w:hAnsi="Consolas" w:cs="Consolas"/>
          <w:color w:val="6A737D"/>
          <w:sz w:val="16"/>
          <w:lang w:eastAsia="en-GB"/>
        </w:rPr>
        <w:t>// definition (has the same effect as 'val' definition)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(n startsWith </w:t>
      </w:r>
      <w:r w:rsidRPr="00184009">
        <w:rPr>
          <w:rFonts w:ascii="Consolas" w:eastAsia="Times New Roman" w:hAnsi="Consolas" w:cs="Consolas"/>
          <w:color w:val="032F62"/>
          <w:sz w:val="16"/>
          <w:lang w:eastAsia="en-GB"/>
        </w:rPr>
        <w:t>"To"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filter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n</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519 - The n-queens problem</w:t>
      </w:r>
    </w:p>
    <w:p w:rsidR="00184009" w:rsidRPr="00184009" w:rsidRDefault="00184009" w:rsidP="00184009">
      <w:pPr>
        <w:numPr>
          <w:ilvl w:val="0"/>
          <w:numId w:val="17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particularly suitable application area of for expressions are combinatorial puzzles</w:t>
      </w:r>
    </w:p>
    <w:p w:rsidR="00184009" w:rsidRPr="00184009" w:rsidRDefault="00184009" w:rsidP="00184009">
      <w:pPr>
        <w:numPr>
          <w:ilvl w:val="0"/>
          <w:numId w:val="17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 example of such a puzzle is the n-queens problem, where 'n' queens are supposed to be placed on a 'n x n' board, each queen in its own row, such that no two queens check one another</w:t>
      </w:r>
    </w:p>
    <w:p w:rsidR="00184009" w:rsidRPr="00184009" w:rsidRDefault="00184009" w:rsidP="00184009">
      <w:pPr>
        <w:numPr>
          <w:ilvl w:val="0"/>
          <w:numId w:val="17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goal is to find all possible solutions that match the given requirements: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queens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placeQueens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(k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queens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placeQueens(k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column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to 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queen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(k, column)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isSafe(queen, queens)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queen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queens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placeQueens(n)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isSafe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queen</w:t>
      </w:r>
      <w:r w:rsidRPr="00184009">
        <w:rPr>
          <w:rFonts w:ascii="Consolas" w:eastAsia="Times New Roman" w:hAnsi="Consolas" w:cs="Consolas"/>
          <w:color w:val="24292E"/>
          <w:sz w:val="16"/>
          <w:szCs w:val="16"/>
          <w:lang w:eastAsia="en-GB"/>
        </w:rPr>
        <w:t>: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queens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queens forall (q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inCheck(queen, 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inCheck</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q1</w:t>
      </w:r>
      <w:r w:rsidRPr="00184009">
        <w:rPr>
          <w:rFonts w:ascii="Consolas" w:eastAsia="Times New Roman" w:hAnsi="Consolas" w:cs="Consolas"/>
          <w:color w:val="24292E"/>
          <w:sz w:val="16"/>
          <w:szCs w:val="16"/>
          <w:lang w:eastAsia="en-GB"/>
        </w:rPr>
        <w:t>: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q2</w:t>
      </w:r>
      <w:r w:rsidRPr="00184009">
        <w:rPr>
          <w:rFonts w:ascii="Consolas" w:eastAsia="Times New Roman" w:hAnsi="Consolas" w:cs="Consolas"/>
          <w:color w:val="24292E"/>
          <w:sz w:val="16"/>
          <w:szCs w:val="16"/>
          <w:lang w:eastAsia="en-GB"/>
        </w:rPr>
        <w:t>: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q1._2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q2._2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 the same column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(q1._1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q2._1).abs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(q1._2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q2._2).abs  </w:t>
      </w:r>
      <w:r w:rsidRPr="00184009">
        <w:rPr>
          <w:rFonts w:ascii="Consolas" w:eastAsia="Times New Roman" w:hAnsi="Consolas" w:cs="Consolas"/>
          <w:color w:val="6A737D"/>
          <w:sz w:val="16"/>
          <w:lang w:eastAsia="en-GB"/>
        </w:rPr>
        <w:t>// in diagonal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printSolutions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tbls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printSolution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row.head._1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(len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tbl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pos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row.reverse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col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to len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pipe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(col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mark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(col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pos._2) </w:t>
      </w:r>
      <w:r w:rsidRPr="00184009">
        <w:rPr>
          <w:rFonts w:ascii="Consolas" w:eastAsia="Times New Roman" w:hAnsi="Consolas" w:cs="Consolas"/>
          <w:color w:val="032F62"/>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nl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(col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len) </w:t>
      </w:r>
      <w:r w:rsidRPr="00184009">
        <w:rPr>
          <w:rFonts w:ascii="Consolas" w:eastAsia="Times New Roman" w:hAnsi="Consolas" w:cs="Consolas"/>
          <w:color w:val="032F62"/>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print(pipe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mark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(tbl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tbls) printSolution(tbl)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522 - Querying with </w:t>
      </w:r>
      <w:r w:rsidRPr="00184009">
        <w:rPr>
          <w:rFonts w:ascii="Consolas" w:eastAsia="Times New Roman" w:hAnsi="Consolas" w:cs="Consolas"/>
          <w:b/>
          <w:bCs/>
          <w:color w:val="24292E"/>
          <w:sz w:val="20"/>
          <w:lang w:eastAsia="en-GB"/>
        </w:rPr>
        <w:t>for</w:t>
      </w:r>
      <w:r w:rsidRPr="00184009">
        <w:rPr>
          <w:rFonts w:ascii="Segoe UI" w:eastAsia="Times New Roman" w:hAnsi="Segoe UI" w:cs="Segoe UI"/>
          <w:b/>
          <w:bCs/>
          <w:color w:val="24292E"/>
          <w:sz w:val="30"/>
          <w:lang w:eastAsia="en-GB"/>
        </w:rPr>
        <w:t> expressions</w:t>
      </w:r>
    </w:p>
    <w:p w:rsidR="00184009" w:rsidRPr="00184009" w:rsidRDefault="00184009" w:rsidP="00184009">
      <w:pPr>
        <w:numPr>
          <w:ilvl w:val="0"/>
          <w:numId w:val="17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notation is essentially equivalent to common operations of database query languages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db table 'books' might be represented as a list of books: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title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authors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"Essential JavaScript design patterns"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"Addi Osmani"</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"Developing backbone.js applications"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"Addi Osmani"</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"Effective JavaScript"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"Dave Herman"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"JavaScript: The good parts"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"Douglas Crockford"</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"AngularJS"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"Brad Green"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"Shyam Seshadri"</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"Taming text"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"Grant S. Ingersoll"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"Thomas S. Morton"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"Andrew L. Farris"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"Graph Databases"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"Ian Robinson"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"Jim Webber"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"Emil Eifrem"</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"Node.js in action"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"Mike Cantelon"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"TJ Holowaychuk"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"Nathan Rajlich"</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"ClojureScript up and running"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"Stuart Sierra"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"Luke VanderHart"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find the titles of all books whose author's first name starts with "A":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aAuthors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books; a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b.authors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a startsWith </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b.title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find the titles of all books that have "JavaScript" in title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books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(b.title indexOf </w:t>
      </w:r>
      <w:r w:rsidRPr="00184009">
        <w:rPr>
          <w:rFonts w:ascii="Consolas" w:eastAsia="Times New Roman" w:hAnsi="Consolas" w:cs="Consolas"/>
          <w:color w:val="032F62"/>
          <w:sz w:val="16"/>
          <w:lang w:eastAsia="en-GB"/>
        </w:rPr>
        <w:t>"JavaScript"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b.title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find the names of all authors that have written at least 2 books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(b1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books;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b2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books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b1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a1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b1.authors; a2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b2.authors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a1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a1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removeDuplicates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(xs.isEmpty) xs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take head and compare with all in tail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6A737D"/>
          <w:sz w:val="16"/>
          <w:lang w:eastAsia="en-GB"/>
        </w:rPr>
        <w:t>// then repeat the same thing with tail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xs.head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removeDuplicates(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xs.tail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xs.head)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the same thing with filter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remove from tail if element equals head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xs.head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removeDuplicates(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xs.tail filter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xs.head)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524 - Translation of </w:t>
      </w:r>
      <w:r w:rsidRPr="00184009">
        <w:rPr>
          <w:rFonts w:ascii="Consolas" w:eastAsia="Times New Roman" w:hAnsi="Consolas" w:cs="Consolas"/>
          <w:b/>
          <w:bCs/>
          <w:color w:val="24292E"/>
          <w:sz w:val="20"/>
          <w:lang w:eastAsia="en-GB"/>
        </w:rPr>
        <w:t>for</w:t>
      </w:r>
      <w:r w:rsidRPr="00184009">
        <w:rPr>
          <w:rFonts w:ascii="Segoe UI" w:eastAsia="Times New Roman" w:hAnsi="Segoe UI" w:cs="Segoe UI"/>
          <w:b/>
          <w:bCs/>
          <w:color w:val="24292E"/>
          <w:sz w:val="30"/>
          <w:lang w:eastAsia="en-GB"/>
        </w:rPr>
        <w:t> expressions</w:t>
      </w:r>
    </w:p>
    <w:p w:rsidR="00184009" w:rsidRPr="00184009" w:rsidRDefault="00184009" w:rsidP="00184009">
      <w:pPr>
        <w:numPr>
          <w:ilvl w:val="0"/>
          <w:numId w:val="17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how the compiler translates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expressions to higher-order function calls</w:t>
      </w:r>
    </w:p>
    <w:p w:rsidR="00184009" w:rsidRPr="00184009" w:rsidRDefault="00184009" w:rsidP="00184009">
      <w:pPr>
        <w:numPr>
          <w:ilvl w:val="0"/>
          <w:numId w:val="17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Translating </w:t>
      </w:r>
      <w:r w:rsidRPr="00184009">
        <w:rPr>
          <w:rFonts w:ascii="Consolas" w:eastAsia="Times New Roman" w:hAnsi="Consolas" w:cs="Consolas"/>
          <w:b/>
          <w:bCs/>
          <w:color w:val="6A737D"/>
          <w:sz w:val="16"/>
          <w:lang w:eastAsia="en-GB"/>
        </w:rPr>
        <w:t>for</w:t>
      </w:r>
      <w:r w:rsidRPr="00184009">
        <w:rPr>
          <w:rFonts w:ascii="Segoe UI" w:eastAsia="Times New Roman" w:hAnsi="Segoe UI" w:cs="Segoe UI"/>
          <w:b/>
          <w:bCs/>
          <w:color w:val="6A737D"/>
          <w:sz w:val="18"/>
          <w:lang w:eastAsia="en-GB"/>
        </w:rPr>
        <w:t> expressions with one generator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simple 'for' expression: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expr1)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expr2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translated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expr1.map(x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expr2)</w:t>
      </w:r>
    </w:p>
    <w:p w:rsidR="00184009" w:rsidRPr="00184009" w:rsidRDefault="00184009" w:rsidP="00184009">
      <w:pPr>
        <w:numPr>
          <w:ilvl w:val="0"/>
          <w:numId w:val="17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Translating </w:t>
      </w:r>
      <w:r w:rsidRPr="00184009">
        <w:rPr>
          <w:rFonts w:ascii="Consolas" w:eastAsia="Times New Roman" w:hAnsi="Consolas" w:cs="Consolas"/>
          <w:b/>
          <w:bCs/>
          <w:color w:val="6A737D"/>
          <w:sz w:val="16"/>
          <w:lang w:eastAsia="en-GB"/>
        </w:rPr>
        <w:t>for</w:t>
      </w:r>
      <w:r w:rsidRPr="00184009">
        <w:rPr>
          <w:rFonts w:ascii="Segoe UI" w:eastAsia="Times New Roman" w:hAnsi="Segoe UI" w:cs="Segoe UI"/>
          <w:b/>
          <w:bCs/>
          <w:color w:val="6A737D"/>
          <w:sz w:val="18"/>
          <w:lang w:eastAsia="en-GB"/>
        </w:rPr>
        <w:t> expressions starting with a generator and a filter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'for' expression that combine a leading generator with some other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expr1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expr2)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expr3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translated to 'for' with one less element: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expr1 withFilter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expr2))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expr3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then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expr1 withFilter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expr2) map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expr3)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same translation scheme applies if there are further elements following the filter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'seq' is an arbitrary sequence of generators, definitions and filters, then: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expr1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expr2; seq)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expr3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translated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expr1 withFilter expr2; seq)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expr3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then translation continues with the second expression which is shorter by one elem</w:t>
      </w:r>
    </w:p>
    <w:p w:rsidR="00184009" w:rsidRPr="00184009" w:rsidRDefault="00184009" w:rsidP="00184009">
      <w:pPr>
        <w:numPr>
          <w:ilvl w:val="0"/>
          <w:numId w:val="17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Translating </w:t>
      </w:r>
      <w:r w:rsidRPr="00184009">
        <w:rPr>
          <w:rFonts w:ascii="Consolas" w:eastAsia="Times New Roman" w:hAnsi="Consolas" w:cs="Consolas"/>
          <w:b/>
          <w:bCs/>
          <w:color w:val="6A737D"/>
          <w:sz w:val="16"/>
          <w:lang w:eastAsia="en-GB"/>
        </w:rPr>
        <w:t>for</w:t>
      </w:r>
      <w:r w:rsidRPr="00184009">
        <w:rPr>
          <w:rFonts w:ascii="Segoe UI" w:eastAsia="Times New Roman" w:hAnsi="Segoe UI" w:cs="Segoe UI"/>
          <w:b/>
          <w:bCs/>
          <w:color w:val="6A737D"/>
          <w:sz w:val="18"/>
          <w:lang w:eastAsia="en-GB"/>
        </w:rPr>
        <w:t> expressions starting with two generators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expr1; y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expr2; seq)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expr3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translated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expr1.flatMap(x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expr2; seq)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expr3)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inner 'for' expression is also translated with the same rules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previous "query" example: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(b1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books; b2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books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b1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a1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b1.authors; a2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b2.authors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a1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a1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translated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books flatMap (b1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books withFilter (b2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b1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b2) flatMap (b2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b1.authors flatMap (a1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b2.authors withFilter (a2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a1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a2) map (a2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a1))))</w:t>
      </w:r>
    </w:p>
    <w:p w:rsidR="00184009" w:rsidRPr="00184009" w:rsidRDefault="00184009" w:rsidP="00184009">
      <w:pPr>
        <w:numPr>
          <w:ilvl w:val="0"/>
          <w:numId w:val="17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these were all examples where generators bind simple variables (as opposed to patterns) and with no definitions</w:t>
      </w:r>
    </w:p>
    <w:p w:rsidR="00184009" w:rsidRPr="00184009" w:rsidRDefault="00184009" w:rsidP="00184009">
      <w:pPr>
        <w:numPr>
          <w:ilvl w:val="0"/>
          <w:numId w:val="17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Translating patterns in generators</w:t>
      </w:r>
    </w:p>
    <w:p w:rsidR="00184009" w:rsidRPr="00184009" w:rsidRDefault="00184009" w:rsidP="00184009">
      <w:pPr>
        <w:numPr>
          <w:ilvl w:val="0"/>
          <w:numId w:val="17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translation scheme becomes more complicated if the left hand side of generator is a pattern ('pat')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instead if simple variable tuple appears: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((x1, ..., xn)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expr1)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expr2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translates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expr1.map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(x1, ..., xn)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expr2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a single pattern is involved: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(pat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expr1)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expr2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translates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expr1 withFilter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pat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map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pat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expr2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generated items are first filtered with pattern matching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only the remaining ones are mapped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it's guaranteed that a pattern-matching generator will never throw a 'MatchError'</w:t>
      </w:r>
    </w:p>
    <w:p w:rsidR="00184009" w:rsidRPr="00184009" w:rsidRDefault="00184009" w:rsidP="00184009">
      <w:pPr>
        <w:numPr>
          <w:ilvl w:val="0"/>
          <w:numId w:val="17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Translating definitions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a 'for' expression contains embedded definitions: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expr1;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expr2; seq)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expr3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translated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y)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expr1)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(x, expr2); 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expr3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'expr2' is evaluated every time a new 'x' value is generated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is necessary because 'expr2' might depend on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it's not a good idea to have definitions in 'for' expressions that do not refer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to variables bound by some preceding generator, because reevaluating such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expressions is wasteful, e.g. instead of: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to </w:t>
      </w:r>
      <w:r w:rsidRPr="00184009">
        <w:rPr>
          <w:rFonts w:ascii="Consolas" w:eastAsia="Times New Roman" w:hAnsi="Consolas" w:cs="Consolas"/>
          <w:color w:val="005CC5"/>
          <w:sz w:val="16"/>
          <w:lang w:eastAsia="en-GB"/>
        </w:rPr>
        <w:t>1000</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expensiveComputationNotInvolvingX)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it's better to write: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expensiveComputationNotInvolvingX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to </w:t>
      </w:r>
      <w:r w:rsidRPr="00184009">
        <w:rPr>
          <w:rFonts w:ascii="Consolas" w:eastAsia="Times New Roman" w:hAnsi="Consolas" w:cs="Consolas"/>
          <w:color w:val="005CC5"/>
          <w:sz w:val="16"/>
          <w:lang w:eastAsia="en-GB"/>
        </w:rPr>
        <w:t>1000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w:t>
      </w:r>
    </w:p>
    <w:p w:rsidR="00184009" w:rsidRPr="00184009" w:rsidRDefault="00184009" w:rsidP="00184009">
      <w:pPr>
        <w:numPr>
          <w:ilvl w:val="0"/>
          <w:numId w:val="17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Translating </w:t>
      </w:r>
      <w:r w:rsidRPr="00184009">
        <w:rPr>
          <w:rFonts w:ascii="Consolas" w:eastAsia="Times New Roman" w:hAnsi="Consolas" w:cs="Consolas"/>
          <w:b/>
          <w:bCs/>
          <w:color w:val="6A737D"/>
          <w:sz w:val="16"/>
          <w:lang w:eastAsia="en-GB"/>
        </w:rPr>
        <w:t>for</w:t>
      </w:r>
      <w:r w:rsidRPr="00184009">
        <w:rPr>
          <w:rFonts w:ascii="Segoe UI" w:eastAsia="Times New Roman" w:hAnsi="Segoe UI" w:cs="Segoe UI"/>
          <w:b/>
          <w:bCs/>
          <w:color w:val="6A737D"/>
          <w:sz w:val="18"/>
          <w:lang w:eastAsia="en-GB"/>
        </w:rPr>
        <w:t> loops</w:t>
      </w:r>
    </w:p>
    <w:p w:rsidR="00184009" w:rsidRPr="00184009" w:rsidRDefault="00184009" w:rsidP="00184009">
      <w:pPr>
        <w:numPr>
          <w:ilvl w:val="0"/>
          <w:numId w:val="17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translation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loops that perform a side effect without returning anything is similar, but simpler than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szCs w:val="18"/>
          <w:lang w:eastAsia="en-GB"/>
        </w:rPr>
        <w:t>expressions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wherever the previous translations used 'map' or 'flatMap', we use 'foreach':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expr1) body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translates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expr1 foreach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body)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or slightly larger example: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expr1;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expr2; y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expr3) body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translates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expr1 withFilter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expr2) foreach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expr3 foreach (y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body))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for example, summing up all elements of a matrix represented as list of lists: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(xs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xss;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xs) sum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translated into two nested 'foreach' applications: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xss foreach (xs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xs foreach (x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sum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528 - Going the other way</w:t>
      </w:r>
    </w:p>
    <w:p w:rsidR="00184009" w:rsidRPr="00184009" w:rsidRDefault="00184009" w:rsidP="00184009">
      <w:pPr>
        <w:numPr>
          <w:ilvl w:val="0"/>
          <w:numId w:val="18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every application of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flatMap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withFilter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can be represented as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ReversedTranslationDemo</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xs)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f(x)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flatMap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xs; y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f(x))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filter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xs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p(x))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to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)).toList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mapped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map(xs, f1)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flatmapped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flatMap(xs, f2)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filtered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filter(xs, f3)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println(mapped)      </w:t>
      </w:r>
      <w:r w:rsidRPr="00184009">
        <w:rPr>
          <w:rFonts w:ascii="Consolas" w:eastAsia="Times New Roman" w:hAnsi="Consolas" w:cs="Consolas"/>
          <w:color w:val="6A737D"/>
          <w:sz w:val="16"/>
          <w:lang w:eastAsia="en-GB"/>
        </w:rPr>
        <w:t>// List(2, 3, 4,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println(flatmapped)  </w:t>
      </w:r>
      <w:r w:rsidRPr="00184009">
        <w:rPr>
          <w:rFonts w:ascii="Consolas" w:eastAsia="Times New Roman" w:hAnsi="Consolas" w:cs="Consolas"/>
          <w:color w:val="6A737D"/>
          <w:sz w:val="16"/>
          <w:lang w:eastAsia="en-GB"/>
        </w:rPr>
        <w:t>// List(1, 2, 2, 3, 3, 4, 4,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println(filtered)    </w:t>
      </w:r>
      <w:r w:rsidRPr="00184009">
        <w:rPr>
          <w:rFonts w:ascii="Consolas" w:eastAsia="Times New Roman" w:hAnsi="Consolas" w:cs="Consolas"/>
          <w:color w:val="6A737D"/>
          <w:sz w:val="16"/>
          <w:lang w:eastAsia="en-GB"/>
        </w:rPr>
        <w:t>// List(2, 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529 - Generalizing </w:t>
      </w:r>
      <w:r w:rsidRPr="00184009">
        <w:rPr>
          <w:rFonts w:ascii="Consolas" w:eastAsia="Times New Roman" w:hAnsi="Consolas" w:cs="Consolas"/>
          <w:b/>
          <w:bCs/>
          <w:color w:val="24292E"/>
          <w:sz w:val="20"/>
          <w:lang w:eastAsia="en-GB"/>
        </w:rPr>
        <w:t>for</w:t>
      </w:r>
    </w:p>
    <w:p w:rsidR="00184009" w:rsidRPr="00184009" w:rsidRDefault="00184009" w:rsidP="00184009">
      <w:pPr>
        <w:numPr>
          <w:ilvl w:val="0"/>
          <w:numId w:val="18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possible to apply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notation to every type that defines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flatMap</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withFilter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p>
    <w:p w:rsidR="00184009" w:rsidRPr="00184009" w:rsidRDefault="00184009" w:rsidP="00184009">
      <w:pPr>
        <w:numPr>
          <w:ilvl w:val="0"/>
          <w:numId w:val="18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a type defines:</w:t>
      </w:r>
    </w:p>
    <w:p w:rsidR="00184009" w:rsidRPr="00184009" w:rsidRDefault="00184009" w:rsidP="00184009">
      <w:pPr>
        <w:numPr>
          <w:ilvl w:val="1"/>
          <w:numId w:val="18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just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szCs w:val="18"/>
          <w:lang w:eastAsia="en-GB"/>
        </w:rPr>
        <w:t>, it allows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expressions with a single generator</w:t>
      </w:r>
    </w:p>
    <w:p w:rsidR="00184009" w:rsidRPr="00184009" w:rsidRDefault="00184009" w:rsidP="00184009">
      <w:pPr>
        <w:numPr>
          <w:ilvl w:val="1"/>
          <w:numId w:val="18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flatMap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more than one generator</w:t>
      </w:r>
    </w:p>
    <w:p w:rsidR="00184009" w:rsidRPr="00184009" w:rsidRDefault="00184009" w:rsidP="00184009">
      <w:pPr>
        <w:numPr>
          <w:ilvl w:val="1"/>
          <w:numId w:val="18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foreach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it allows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 loops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 single and multiple generators)</w:t>
      </w:r>
    </w:p>
    <w:p w:rsidR="00184009" w:rsidRPr="00184009" w:rsidRDefault="00184009" w:rsidP="00184009">
      <w:pPr>
        <w:numPr>
          <w:ilvl w:val="1"/>
          <w:numId w:val="18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withFilter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it allows filter expressions starting with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inside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p>
    <w:p w:rsidR="00184009" w:rsidRPr="00184009" w:rsidRDefault="00184009" w:rsidP="00184009">
      <w:pPr>
        <w:numPr>
          <w:ilvl w:val="0"/>
          <w:numId w:val="18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translation happens before type checking, which allows maximal flexibility, because it is only required that the result of expansion type checks</w:t>
      </w:r>
    </w:p>
    <w:p w:rsidR="00184009" w:rsidRPr="00184009" w:rsidRDefault="00184009" w:rsidP="00184009">
      <w:pPr>
        <w:numPr>
          <w:ilvl w:val="0"/>
          <w:numId w:val="18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defines no typing rules for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expressions and doesn't require that methods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flatMap</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withFilter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have any particular type signatures</w:t>
      </w:r>
    </w:p>
    <w:p w:rsidR="00184009" w:rsidRPr="00184009" w:rsidRDefault="00184009" w:rsidP="00184009">
      <w:pPr>
        <w:numPr>
          <w:ilvl w:val="0"/>
          <w:numId w:val="18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nevertheless, there is a typical setup that captures most common intention of the higher order methods to which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expressions translate: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class that would be used for a collection 'C' of elements 'A':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flatMap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withFilter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foreach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The Scala Collections API</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534 - Mutable and immutable collections</w:t>
      </w:r>
    </w:p>
    <w:p w:rsidR="00184009" w:rsidRPr="00184009" w:rsidRDefault="00184009" w:rsidP="00184009">
      <w:pPr>
        <w:numPr>
          <w:ilvl w:val="0"/>
          <w:numId w:val="18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are 4 packages with collection types:</w:t>
      </w:r>
    </w:p>
    <w:p w:rsidR="00184009" w:rsidRPr="00184009" w:rsidRDefault="00184009" w:rsidP="00184009">
      <w:pPr>
        <w:numPr>
          <w:ilvl w:val="1"/>
          <w:numId w:val="18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scala.collection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may be changed by other parties in run time</w:t>
      </w:r>
    </w:p>
    <w:p w:rsidR="00184009" w:rsidRPr="00184009" w:rsidRDefault="00184009" w:rsidP="00184009">
      <w:pPr>
        <w:numPr>
          <w:ilvl w:val="1"/>
          <w:numId w:val="18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scala.collection.immutable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collection changes in place</w:t>
      </w:r>
    </w:p>
    <w:p w:rsidR="00184009" w:rsidRPr="00184009" w:rsidRDefault="00184009" w:rsidP="00184009">
      <w:pPr>
        <w:numPr>
          <w:ilvl w:val="1"/>
          <w:numId w:val="18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scala.collection.mutable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guaranteed to be immutable for everyone</w:t>
      </w:r>
    </w:p>
    <w:p w:rsidR="00184009" w:rsidRPr="00184009" w:rsidRDefault="00184009" w:rsidP="00184009">
      <w:pPr>
        <w:numPr>
          <w:ilvl w:val="1"/>
          <w:numId w:val="18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scala.collection.generic</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provide building blocks for implementing collections</w:t>
      </w:r>
    </w:p>
    <w:p w:rsidR="00184009" w:rsidRPr="00184009" w:rsidRDefault="00184009" w:rsidP="00184009">
      <w:pPr>
        <w:numPr>
          <w:ilvl w:val="0"/>
          <w:numId w:val="18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typically, collection classes defer the implementation of some of their operations to classes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generic</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535 - Collections consistency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most important collection classes: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lastRenderedPageBreak/>
        <w:t>Traversable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IndexedSeq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ResizableArray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GenericArray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LinearSeq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MutableList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Stream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SortedSet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HashSet</w:t>
      </w:r>
      <w:r w:rsidRPr="00184009">
        <w:rPr>
          <w:rFonts w:ascii="Consolas" w:eastAsia="Times New Roman" w:hAnsi="Consolas" w:cs="Consolas"/>
          <w:color w:val="24292E"/>
          <w:sz w:val="16"/>
          <w:szCs w:val="16"/>
          <w:lang w:eastAsia="en-GB"/>
        </w:rPr>
        <w:t xml:space="preserve"> (mutable)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LinkedHashSet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HashSet</w:t>
      </w:r>
      <w:r w:rsidRPr="00184009">
        <w:rPr>
          <w:rFonts w:ascii="Consolas" w:eastAsia="Times New Roman" w:hAnsi="Consolas" w:cs="Consolas"/>
          <w:color w:val="24292E"/>
          <w:sz w:val="16"/>
          <w:szCs w:val="16"/>
          <w:lang w:eastAsia="en-GB"/>
        </w:rPr>
        <w:t xml:space="preserve"> (immutable)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BitSet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EmptySet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SortedMap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HashMap</w:t>
      </w:r>
      <w:r w:rsidRPr="00184009">
        <w:rPr>
          <w:rFonts w:ascii="Consolas" w:eastAsia="Times New Roman" w:hAnsi="Consolas" w:cs="Consolas"/>
          <w:color w:val="24292E"/>
          <w:sz w:val="16"/>
          <w:szCs w:val="16"/>
          <w:lang w:eastAsia="en-GB"/>
        </w:rPr>
        <w:t xml:space="preserve"> (mutable)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LinkedHashMap</w:t>
      </w:r>
      <w:r w:rsidRPr="00184009">
        <w:rPr>
          <w:rFonts w:ascii="Consolas" w:eastAsia="Times New Roman" w:hAnsi="Consolas" w:cs="Consolas"/>
          <w:color w:val="24292E"/>
          <w:sz w:val="16"/>
          <w:szCs w:val="16"/>
          <w:lang w:eastAsia="en-GB"/>
        </w:rPr>
        <w:t xml:space="preserve"> (mutable)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HashMap</w:t>
      </w:r>
      <w:r w:rsidRPr="00184009">
        <w:rPr>
          <w:rFonts w:ascii="Consolas" w:eastAsia="Times New Roman" w:hAnsi="Consolas" w:cs="Consolas"/>
          <w:color w:val="24292E"/>
          <w:sz w:val="16"/>
          <w:szCs w:val="16"/>
          <w:lang w:eastAsia="en-GB"/>
        </w:rPr>
        <w:t xml:space="preserve"> (immutable)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EmptyMap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Map4</w:t>
      </w:r>
    </w:p>
    <w:p w:rsidR="00184009" w:rsidRPr="00184009" w:rsidRDefault="00184009" w:rsidP="00184009">
      <w:pPr>
        <w:numPr>
          <w:ilvl w:val="0"/>
          <w:numId w:val="18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is a quite a bit commonality shared by all these classes, e.g. every kind of collection can be created by the same uniform syntax: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Traversable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Iterable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"z"</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25</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Red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Green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Blue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SortedSet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"hello"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"world"</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Buffer</w:t>
      </w:r>
      <w:r w:rsidRPr="00184009">
        <w:rPr>
          <w:rFonts w:ascii="Consolas" w:eastAsia="Times New Roman" w:hAnsi="Consolas" w:cs="Consolas"/>
          <w:color w:val="24292E"/>
          <w:sz w:val="16"/>
          <w:szCs w:val="16"/>
          <w:lang w:eastAsia="en-GB"/>
        </w:rPr>
        <w:t>(x, y, z)</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IndexedSeq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LinearSeq</w:t>
      </w:r>
      <w:r w:rsidRPr="00184009">
        <w:rPr>
          <w:rFonts w:ascii="Consolas" w:eastAsia="Times New Roman" w:hAnsi="Consolas" w:cs="Consolas"/>
          <w:color w:val="24292E"/>
          <w:sz w:val="16"/>
          <w:szCs w:val="16"/>
          <w:lang w:eastAsia="en-GB"/>
        </w:rPr>
        <w:t>(a, b, c)</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537 - Trait </w:t>
      </w:r>
      <w:r w:rsidRPr="00184009">
        <w:rPr>
          <w:rFonts w:ascii="Consolas" w:eastAsia="Times New Roman" w:hAnsi="Consolas" w:cs="Consolas"/>
          <w:b/>
          <w:bCs/>
          <w:color w:val="24292E"/>
          <w:sz w:val="20"/>
          <w:lang w:eastAsia="en-GB"/>
        </w:rPr>
        <w:t>Traversable</w:t>
      </w:r>
    </w:p>
    <w:p w:rsidR="00184009" w:rsidRPr="00184009" w:rsidRDefault="00184009" w:rsidP="00184009">
      <w:pPr>
        <w:numPr>
          <w:ilvl w:val="0"/>
          <w:numId w:val="18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on top of the collection hierarchy</w:t>
      </w:r>
    </w:p>
    <w:p w:rsidR="00184009" w:rsidRPr="00184009" w:rsidRDefault="00184009" w:rsidP="00184009">
      <w:pPr>
        <w:numPr>
          <w:ilvl w:val="0"/>
          <w:numId w:val="18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its only</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abstract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operation 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foreach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'U` - arbitrary result type</w:t>
      </w:r>
    </w:p>
    <w:p w:rsidR="00184009" w:rsidRPr="00184009" w:rsidRDefault="00184009" w:rsidP="00184009">
      <w:pPr>
        <w:numPr>
          <w:ilvl w:val="0"/>
          <w:numId w:val="18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collection classes that mix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r w:rsidRPr="00184009">
        <w:rPr>
          <w:rFonts w:ascii="Segoe UI" w:eastAsia="Times New Roman" w:hAnsi="Segoe UI" w:cs="Segoe UI"/>
          <w:color w:val="6A737D"/>
          <w:sz w:val="18"/>
          <w:szCs w:val="18"/>
          <w:lang w:eastAsia="en-GB"/>
        </w:rPr>
        <w:t>, just need to implement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all other methods can be inherited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p>
    <w:p w:rsidR="00184009" w:rsidRPr="00184009" w:rsidRDefault="00184009" w:rsidP="00184009">
      <w:pPr>
        <w:numPr>
          <w:ilvl w:val="0"/>
          <w:numId w:val="18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foreach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supposed to traverse all elements and apply a given operation,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w:t>
      </w:r>
      <w:r w:rsidRPr="00184009">
        <w:rPr>
          <w:rFonts w:ascii="Segoe UI" w:eastAsia="Times New Roman" w:hAnsi="Segoe UI" w:cs="Segoe UI"/>
          <w:color w:val="6A737D"/>
          <w:sz w:val="18"/>
          <w:szCs w:val="18"/>
          <w:lang w:eastAsia="en-GB"/>
        </w:rPr>
        <w:t>, to each element</w:t>
      </w:r>
    </w:p>
    <w:p w:rsidR="00184009" w:rsidRPr="00184009" w:rsidRDefault="00184009" w:rsidP="00184009">
      <w:pPr>
        <w:numPr>
          <w:ilvl w:val="0"/>
          <w:numId w:val="18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invoked only because of its side effects (result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discarded)</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The following table lists all concrete methods of </w:t>
      </w:r>
      <w:r w:rsidRPr="00184009">
        <w:rPr>
          <w:rFonts w:ascii="Consolas" w:eastAsia="Times New Roman" w:hAnsi="Consolas" w:cs="Consolas"/>
          <w:i/>
          <w:iCs/>
          <w:color w:val="24292E"/>
          <w:sz w:val="16"/>
          <w:lang w:eastAsia="en-GB"/>
        </w:rPr>
        <w:t>Traversable</w:t>
      </w:r>
      <w:r w:rsidRPr="00184009">
        <w:rPr>
          <w:rFonts w:ascii="Segoe UI" w:eastAsia="Times New Roman" w:hAnsi="Segoe UI" w:cs="Segoe UI"/>
          <w:i/>
          <w:iCs/>
          <w:color w:val="24292E"/>
          <w:sz w:val="18"/>
          <w:lang w:eastAsia="en-GB"/>
        </w:rPr>
        <w:t>:</w:t>
      </w:r>
    </w:p>
    <w:p w:rsidR="00184009" w:rsidRPr="00184009" w:rsidRDefault="00184009" w:rsidP="00184009">
      <w:pPr>
        <w:numPr>
          <w:ilvl w:val="0"/>
          <w:numId w:val="186"/>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Abstract method</w:t>
      </w:r>
    </w:p>
    <w:p w:rsidR="00184009" w:rsidRPr="00184009" w:rsidRDefault="00184009" w:rsidP="00184009">
      <w:pPr>
        <w:numPr>
          <w:ilvl w:val="0"/>
          <w:numId w:val="187"/>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foreach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Executes function f for every element of xs</w:t>
      </w:r>
    </w:p>
    <w:p w:rsidR="00184009" w:rsidRPr="00184009" w:rsidRDefault="00184009" w:rsidP="00184009">
      <w:pPr>
        <w:numPr>
          <w:ilvl w:val="0"/>
          <w:numId w:val="188"/>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Addition</w:t>
      </w:r>
    </w:p>
    <w:p w:rsidR="00184009" w:rsidRPr="00184009" w:rsidRDefault="00184009" w:rsidP="00184009">
      <w:pPr>
        <w:numPr>
          <w:ilvl w:val="0"/>
          <w:numId w:val="189"/>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collection consisting of the elements of both xs and ys</w:t>
      </w:r>
    </w:p>
    <w:p w:rsidR="00184009" w:rsidRPr="00184009" w:rsidRDefault="00184009" w:rsidP="00184009">
      <w:pPr>
        <w:numPr>
          <w:ilvl w:val="0"/>
          <w:numId w:val="190"/>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lastRenderedPageBreak/>
        <w:t>Maps</w:t>
      </w:r>
    </w:p>
    <w:p w:rsidR="00184009" w:rsidRPr="00184009" w:rsidRDefault="00184009" w:rsidP="00184009">
      <w:pPr>
        <w:numPr>
          <w:ilvl w:val="0"/>
          <w:numId w:val="191"/>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map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collection obtained from applying f to every element of xs</w:t>
      </w:r>
    </w:p>
    <w:p w:rsidR="00184009" w:rsidRPr="00184009" w:rsidRDefault="00184009" w:rsidP="00184009">
      <w:pPr>
        <w:numPr>
          <w:ilvl w:val="0"/>
          <w:numId w:val="19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flatMap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collection obtained by applying f to every element of xs and concatenating the results</w:t>
      </w:r>
    </w:p>
    <w:p w:rsidR="00184009" w:rsidRPr="00184009" w:rsidRDefault="00184009" w:rsidP="00184009">
      <w:pPr>
        <w:numPr>
          <w:ilvl w:val="0"/>
          <w:numId w:val="19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collect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collection obtained by applying partial function f to every element in xs for which it is defined and collecting the results</w:t>
      </w:r>
    </w:p>
    <w:p w:rsidR="00184009" w:rsidRPr="00184009" w:rsidRDefault="00184009" w:rsidP="00184009">
      <w:pPr>
        <w:numPr>
          <w:ilvl w:val="0"/>
          <w:numId w:val="192"/>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Conversions</w:t>
      </w:r>
    </w:p>
    <w:p w:rsidR="00184009" w:rsidRPr="00184009" w:rsidRDefault="00184009" w:rsidP="00184009">
      <w:pPr>
        <w:numPr>
          <w:ilvl w:val="0"/>
          <w:numId w:val="193"/>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xs.toArray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the collection to an array</w:t>
      </w:r>
    </w:p>
    <w:p w:rsidR="00184009" w:rsidRPr="00184009" w:rsidRDefault="00184009" w:rsidP="00184009">
      <w:pPr>
        <w:numPr>
          <w:ilvl w:val="0"/>
          <w:numId w:val="19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xs.toList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the collection to a list</w:t>
      </w:r>
    </w:p>
    <w:p w:rsidR="00184009" w:rsidRPr="00184009" w:rsidRDefault="00184009" w:rsidP="00184009">
      <w:pPr>
        <w:numPr>
          <w:ilvl w:val="0"/>
          <w:numId w:val="19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xs.toIterable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the collection to an iterable</w:t>
      </w:r>
    </w:p>
    <w:p w:rsidR="00184009" w:rsidRPr="00184009" w:rsidRDefault="00184009" w:rsidP="00184009">
      <w:pPr>
        <w:numPr>
          <w:ilvl w:val="0"/>
          <w:numId w:val="19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xs.toSeq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the collection to a sequence</w:t>
      </w:r>
    </w:p>
    <w:p w:rsidR="00184009" w:rsidRPr="00184009" w:rsidRDefault="00184009" w:rsidP="00184009">
      <w:pPr>
        <w:numPr>
          <w:ilvl w:val="0"/>
          <w:numId w:val="19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xs.toIndexedSeq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the collection to an indexed sequence</w:t>
      </w:r>
    </w:p>
    <w:p w:rsidR="00184009" w:rsidRPr="00184009" w:rsidRDefault="00184009" w:rsidP="00184009">
      <w:pPr>
        <w:numPr>
          <w:ilvl w:val="0"/>
          <w:numId w:val="19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xs.toStream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the collection to a stream (a lazily computed sequence)</w:t>
      </w:r>
    </w:p>
    <w:p w:rsidR="00184009" w:rsidRPr="00184009" w:rsidRDefault="00184009" w:rsidP="00184009">
      <w:pPr>
        <w:numPr>
          <w:ilvl w:val="0"/>
          <w:numId w:val="19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xs.toSet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the collection to a set</w:t>
      </w:r>
    </w:p>
    <w:p w:rsidR="00184009" w:rsidRPr="00184009" w:rsidRDefault="00184009" w:rsidP="00184009">
      <w:pPr>
        <w:numPr>
          <w:ilvl w:val="0"/>
          <w:numId w:val="19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xs.toMap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the collection of key/value pairs to a map</w:t>
      </w:r>
    </w:p>
    <w:p w:rsidR="00184009" w:rsidRPr="00184009" w:rsidRDefault="00184009" w:rsidP="00184009">
      <w:pPr>
        <w:numPr>
          <w:ilvl w:val="0"/>
          <w:numId w:val="194"/>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Copying</w:t>
      </w:r>
    </w:p>
    <w:p w:rsidR="00184009" w:rsidRPr="00184009" w:rsidRDefault="00184009" w:rsidP="00184009">
      <w:pPr>
        <w:numPr>
          <w:ilvl w:val="0"/>
          <w:numId w:val="195"/>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copyToBuffer buf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Copies all elements to buffer 'buf'</w:t>
      </w:r>
    </w:p>
    <w:p w:rsidR="00184009" w:rsidRPr="00184009" w:rsidRDefault="00184009" w:rsidP="00184009">
      <w:pPr>
        <w:numPr>
          <w:ilvl w:val="0"/>
          <w:numId w:val="19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copyToArray(arr, s, len)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Copies at most 'len' elements of 'arr', starting at 's'</w:t>
      </w:r>
    </w:p>
    <w:p w:rsidR="00184009" w:rsidRPr="00184009" w:rsidRDefault="00184009" w:rsidP="00184009">
      <w:pPr>
        <w:numPr>
          <w:ilvl w:val="0"/>
          <w:numId w:val="196"/>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Element retrieval</w:t>
      </w:r>
    </w:p>
    <w:p w:rsidR="00184009" w:rsidRPr="00184009" w:rsidRDefault="00184009" w:rsidP="00184009">
      <w:pPr>
        <w:numPr>
          <w:ilvl w:val="0"/>
          <w:numId w:val="197"/>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xs.head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Retrieves the first element of the collection</w:t>
      </w:r>
    </w:p>
    <w:p w:rsidR="00184009" w:rsidRPr="00184009" w:rsidRDefault="00184009" w:rsidP="00184009">
      <w:pPr>
        <w:numPr>
          <w:ilvl w:val="0"/>
          <w:numId w:val="19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xs.headOption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first element of xs in an option value, or None if xs is empty</w:t>
      </w:r>
    </w:p>
    <w:p w:rsidR="00184009" w:rsidRPr="00184009" w:rsidRDefault="00184009" w:rsidP="00184009">
      <w:pPr>
        <w:numPr>
          <w:ilvl w:val="0"/>
          <w:numId w:val="19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xs.last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last element of the collection (or some elem. if no order)</w:t>
      </w:r>
    </w:p>
    <w:p w:rsidR="00184009" w:rsidRPr="00184009" w:rsidRDefault="00184009" w:rsidP="00184009">
      <w:pPr>
        <w:numPr>
          <w:ilvl w:val="0"/>
          <w:numId w:val="19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xs.lastOption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last element of xs in an option value, or None if xs is empty</w:t>
      </w:r>
    </w:p>
    <w:p w:rsidR="00184009" w:rsidRPr="00184009" w:rsidRDefault="00184009" w:rsidP="00184009">
      <w:pPr>
        <w:numPr>
          <w:ilvl w:val="0"/>
          <w:numId w:val="19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find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option containing the first element in xs that satisfies p</w:t>
      </w:r>
    </w:p>
    <w:p w:rsidR="00184009" w:rsidRPr="00184009" w:rsidRDefault="00184009" w:rsidP="00184009">
      <w:pPr>
        <w:numPr>
          <w:ilvl w:val="0"/>
          <w:numId w:val="198"/>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Subcollections</w:t>
      </w:r>
    </w:p>
    <w:p w:rsidR="00184009" w:rsidRPr="00184009" w:rsidRDefault="00184009" w:rsidP="00184009">
      <w:pPr>
        <w:numPr>
          <w:ilvl w:val="0"/>
          <w:numId w:val="199"/>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xs.tail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the rest of the collection (except xs.head)</w:t>
      </w:r>
    </w:p>
    <w:p w:rsidR="00184009" w:rsidRPr="00184009" w:rsidRDefault="00184009" w:rsidP="00184009">
      <w:pPr>
        <w:numPr>
          <w:ilvl w:val="0"/>
          <w:numId w:val="1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xs.init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rest of the collection except xs.last</w:t>
      </w:r>
    </w:p>
    <w:p w:rsidR="00184009" w:rsidRPr="00184009" w:rsidRDefault="00184009" w:rsidP="00184009">
      <w:pPr>
        <w:numPr>
          <w:ilvl w:val="0"/>
          <w:numId w:val="1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slice (from, to)</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Collection of elements from 'from', up to and excluding 'to'</w:t>
      </w:r>
    </w:p>
    <w:p w:rsidR="00184009" w:rsidRPr="00184009" w:rsidRDefault="00184009" w:rsidP="00184009">
      <w:pPr>
        <w:numPr>
          <w:ilvl w:val="0"/>
          <w:numId w:val="1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take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First n elements (or some elements if no order is defined)</w:t>
      </w:r>
    </w:p>
    <w:p w:rsidR="00184009" w:rsidRPr="00184009" w:rsidRDefault="00184009" w:rsidP="00184009">
      <w:pPr>
        <w:numPr>
          <w:ilvl w:val="0"/>
          <w:numId w:val="1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drop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rest of collection (except xs take n)</w:t>
      </w:r>
    </w:p>
    <w:p w:rsidR="00184009" w:rsidRPr="00184009" w:rsidRDefault="00184009" w:rsidP="00184009">
      <w:pPr>
        <w:numPr>
          <w:ilvl w:val="0"/>
          <w:numId w:val="1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takeWhile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longest prefix of elements that satisfy p</w:t>
      </w:r>
    </w:p>
    <w:p w:rsidR="00184009" w:rsidRPr="00184009" w:rsidRDefault="00184009" w:rsidP="00184009">
      <w:pPr>
        <w:numPr>
          <w:ilvl w:val="0"/>
          <w:numId w:val="1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dropWhile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collection without prefix that satisfies p</w:t>
      </w:r>
    </w:p>
    <w:p w:rsidR="00184009" w:rsidRPr="00184009" w:rsidRDefault="00184009" w:rsidP="00184009">
      <w:pPr>
        <w:numPr>
          <w:ilvl w:val="0"/>
          <w:numId w:val="1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filter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collection of all elements that satisfy p</w:t>
      </w:r>
    </w:p>
    <w:p w:rsidR="00184009" w:rsidRPr="00184009" w:rsidRDefault="00184009" w:rsidP="00184009">
      <w:pPr>
        <w:numPr>
          <w:ilvl w:val="0"/>
          <w:numId w:val="1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withFilter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non-strict filter</w:t>
      </w:r>
    </w:p>
    <w:p w:rsidR="00184009" w:rsidRPr="00184009" w:rsidRDefault="00184009" w:rsidP="00184009">
      <w:pPr>
        <w:numPr>
          <w:ilvl w:val="0"/>
          <w:numId w:val="1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filterNot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collection of all elements that do not satisfy p</w:t>
      </w:r>
    </w:p>
    <w:p w:rsidR="00184009" w:rsidRPr="00184009" w:rsidRDefault="00184009" w:rsidP="00184009">
      <w:pPr>
        <w:numPr>
          <w:ilvl w:val="0"/>
          <w:numId w:val="200"/>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Subdivisions</w:t>
      </w:r>
    </w:p>
    <w:p w:rsidR="00184009" w:rsidRPr="00184009" w:rsidRDefault="00184009" w:rsidP="00184009">
      <w:pPr>
        <w:numPr>
          <w:ilvl w:val="0"/>
          <w:numId w:val="201"/>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splitAt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Splits xs returning pair of collections (xs take n, xs drop n)</w:t>
      </w:r>
    </w:p>
    <w:p w:rsidR="00184009" w:rsidRPr="00184009" w:rsidRDefault="00184009" w:rsidP="00184009">
      <w:pPr>
        <w:numPr>
          <w:ilvl w:val="0"/>
          <w:numId w:val="20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span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Splits xs returning (xs takeWhile p, xs dropWhile p)</w:t>
      </w:r>
    </w:p>
    <w:p w:rsidR="00184009" w:rsidRPr="00184009" w:rsidRDefault="00184009" w:rsidP="00184009">
      <w:pPr>
        <w:numPr>
          <w:ilvl w:val="0"/>
          <w:numId w:val="20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partition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Splits on (xs filter p, xs filterNot p)</w:t>
      </w:r>
    </w:p>
    <w:p w:rsidR="00184009" w:rsidRPr="00184009" w:rsidRDefault="00184009" w:rsidP="00184009">
      <w:pPr>
        <w:numPr>
          <w:ilvl w:val="0"/>
          <w:numId w:val="20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groupBy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Partitions xs into a map of collections according to function f</w:t>
      </w:r>
    </w:p>
    <w:p w:rsidR="00184009" w:rsidRPr="00184009" w:rsidRDefault="00184009" w:rsidP="00184009">
      <w:pPr>
        <w:numPr>
          <w:ilvl w:val="0"/>
          <w:numId w:val="202"/>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Element conditions</w:t>
      </w:r>
    </w:p>
    <w:p w:rsidR="00184009" w:rsidRPr="00184009" w:rsidRDefault="00184009" w:rsidP="00184009">
      <w:pPr>
        <w:numPr>
          <w:ilvl w:val="0"/>
          <w:numId w:val="203"/>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forall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boolean indicating whether all elements satisfy p</w:t>
      </w:r>
    </w:p>
    <w:p w:rsidR="00184009" w:rsidRPr="00184009" w:rsidRDefault="00184009" w:rsidP="00184009">
      <w:pPr>
        <w:numPr>
          <w:ilvl w:val="0"/>
          <w:numId w:val="20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lastRenderedPageBreak/>
        <w:t>xs exists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boolean indicating whether p holds for at least one element</w:t>
      </w:r>
    </w:p>
    <w:p w:rsidR="00184009" w:rsidRPr="00184009" w:rsidRDefault="00184009" w:rsidP="00184009">
      <w:pPr>
        <w:numPr>
          <w:ilvl w:val="0"/>
          <w:numId w:val="20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count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number of elements in xs that satisfy the predicate p</w:t>
      </w:r>
    </w:p>
    <w:p w:rsidR="00184009" w:rsidRPr="00184009" w:rsidRDefault="00184009" w:rsidP="00184009">
      <w:pPr>
        <w:numPr>
          <w:ilvl w:val="0"/>
          <w:numId w:val="204"/>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Folds</w:t>
      </w:r>
    </w:p>
    <w:p w:rsidR="00184009" w:rsidRPr="00184009" w:rsidRDefault="00184009" w:rsidP="00184009">
      <w:pPr>
        <w:numPr>
          <w:ilvl w:val="0"/>
          <w:numId w:val="205"/>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(z /: xs)(op)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Applies operation op between successive elements, going left to right, starting with z</w:t>
      </w:r>
    </w:p>
    <w:p w:rsidR="00184009" w:rsidRPr="00184009" w:rsidRDefault="00184009" w:rsidP="00184009">
      <w:pPr>
        <w:numPr>
          <w:ilvl w:val="0"/>
          <w:numId w:val="20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z)(op)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Applies operation op between successive elements, going right to left, starting with z</w:t>
      </w:r>
    </w:p>
    <w:p w:rsidR="00184009" w:rsidRPr="00184009" w:rsidRDefault="00184009" w:rsidP="00184009">
      <w:pPr>
        <w:numPr>
          <w:ilvl w:val="0"/>
          <w:numId w:val="20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xs.foldLeft(z)(op)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Same as (z /: xs)(op)</w:t>
      </w:r>
    </w:p>
    <w:p w:rsidR="00184009" w:rsidRPr="00184009" w:rsidRDefault="00184009" w:rsidP="00184009">
      <w:pPr>
        <w:numPr>
          <w:ilvl w:val="0"/>
          <w:numId w:val="20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xs.foldRight(z)(op)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Same as (xs :\ z)(op)</w:t>
      </w:r>
    </w:p>
    <w:p w:rsidR="00184009" w:rsidRPr="00184009" w:rsidRDefault="00184009" w:rsidP="00184009">
      <w:pPr>
        <w:numPr>
          <w:ilvl w:val="0"/>
          <w:numId w:val="20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reduceLeft 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Applies binary operation op between successive elements of non-empty collection xs, going left to right</w:t>
      </w:r>
    </w:p>
    <w:p w:rsidR="00184009" w:rsidRPr="00184009" w:rsidRDefault="00184009" w:rsidP="00184009">
      <w:pPr>
        <w:numPr>
          <w:ilvl w:val="0"/>
          <w:numId w:val="20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reduceRight 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Applies binary operation op between successive elements of non-empty collection xs, going right to left</w:t>
      </w:r>
    </w:p>
    <w:p w:rsidR="00184009" w:rsidRPr="00184009" w:rsidRDefault="00184009" w:rsidP="00184009">
      <w:pPr>
        <w:numPr>
          <w:ilvl w:val="0"/>
          <w:numId w:val="206"/>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Specific folds</w:t>
      </w:r>
    </w:p>
    <w:p w:rsidR="00184009" w:rsidRPr="00184009" w:rsidRDefault="00184009" w:rsidP="00184009">
      <w:pPr>
        <w:numPr>
          <w:ilvl w:val="0"/>
          <w:numId w:val="207"/>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xs.sum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sum of all numeric element values of xs</w:t>
      </w:r>
    </w:p>
    <w:p w:rsidR="00184009" w:rsidRPr="00184009" w:rsidRDefault="00184009" w:rsidP="00184009">
      <w:pPr>
        <w:numPr>
          <w:ilvl w:val="0"/>
          <w:numId w:val="20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xs.product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product of all numeric element values of xs</w:t>
      </w:r>
    </w:p>
    <w:p w:rsidR="00184009" w:rsidRPr="00184009" w:rsidRDefault="00184009" w:rsidP="00184009">
      <w:pPr>
        <w:numPr>
          <w:ilvl w:val="0"/>
          <w:numId w:val="20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xs.min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minimum of the ordered element values of xs</w:t>
      </w:r>
    </w:p>
    <w:p w:rsidR="00184009" w:rsidRPr="00184009" w:rsidRDefault="00184009" w:rsidP="00184009">
      <w:pPr>
        <w:numPr>
          <w:ilvl w:val="0"/>
          <w:numId w:val="20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xs.max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maximum of the ordered element values of xs</w:t>
      </w:r>
    </w:p>
    <w:p w:rsidR="00184009" w:rsidRPr="00184009" w:rsidRDefault="00184009" w:rsidP="00184009">
      <w:pPr>
        <w:numPr>
          <w:ilvl w:val="0"/>
          <w:numId w:val="208"/>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Strings</w:t>
      </w:r>
    </w:p>
    <w:p w:rsidR="00184009" w:rsidRPr="00184009" w:rsidRDefault="00184009" w:rsidP="00184009">
      <w:pPr>
        <w:numPr>
          <w:ilvl w:val="0"/>
          <w:numId w:val="209"/>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addString (b, start, sep, end)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Adds a string to StringBuilder b that allows all elems between sep enclosed in strings start and end (start, sep and end are all optional)</w:t>
      </w:r>
    </w:p>
    <w:p w:rsidR="00184009" w:rsidRPr="00184009" w:rsidRDefault="00184009" w:rsidP="00184009">
      <w:pPr>
        <w:numPr>
          <w:ilvl w:val="0"/>
          <w:numId w:val="20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mkString (start, sep, end)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the collection to a string that shows all elems between sep enclosed in strings start and end (start, sep and end are optional)</w:t>
      </w:r>
    </w:p>
    <w:p w:rsidR="00184009" w:rsidRPr="00184009" w:rsidRDefault="00184009" w:rsidP="00184009">
      <w:pPr>
        <w:numPr>
          <w:ilvl w:val="0"/>
          <w:numId w:val="20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xs.stringPrefix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collection name returned from xs.toString</w:t>
      </w:r>
    </w:p>
    <w:p w:rsidR="00184009" w:rsidRPr="00184009" w:rsidRDefault="00184009" w:rsidP="00184009">
      <w:pPr>
        <w:numPr>
          <w:ilvl w:val="0"/>
          <w:numId w:val="210"/>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Views</w:t>
      </w:r>
    </w:p>
    <w:p w:rsidR="00184009" w:rsidRPr="00184009" w:rsidRDefault="00184009" w:rsidP="00184009">
      <w:pPr>
        <w:numPr>
          <w:ilvl w:val="0"/>
          <w:numId w:val="211"/>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xs.view</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Produces a view over xs</w:t>
      </w:r>
    </w:p>
    <w:p w:rsidR="00184009" w:rsidRPr="00184009" w:rsidRDefault="00184009" w:rsidP="00184009">
      <w:pPr>
        <w:numPr>
          <w:ilvl w:val="0"/>
          <w:numId w:val="21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view (from, to)</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Produces a view that represents elems in some index range</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542 - Trait </w:t>
      </w:r>
      <w:r w:rsidRPr="00184009">
        <w:rPr>
          <w:rFonts w:ascii="Consolas" w:eastAsia="Times New Roman" w:hAnsi="Consolas" w:cs="Consolas"/>
          <w:b/>
          <w:bCs/>
          <w:color w:val="24292E"/>
          <w:sz w:val="20"/>
          <w:lang w:eastAsia="en-GB"/>
        </w:rPr>
        <w:t>Iterable</w:t>
      </w:r>
    </w:p>
    <w:p w:rsidR="00184009" w:rsidRPr="00184009" w:rsidRDefault="00184009" w:rsidP="00184009">
      <w:pPr>
        <w:numPr>
          <w:ilvl w:val="0"/>
          <w:numId w:val="21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 methods are defined in terms of an abstract method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iterator</w:t>
      </w:r>
      <w:r w:rsidRPr="00184009">
        <w:rPr>
          <w:rFonts w:ascii="Segoe UI" w:eastAsia="Times New Roman" w:hAnsi="Segoe UI" w:cs="Segoe UI"/>
          <w:color w:val="6A737D"/>
          <w:sz w:val="18"/>
          <w:szCs w:val="18"/>
          <w:lang w:eastAsia="en-GB"/>
        </w:rPr>
        <w:t>, which yields the collection's elements one by one</w:t>
      </w:r>
    </w:p>
    <w:p w:rsidR="00184009" w:rsidRPr="00184009" w:rsidRDefault="00184009" w:rsidP="00184009">
      <w:pPr>
        <w:numPr>
          <w:ilvl w:val="0"/>
          <w:numId w:val="21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from trait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implemented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Iterable</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actual implementation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foreach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while</w:t>
      </w:r>
      <w:r w:rsidRPr="00184009">
        <w:rPr>
          <w:rFonts w:ascii="Consolas" w:eastAsia="Times New Roman" w:hAnsi="Consolas" w:cs="Consolas"/>
          <w:color w:val="24292E"/>
          <w:sz w:val="16"/>
          <w:szCs w:val="16"/>
          <w:lang w:eastAsia="en-GB"/>
        </w:rPr>
        <w:t xml:space="preserve"> (it.hasNext) f(it.next())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21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many subclasses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override this standard implementation, because they can provide more efficient implementation (performance matters, since it is the basis for all operations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21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two more methods exist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that return iterators</w:t>
      </w:r>
      <w:r w:rsidRPr="00184009">
        <w:rPr>
          <w:rFonts w:ascii="Segoe UI" w:eastAsia="Times New Roman" w:hAnsi="Segoe UI" w:cs="Segoe UI"/>
          <w:color w:val="6A737D"/>
          <w:sz w:val="18"/>
          <w:lang w:eastAsia="en-GB"/>
        </w:rPr>
        <w:t> </w:t>
      </w:r>
      <w:r w:rsidRPr="00184009">
        <w:rPr>
          <w:rFonts w:ascii="Consolas" w:eastAsia="Times New Roman" w:hAnsi="Consolas" w:cs="Consolas"/>
          <w:b/>
          <w:bCs/>
          <w:color w:val="6A737D"/>
          <w:sz w:val="16"/>
          <w:lang w:eastAsia="en-GB"/>
        </w:rPr>
        <w:t>grouped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b/>
          <w:bCs/>
          <w:color w:val="6A737D"/>
          <w:sz w:val="16"/>
          <w:lang w:eastAsia="en-GB"/>
        </w:rPr>
        <w:t>sliding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(they return subsequences of elements, whose maximal size is given as an argument)</w:t>
      </w:r>
    </w:p>
    <w:p w:rsidR="00184009" w:rsidRPr="00184009" w:rsidRDefault="00184009" w:rsidP="00184009">
      <w:pPr>
        <w:numPr>
          <w:ilvl w:val="0"/>
          <w:numId w:val="21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grouped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chunks its elements into increments, whereas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sliding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yields a sliding window over the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grouped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returns non-empty Iterator[List[Int]]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git.next()  </w:t>
      </w:r>
      <w:r w:rsidRPr="00184009">
        <w:rPr>
          <w:rFonts w:ascii="Consolas" w:eastAsia="Times New Roman" w:hAnsi="Consolas" w:cs="Consolas"/>
          <w:color w:val="6A737D"/>
          <w:sz w:val="16"/>
          <w:lang w:eastAsia="en-GB"/>
        </w:rPr>
        <w:t>// List(1,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git.next()  </w:t>
      </w:r>
      <w:r w:rsidRPr="00184009">
        <w:rPr>
          <w:rFonts w:ascii="Consolas" w:eastAsia="Times New Roman" w:hAnsi="Consolas" w:cs="Consolas"/>
          <w:color w:val="6A737D"/>
          <w:sz w:val="16"/>
          <w:lang w:eastAsia="en-GB"/>
        </w:rPr>
        <w:t>// List(4,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sliding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returns non-empty Iterator[List[Int]]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sit.next()  </w:t>
      </w:r>
      <w:r w:rsidRPr="00184009">
        <w:rPr>
          <w:rFonts w:ascii="Consolas" w:eastAsia="Times New Roman" w:hAnsi="Consolas" w:cs="Consolas"/>
          <w:color w:val="6A737D"/>
          <w:sz w:val="16"/>
          <w:lang w:eastAsia="en-GB"/>
        </w:rPr>
        <w:t>// List(1,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sit.next()  </w:t>
      </w:r>
      <w:r w:rsidRPr="00184009">
        <w:rPr>
          <w:rFonts w:ascii="Consolas" w:eastAsia="Times New Roman" w:hAnsi="Consolas" w:cs="Consolas"/>
          <w:color w:val="6A737D"/>
          <w:sz w:val="16"/>
          <w:lang w:eastAsia="en-GB"/>
        </w:rPr>
        <w:t>// List(2, 3, 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sit.next()  </w:t>
      </w:r>
      <w:r w:rsidRPr="00184009">
        <w:rPr>
          <w:rFonts w:ascii="Consolas" w:eastAsia="Times New Roman" w:hAnsi="Consolas" w:cs="Consolas"/>
          <w:color w:val="6A737D"/>
          <w:sz w:val="16"/>
          <w:lang w:eastAsia="en-GB"/>
        </w:rPr>
        <w:t>// List(3, 4, 5)</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The summary of operations in trait </w:t>
      </w:r>
      <w:r w:rsidRPr="00184009">
        <w:rPr>
          <w:rFonts w:ascii="Consolas" w:eastAsia="Times New Roman" w:hAnsi="Consolas" w:cs="Consolas"/>
          <w:i/>
          <w:iCs/>
          <w:color w:val="24292E"/>
          <w:sz w:val="16"/>
          <w:lang w:eastAsia="en-GB"/>
        </w:rPr>
        <w:t>Iterable</w:t>
      </w:r>
      <w:r w:rsidRPr="00184009">
        <w:rPr>
          <w:rFonts w:ascii="Segoe UI" w:eastAsia="Times New Roman" w:hAnsi="Segoe UI" w:cs="Segoe UI"/>
          <w:i/>
          <w:iCs/>
          <w:color w:val="24292E"/>
          <w:sz w:val="18"/>
          <w:lang w:eastAsia="en-GB"/>
        </w:rPr>
        <w:t>:</w:t>
      </w:r>
    </w:p>
    <w:p w:rsidR="00184009" w:rsidRPr="00184009" w:rsidRDefault="00184009" w:rsidP="00184009">
      <w:pPr>
        <w:numPr>
          <w:ilvl w:val="0"/>
          <w:numId w:val="214"/>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Abstract method</w:t>
      </w:r>
    </w:p>
    <w:p w:rsidR="00184009" w:rsidRPr="00184009" w:rsidRDefault="00184009" w:rsidP="00184009">
      <w:pPr>
        <w:numPr>
          <w:ilvl w:val="0"/>
          <w:numId w:val="215"/>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xs.iterator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Iterator that yields every element in the same order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p>
    <w:p w:rsidR="00184009" w:rsidRPr="00184009" w:rsidRDefault="00184009" w:rsidP="00184009">
      <w:pPr>
        <w:numPr>
          <w:ilvl w:val="0"/>
          <w:numId w:val="216"/>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Other iterators</w:t>
      </w:r>
    </w:p>
    <w:p w:rsidR="00184009" w:rsidRPr="00184009" w:rsidRDefault="00184009" w:rsidP="00184009">
      <w:pPr>
        <w:numPr>
          <w:ilvl w:val="0"/>
          <w:numId w:val="217"/>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grouped size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Iterator that yields fixed-size chunks of the collection</w:t>
      </w:r>
    </w:p>
    <w:p w:rsidR="00184009" w:rsidRPr="00184009" w:rsidRDefault="00184009" w:rsidP="00184009">
      <w:pPr>
        <w:numPr>
          <w:ilvl w:val="0"/>
          <w:numId w:val="21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sliding size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Iterator that yields a sliding fixed-size window of elements</w:t>
      </w:r>
    </w:p>
    <w:p w:rsidR="00184009" w:rsidRPr="00184009" w:rsidRDefault="00184009" w:rsidP="00184009">
      <w:pPr>
        <w:numPr>
          <w:ilvl w:val="0"/>
          <w:numId w:val="218"/>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Subcollections</w:t>
      </w:r>
    </w:p>
    <w:p w:rsidR="00184009" w:rsidRPr="00184009" w:rsidRDefault="00184009" w:rsidP="00184009">
      <w:pPr>
        <w:numPr>
          <w:ilvl w:val="0"/>
          <w:numId w:val="219"/>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takeRight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Collection consisting of last n elems of xs (or arbitrary)</w:t>
      </w:r>
    </w:p>
    <w:p w:rsidR="00184009" w:rsidRPr="00184009" w:rsidRDefault="00184009" w:rsidP="00184009">
      <w:pPr>
        <w:numPr>
          <w:ilvl w:val="0"/>
          <w:numId w:val="21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dropRight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rest of the collection except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 takeRight n</w:t>
      </w:r>
    </w:p>
    <w:p w:rsidR="00184009" w:rsidRPr="00184009" w:rsidRDefault="00184009" w:rsidP="00184009">
      <w:pPr>
        <w:numPr>
          <w:ilvl w:val="0"/>
          <w:numId w:val="220"/>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Zippers</w:t>
      </w:r>
    </w:p>
    <w:p w:rsidR="00184009" w:rsidRPr="00184009" w:rsidRDefault="00184009" w:rsidP="00184009">
      <w:pPr>
        <w:numPr>
          <w:ilvl w:val="0"/>
          <w:numId w:val="221"/>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zip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iterable of pairs of corresponding elems from xs and ys</w:t>
      </w:r>
    </w:p>
    <w:p w:rsidR="00184009" w:rsidRPr="00184009" w:rsidRDefault="00184009" w:rsidP="00184009">
      <w:pPr>
        <w:numPr>
          <w:ilvl w:val="0"/>
          <w:numId w:val="22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zipAll (ys, x, 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iterable of pairs, where shorter sequence is extended to match the longer one by appending elements x or y</w:t>
      </w:r>
    </w:p>
    <w:p w:rsidR="00184009" w:rsidRPr="00184009" w:rsidRDefault="00184009" w:rsidP="00184009">
      <w:pPr>
        <w:numPr>
          <w:ilvl w:val="0"/>
          <w:numId w:val="22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xs.zipWithIndex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iterable of pairs from xs with their indices</w:t>
      </w:r>
    </w:p>
    <w:p w:rsidR="00184009" w:rsidRPr="00184009" w:rsidRDefault="00184009" w:rsidP="00184009">
      <w:pPr>
        <w:numPr>
          <w:ilvl w:val="0"/>
          <w:numId w:val="222"/>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Comparison</w:t>
      </w:r>
    </w:p>
    <w:p w:rsidR="00184009" w:rsidRPr="00184009" w:rsidRDefault="00184009" w:rsidP="00184009">
      <w:pPr>
        <w:numPr>
          <w:ilvl w:val="0"/>
          <w:numId w:val="223"/>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sameElement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Tests whether xs and ys have same elements in the same order</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544 - Why both </w:t>
      </w:r>
      <w:r w:rsidRPr="00184009">
        <w:rPr>
          <w:rFonts w:ascii="Consolas" w:eastAsia="Times New Roman" w:hAnsi="Consolas" w:cs="Consolas"/>
          <w:b/>
          <w:bCs/>
          <w:color w:val="24292E"/>
          <w:sz w:val="20"/>
          <w:lang w:eastAsia="en-GB"/>
        </w:rPr>
        <w:t>Traversable</w:t>
      </w:r>
      <w:r w:rsidRPr="00184009">
        <w:rPr>
          <w:rFonts w:ascii="Segoe UI" w:eastAsia="Times New Roman" w:hAnsi="Segoe UI" w:cs="Segoe UI"/>
          <w:b/>
          <w:bCs/>
          <w:color w:val="24292E"/>
          <w:sz w:val="30"/>
          <w:lang w:eastAsia="en-GB"/>
        </w:rPr>
        <w:t> and </w:t>
      </w:r>
      <w:r w:rsidRPr="00184009">
        <w:rPr>
          <w:rFonts w:ascii="Consolas" w:eastAsia="Times New Roman" w:hAnsi="Consolas" w:cs="Consolas"/>
          <w:b/>
          <w:bCs/>
          <w:color w:val="24292E"/>
          <w:sz w:val="20"/>
          <w:lang w:eastAsia="en-GB"/>
        </w:rPr>
        <w:t>Iterable</w:t>
      </w:r>
    </w:p>
    <w:p w:rsidR="00184009" w:rsidRPr="00184009" w:rsidRDefault="00184009" w:rsidP="00184009">
      <w:pPr>
        <w:numPr>
          <w:ilvl w:val="0"/>
          <w:numId w:val="22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often times it's easier or more efficient to implement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iterator</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class hierarchy for binary trees that have integers at the leaves: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sealed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PlainTree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Branch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left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right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Node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now assume you want to make trees traversable: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sealed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Traversable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O(N + N-1)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foreach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Node</w:t>
      </w:r>
      <w:r w:rsidRPr="00184009">
        <w:rPr>
          <w:rFonts w:ascii="Consolas" w:eastAsia="Times New Roman" w:hAnsi="Consolas" w:cs="Consolas"/>
          <w:color w:val="24292E"/>
          <w:sz w:val="16"/>
          <w:szCs w:val="16"/>
          <w:lang w:eastAsia="en-GB"/>
        </w:rPr>
        <w:t xml:space="preserve">(elem)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f(elem)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Branch</w:t>
      </w:r>
      <w:r w:rsidRPr="00184009">
        <w:rPr>
          <w:rFonts w:ascii="Consolas" w:eastAsia="Times New Roman" w:hAnsi="Consolas" w:cs="Consolas"/>
          <w:color w:val="24292E"/>
          <w:sz w:val="16"/>
          <w:szCs w:val="16"/>
          <w:lang w:eastAsia="en-GB"/>
        </w:rPr>
        <w:t xml:space="preserve">(l, r)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l foreach f; r foreach 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less efficient IterTree, to make iterable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sealed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IterTree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IterNode</w:t>
      </w:r>
      <w:r w:rsidRPr="00184009">
        <w:rPr>
          <w:rFonts w:ascii="Consolas" w:eastAsia="Times New Roman" w:hAnsi="Consolas" w:cs="Consolas"/>
          <w:color w:val="24292E"/>
          <w:sz w:val="16"/>
          <w:szCs w:val="16"/>
          <w:lang w:eastAsia="en-GB"/>
        </w:rPr>
        <w:t xml:space="preserve">(elem)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.single(elem)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IterBranch</w:t>
      </w:r>
      <w:r w:rsidRPr="00184009">
        <w:rPr>
          <w:rFonts w:ascii="Consolas" w:eastAsia="Times New Roman" w:hAnsi="Consolas" w:cs="Consolas"/>
          <w:color w:val="24292E"/>
          <w:sz w:val="16"/>
          <w:szCs w:val="16"/>
          <w:lang w:eastAsia="en-GB"/>
        </w:rPr>
        <w:t xml:space="preserve">(l, r)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l.iterator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IterBranch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left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IterTree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right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IterTree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IterTree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IterNode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IterTree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IterTree is much less efficient since iterator concatenation method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makes the traversal O(N log(N))</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546 - Subcategories of </w:t>
      </w:r>
      <w:r w:rsidRPr="00184009">
        <w:rPr>
          <w:rFonts w:ascii="Consolas" w:eastAsia="Times New Roman" w:hAnsi="Consolas" w:cs="Consolas"/>
          <w:b/>
          <w:bCs/>
          <w:color w:val="24292E"/>
          <w:sz w:val="20"/>
          <w:lang w:eastAsia="en-GB"/>
        </w:rPr>
        <w:t>Iterable</w:t>
      </w:r>
    </w:p>
    <w:p w:rsidR="00184009" w:rsidRPr="00184009" w:rsidRDefault="00184009" w:rsidP="00184009">
      <w:pPr>
        <w:numPr>
          <w:ilvl w:val="0"/>
          <w:numId w:val="22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the Scala inheritance hierarchy, bellow</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Iterable</w:t>
      </w:r>
      <w:r w:rsidRPr="00184009">
        <w:rPr>
          <w:rFonts w:ascii="Segoe UI" w:eastAsia="Times New Roman" w:hAnsi="Segoe UI" w:cs="Segoe UI"/>
          <w:color w:val="6A737D"/>
          <w:sz w:val="18"/>
          <w:szCs w:val="18"/>
          <w:lang w:eastAsia="en-GB"/>
        </w:rPr>
        <w:t>, there are three traits: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Seq</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p>
    <w:p w:rsidR="00184009" w:rsidRPr="00184009" w:rsidRDefault="00184009" w:rsidP="00184009">
      <w:pPr>
        <w:numPr>
          <w:ilvl w:val="0"/>
          <w:numId w:val="22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common characteristic is that they all implement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PartialFunction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 with its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isDefinedAt</w:t>
      </w:r>
      <w:r w:rsidRPr="00184009">
        <w:rPr>
          <w:rFonts w:ascii="Segoe UI" w:eastAsia="Times New Roman" w:hAnsi="Segoe UI" w:cs="Segoe UI"/>
          <w:color w:val="6A737D"/>
          <w:sz w:val="18"/>
          <w:szCs w:val="18"/>
          <w:lang w:eastAsia="en-GB"/>
        </w:rPr>
        <w:t>methods</w:t>
      </w:r>
    </w:p>
    <w:p w:rsidR="00184009" w:rsidRPr="00184009" w:rsidRDefault="00184009" w:rsidP="00184009">
      <w:pPr>
        <w:numPr>
          <w:ilvl w:val="0"/>
          <w:numId w:val="22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sequences,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positional indexing (elems are numbered from 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p>
    <w:p w:rsidR="00184009" w:rsidRPr="00184009" w:rsidRDefault="00184009" w:rsidP="00184009">
      <w:pPr>
        <w:numPr>
          <w:ilvl w:val="0"/>
          <w:numId w:val="22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sets,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membership test: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'c'</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true</w:t>
      </w:r>
    </w:p>
    <w:p w:rsidR="00184009" w:rsidRPr="00184009" w:rsidRDefault="00184009" w:rsidP="00184009">
      <w:pPr>
        <w:numPr>
          <w:ilvl w:val="0"/>
          <w:numId w:val="22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maps,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selection: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100</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10</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546 - The sequence traits </w:t>
      </w:r>
      <w:r w:rsidRPr="00184009">
        <w:rPr>
          <w:rFonts w:ascii="Consolas" w:eastAsia="Times New Roman" w:hAnsi="Consolas" w:cs="Consolas"/>
          <w:b/>
          <w:bCs/>
          <w:color w:val="24292E"/>
          <w:sz w:val="20"/>
          <w:lang w:eastAsia="en-GB"/>
        </w:rPr>
        <w:t>Seq</w:t>
      </w:r>
      <w:r w:rsidRPr="00184009">
        <w:rPr>
          <w:rFonts w:ascii="Segoe UI" w:eastAsia="Times New Roman" w:hAnsi="Segoe UI" w:cs="Segoe UI"/>
          <w:b/>
          <w:bCs/>
          <w:color w:val="24292E"/>
          <w:sz w:val="30"/>
          <w:lang w:eastAsia="en-GB"/>
        </w:rPr>
        <w:t>, </w:t>
      </w:r>
      <w:r w:rsidRPr="00184009">
        <w:rPr>
          <w:rFonts w:ascii="Consolas" w:eastAsia="Times New Roman" w:hAnsi="Consolas" w:cs="Consolas"/>
          <w:b/>
          <w:bCs/>
          <w:color w:val="24292E"/>
          <w:sz w:val="20"/>
          <w:lang w:eastAsia="en-GB"/>
        </w:rPr>
        <w:t>IndexedSeq</w:t>
      </w:r>
      <w:r w:rsidRPr="00184009">
        <w:rPr>
          <w:rFonts w:ascii="Segoe UI" w:eastAsia="Times New Roman" w:hAnsi="Segoe UI" w:cs="Segoe UI"/>
          <w:b/>
          <w:bCs/>
          <w:color w:val="24292E"/>
          <w:sz w:val="30"/>
          <w:lang w:eastAsia="en-GB"/>
        </w:rPr>
        <w:t> and </w:t>
      </w:r>
      <w:r w:rsidRPr="00184009">
        <w:rPr>
          <w:rFonts w:ascii="Consolas" w:eastAsia="Times New Roman" w:hAnsi="Consolas" w:cs="Consolas"/>
          <w:b/>
          <w:bCs/>
          <w:color w:val="24292E"/>
          <w:sz w:val="20"/>
          <w:lang w:eastAsia="en-GB"/>
        </w:rPr>
        <w:t>LinearSeq</w:t>
      </w:r>
    </w:p>
    <w:p w:rsidR="00184009" w:rsidRPr="00184009" w:rsidRDefault="00184009" w:rsidP="00184009">
      <w:pPr>
        <w:numPr>
          <w:ilvl w:val="0"/>
          <w:numId w:val="22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b/>
          <w:bCs/>
          <w:color w:val="6A737D"/>
          <w:sz w:val="16"/>
          <w:lang w:eastAsia="en-GB"/>
        </w:rPr>
        <w:t>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 represents a kind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that has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length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whose elements have fixed index positions, starting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0</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up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length - 1</w:t>
      </w:r>
    </w:p>
    <w:p w:rsidR="00184009" w:rsidRPr="00184009" w:rsidRDefault="00184009" w:rsidP="00184009">
      <w:pPr>
        <w:numPr>
          <w:ilvl w:val="0"/>
          <w:numId w:val="22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update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is only available on mutable sequences, since it changes the sequence in place</w:t>
      </w:r>
    </w:p>
    <w:p w:rsidR="00184009" w:rsidRPr="00184009" w:rsidRDefault="00184009" w:rsidP="00184009">
      <w:pPr>
        <w:numPr>
          <w:ilvl w:val="0"/>
          <w:numId w:val="22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updated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always returns a new sequence and it is available on all sequences</w:t>
      </w:r>
    </w:p>
    <w:p w:rsidR="00184009" w:rsidRPr="00184009" w:rsidRDefault="00184009" w:rsidP="00184009">
      <w:pPr>
        <w:numPr>
          <w:ilvl w:val="0"/>
          <w:numId w:val="22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each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 has two subtraits,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LinearSeq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IndexedSeq</w:t>
      </w:r>
      <w:r w:rsidRPr="00184009">
        <w:rPr>
          <w:rFonts w:ascii="Segoe UI" w:eastAsia="Times New Roman" w:hAnsi="Segoe UI" w:cs="Segoe UI"/>
          <w:color w:val="6A737D"/>
          <w:sz w:val="18"/>
          <w:szCs w:val="18"/>
          <w:lang w:eastAsia="en-GB"/>
        </w:rPr>
        <w:t>, which do not add any new operations, but each offers different performance characteristics</w:t>
      </w:r>
    </w:p>
    <w:p w:rsidR="00184009" w:rsidRPr="00184009" w:rsidRDefault="00184009" w:rsidP="00184009">
      <w:pPr>
        <w:numPr>
          <w:ilvl w:val="0"/>
          <w:numId w:val="22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linear sequence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Stream</w:t>
      </w:r>
      <w:r w:rsidRPr="00184009">
        <w:rPr>
          <w:rFonts w:ascii="Segoe UI" w:eastAsia="Times New Roman" w:hAnsi="Segoe UI" w:cs="Segoe UI"/>
          <w:color w:val="6A737D"/>
          <w:sz w:val="18"/>
          <w:szCs w:val="18"/>
          <w:lang w:eastAsia="en-GB"/>
        </w:rPr>
        <w:t>) has efficient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head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tail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operations</w:t>
      </w:r>
    </w:p>
    <w:p w:rsidR="00184009" w:rsidRPr="00184009" w:rsidRDefault="00184009" w:rsidP="00184009">
      <w:pPr>
        <w:numPr>
          <w:ilvl w:val="0"/>
          <w:numId w:val="22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 indexed sequence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ArrayBuffer</w:t>
      </w:r>
      <w:r w:rsidRPr="00184009">
        <w:rPr>
          <w:rFonts w:ascii="Segoe UI" w:eastAsia="Times New Roman" w:hAnsi="Segoe UI" w:cs="Segoe UI"/>
          <w:color w:val="6A737D"/>
          <w:sz w:val="18"/>
          <w:szCs w:val="18"/>
          <w:lang w:eastAsia="en-GB"/>
        </w:rPr>
        <w:t>) has efficient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length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(if mutable)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update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operations</w:t>
      </w:r>
    </w:p>
    <w:p w:rsidR="00184009" w:rsidRPr="00184009" w:rsidRDefault="00184009" w:rsidP="00184009">
      <w:pPr>
        <w:numPr>
          <w:ilvl w:val="0"/>
          <w:numId w:val="22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Vector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class provides an interesting compromise between indexed and linear access, since it has both effectively constant time indexing overhead and constant time linear access overhead</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Operations in trait </w:t>
      </w:r>
      <w:r w:rsidRPr="00184009">
        <w:rPr>
          <w:rFonts w:ascii="Consolas" w:eastAsia="Times New Roman" w:hAnsi="Consolas" w:cs="Consolas"/>
          <w:i/>
          <w:iCs/>
          <w:color w:val="24292E"/>
          <w:sz w:val="16"/>
          <w:lang w:eastAsia="en-GB"/>
        </w:rPr>
        <w:t>Seq</w:t>
      </w:r>
      <w:r w:rsidRPr="00184009">
        <w:rPr>
          <w:rFonts w:ascii="Segoe UI" w:eastAsia="Times New Roman" w:hAnsi="Segoe UI" w:cs="Segoe UI"/>
          <w:i/>
          <w:iCs/>
          <w:color w:val="24292E"/>
          <w:sz w:val="18"/>
          <w:lang w:eastAsia="en-GB"/>
        </w:rPr>
        <w:t>:</w:t>
      </w:r>
    </w:p>
    <w:p w:rsidR="00184009" w:rsidRPr="00184009" w:rsidRDefault="00184009" w:rsidP="00184009">
      <w:pPr>
        <w:numPr>
          <w:ilvl w:val="0"/>
          <w:numId w:val="229"/>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Indexing and length</w:t>
      </w:r>
    </w:p>
    <w:p w:rsidR="00184009" w:rsidRPr="00184009" w:rsidRDefault="00184009" w:rsidP="00184009">
      <w:pPr>
        <w:numPr>
          <w:ilvl w:val="0"/>
          <w:numId w:val="230"/>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xs(i)</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 apply i</w:t>
      </w:r>
      <w:r w:rsidRPr="00184009">
        <w:rPr>
          <w:rFonts w:ascii="Segoe UI" w:eastAsia="Times New Roman" w:hAnsi="Segoe UI" w:cs="Segoe UI"/>
          <w:color w:val="6A737D"/>
          <w:sz w:val="18"/>
          <w:szCs w:val="18"/>
          <w:lang w:eastAsia="en-GB"/>
        </w:rPr>
        <w:t>) The element of xs at index i</w:t>
      </w:r>
    </w:p>
    <w:p w:rsidR="00184009" w:rsidRPr="00184009" w:rsidRDefault="00184009" w:rsidP="00184009">
      <w:pPr>
        <w:numPr>
          <w:ilvl w:val="0"/>
          <w:numId w:val="23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isDefinedAt i</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Tests whether i is contained in xs.indices</w:t>
      </w:r>
    </w:p>
    <w:p w:rsidR="00184009" w:rsidRPr="00184009" w:rsidRDefault="00184009" w:rsidP="00184009">
      <w:pPr>
        <w:numPr>
          <w:ilvl w:val="0"/>
          <w:numId w:val="23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xs.length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length of the sequence (same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size</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23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xs.lengthCompare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-1 if xs is shorter than ys, +1 if it's longer, and 0 if they have the same length. Works even if one of sequences is infinite</w:t>
      </w:r>
    </w:p>
    <w:p w:rsidR="00184009" w:rsidRPr="00184009" w:rsidRDefault="00184009" w:rsidP="00184009">
      <w:pPr>
        <w:numPr>
          <w:ilvl w:val="0"/>
          <w:numId w:val="23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xs.indices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index range of xs, extending from 0 to xs.length - 1</w:t>
      </w:r>
    </w:p>
    <w:p w:rsidR="00184009" w:rsidRPr="00184009" w:rsidRDefault="00184009" w:rsidP="00184009">
      <w:pPr>
        <w:numPr>
          <w:ilvl w:val="0"/>
          <w:numId w:val="231"/>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Index search</w:t>
      </w:r>
    </w:p>
    <w:p w:rsidR="00184009" w:rsidRPr="00184009" w:rsidRDefault="00184009" w:rsidP="00184009">
      <w:pPr>
        <w:numPr>
          <w:ilvl w:val="0"/>
          <w:numId w:val="232"/>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indexOf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index of the first element in xs equal to x</w:t>
      </w:r>
    </w:p>
    <w:p w:rsidR="00184009" w:rsidRPr="00184009" w:rsidRDefault="00184009" w:rsidP="00184009">
      <w:pPr>
        <w:numPr>
          <w:ilvl w:val="0"/>
          <w:numId w:val="23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lastIndexOf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index of the last element in xs equal to x</w:t>
      </w:r>
    </w:p>
    <w:p w:rsidR="00184009" w:rsidRPr="00184009" w:rsidRDefault="00184009" w:rsidP="00184009">
      <w:pPr>
        <w:numPr>
          <w:ilvl w:val="0"/>
          <w:numId w:val="23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indexOfSlice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first index of xs that begins the ys sequence</w:t>
      </w:r>
    </w:p>
    <w:p w:rsidR="00184009" w:rsidRPr="00184009" w:rsidRDefault="00184009" w:rsidP="00184009">
      <w:pPr>
        <w:numPr>
          <w:ilvl w:val="0"/>
          <w:numId w:val="23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lastIndexOfSlice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last index of xs that begins the ys sequence</w:t>
      </w:r>
    </w:p>
    <w:p w:rsidR="00184009" w:rsidRPr="00184009" w:rsidRDefault="00184009" w:rsidP="00184009">
      <w:pPr>
        <w:numPr>
          <w:ilvl w:val="0"/>
          <w:numId w:val="23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indexWhere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index of the first element in xs that satisfies p</w:t>
      </w:r>
    </w:p>
    <w:p w:rsidR="00184009" w:rsidRPr="00184009" w:rsidRDefault="00184009" w:rsidP="00184009">
      <w:pPr>
        <w:numPr>
          <w:ilvl w:val="0"/>
          <w:numId w:val="23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segmentLength (p, i)</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length of the longest uninterrupted segment of elements in xs, starting with xs(i), that all satisfy the predicate p</w:t>
      </w:r>
    </w:p>
    <w:p w:rsidR="00184009" w:rsidRPr="00184009" w:rsidRDefault="00184009" w:rsidP="00184009">
      <w:pPr>
        <w:numPr>
          <w:ilvl w:val="0"/>
          <w:numId w:val="23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lastRenderedPageBreak/>
        <w:t>xs prefixLength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length of the longest prefix in xs that all satisfy p</w:t>
      </w:r>
    </w:p>
    <w:p w:rsidR="00184009" w:rsidRPr="00184009" w:rsidRDefault="00184009" w:rsidP="00184009">
      <w:pPr>
        <w:numPr>
          <w:ilvl w:val="0"/>
          <w:numId w:val="233"/>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Additions</w:t>
      </w:r>
    </w:p>
    <w:p w:rsidR="00184009" w:rsidRPr="00184009" w:rsidRDefault="00184009" w:rsidP="00184009">
      <w:pPr>
        <w:numPr>
          <w:ilvl w:val="0"/>
          <w:numId w:val="23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xs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new sequence consisting of x prepended to xs</w:t>
      </w:r>
    </w:p>
    <w:p w:rsidR="00184009" w:rsidRPr="00184009" w:rsidRDefault="00184009" w:rsidP="00184009">
      <w:pPr>
        <w:numPr>
          <w:ilvl w:val="0"/>
          <w:numId w:val="23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new sequence consisting of x appended to xs</w:t>
      </w:r>
    </w:p>
    <w:p w:rsidR="00184009" w:rsidRPr="00184009" w:rsidRDefault="00184009" w:rsidP="00184009">
      <w:pPr>
        <w:numPr>
          <w:ilvl w:val="0"/>
          <w:numId w:val="23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padTo (len,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sequence resulting from appending the value x to xs until length len is reached</w:t>
      </w:r>
    </w:p>
    <w:p w:rsidR="00184009" w:rsidRPr="00184009" w:rsidRDefault="00184009" w:rsidP="00184009">
      <w:pPr>
        <w:numPr>
          <w:ilvl w:val="0"/>
          <w:numId w:val="235"/>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Updates</w:t>
      </w:r>
    </w:p>
    <w:p w:rsidR="00184009" w:rsidRPr="00184009" w:rsidRDefault="00184009" w:rsidP="00184009">
      <w:pPr>
        <w:numPr>
          <w:ilvl w:val="0"/>
          <w:numId w:val="236"/>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patch (i, ys, 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sequence resulting from replacing r elements of xs starting with i by the patch ys</w:t>
      </w:r>
    </w:p>
    <w:p w:rsidR="00184009" w:rsidRPr="00184009" w:rsidRDefault="00184009" w:rsidP="00184009">
      <w:pPr>
        <w:numPr>
          <w:ilvl w:val="0"/>
          <w:numId w:val="23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updated (i,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copy of xs with the element at index i replaced with x</w:t>
      </w:r>
    </w:p>
    <w:p w:rsidR="00184009" w:rsidRPr="00184009" w:rsidRDefault="00184009" w:rsidP="00184009">
      <w:pPr>
        <w:numPr>
          <w:ilvl w:val="0"/>
          <w:numId w:val="23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xs(i) =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 xs.update(i, x) - available only for mutable.Seqs) Changes the element of xs at index i to y</w:t>
      </w:r>
    </w:p>
    <w:p w:rsidR="00184009" w:rsidRPr="00184009" w:rsidRDefault="00184009" w:rsidP="00184009">
      <w:pPr>
        <w:numPr>
          <w:ilvl w:val="0"/>
          <w:numId w:val="237"/>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Sorting</w:t>
      </w:r>
    </w:p>
    <w:p w:rsidR="00184009" w:rsidRPr="00184009" w:rsidRDefault="00184009" w:rsidP="00184009">
      <w:pPr>
        <w:numPr>
          <w:ilvl w:val="0"/>
          <w:numId w:val="23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xs.sorted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new sequence obtained by sorting xs using the standard ordering of the element type of xs</w:t>
      </w:r>
    </w:p>
    <w:p w:rsidR="00184009" w:rsidRPr="00184009" w:rsidRDefault="00184009" w:rsidP="00184009">
      <w:pPr>
        <w:numPr>
          <w:ilvl w:val="0"/>
          <w:numId w:val="23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sortWith lessThan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new sequence obtained by sorting xs using lessThan as comparison operation</w:t>
      </w:r>
    </w:p>
    <w:p w:rsidR="00184009" w:rsidRPr="00184009" w:rsidRDefault="00184009" w:rsidP="00184009">
      <w:pPr>
        <w:numPr>
          <w:ilvl w:val="0"/>
          <w:numId w:val="23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sortBy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new sequence obtained by sorting xs in a way that the function f is first applied to two elements and then results are compared</w:t>
      </w:r>
    </w:p>
    <w:p w:rsidR="00184009" w:rsidRPr="00184009" w:rsidRDefault="00184009" w:rsidP="00184009">
      <w:pPr>
        <w:numPr>
          <w:ilvl w:val="0"/>
          <w:numId w:val="239"/>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Reversals</w:t>
      </w:r>
    </w:p>
    <w:p w:rsidR="00184009" w:rsidRPr="00184009" w:rsidRDefault="00184009" w:rsidP="00184009">
      <w:pPr>
        <w:numPr>
          <w:ilvl w:val="0"/>
          <w:numId w:val="240"/>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xs.reverse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sequence with the elements of xs in reverse order</w:t>
      </w:r>
    </w:p>
    <w:p w:rsidR="00184009" w:rsidRPr="00184009" w:rsidRDefault="00184009" w:rsidP="00184009">
      <w:pPr>
        <w:numPr>
          <w:ilvl w:val="0"/>
          <w:numId w:val="24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xs.reverseIterator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iterator yielding all the elements of xs in reverse order</w:t>
      </w:r>
    </w:p>
    <w:p w:rsidR="00184009" w:rsidRPr="00184009" w:rsidRDefault="00184009" w:rsidP="00184009">
      <w:pPr>
        <w:numPr>
          <w:ilvl w:val="0"/>
          <w:numId w:val="24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reverseMap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sequence obtained by mapping f over elements of xs in reverse order</w:t>
      </w:r>
    </w:p>
    <w:p w:rsidR="00184009" w:rsidRPr="00184009" w:rsidRDefault="00184009" w:rsidP="00184009">
      <w:pPr>
        <w:numPr>
          <w:ilvl w:val="0"/>
          <w:numId w:val="241"/>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Comparisons</w:t>
      </w:r>
    </w:p>
    <w:p w:rsidR="00184009" w:rsidRPr="00184009" w:rsidRDefault="00184009" w:rsidP="00184009">
      <w:pPr>
        <w:numPr>
          <w:ilvl w:val="0"/>
          <w:numId w:val="242"/>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startsWith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Tests whether xs starts with sequence ys</w:t>
      </w:r>
    </w:p>
    <w:p w:rsidR="00184009" w:rsidRPr="00184009" w:rsidRDefault="00184009" w:rsidP="00184009">
      <w:pPr>
        <w:numPr>
          <w:ilvl w:val="0"/>
          <w:numId w:val="24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endsWith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Tests whether xs ends with sequence ys</w:t>
      </w:r>
    </w:p>
    <w:p w:rsidR="00184009" w:rsidRPr="00184009" w:rsidRDefault="00184009" w:rsidP="00184009">
      <w:pPr>
        <w:numPr>
          <w:ilvl w:val="0"/>
          <w:numId w:val="24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contains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Tests whether xs has an element equal to x</w:t>
      </w:r>
    </w:p>
    <w:p w:rsidR="00184009" w:rsidRPr="00184009" w:rsidRDefault="00184009" w:rsidP="00184009">
      <w:pPr>
        <w:numPr>
          <w:ilvl w:val="0"/>
          <w:numId w:val="24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containsSlice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Tests whether xs has a continuous subsequence ys</w:t>
      </w:r>
    </w:p>
    <w:p w:rsidR="00184009" w:rsidRPr="00184009" w:rsidRDefault="00184009" w:rsidP="00184009">
      <w:pPr>
        <w:numPr>
          <w:ilvl w:val="0"/>
          <w:numId w:val="24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corresponds ys)(p)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Tests whether corresponding elements of xs and ys satisfy the binary predicate p</w:t>
      </w:r>
    </w:p>
    <w:p w:rsidR="00184009" w:rsidRPr="00184009" w:rsidRDefault="00184009" w:rsidP="00184009">
      <w:pPr>
        <w:numPr>
          <w:ilvl w:val="0"/>
          <w:numId w:val="243"/>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Multiset operations</w:t>
      </w:r>
    </w:p>
    <w:p w:rsidR="00184009" w:rsidRPr="00184009" w:rsidRDefault="00184009" w:rsidP="00184009">
      <w:pPr>
        <w:numPr>
          <w:ilvl w:val="0"/>
          <w:numId w:val="24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intersect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multi-set intersection of xs and ys that preserves the order of elements in xs</w:t>
      </w:r>
    </w:p>
    <w:p w:rsidR="00184009" w:rsidRPr="00184009" w:rsidRDefault="00184009" w:rsidP="00184009">
      <w:pPr>
        <w:numPr>
          <w:ilvl w:val="0"/>
          <w:numId w:val="24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diff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multi-set difference of xs and ys that preserves the order of elements in xs</w:t>
      </w:r>
    </w:p>
    <w:p w:rsidR="00184009" w:rsidRPr="00184009" w:rsidRDefault="00184009" w:rsidP="00184009">
      <w:pPr>
        <w:numPr>
          <w:ilvl w:val="0"/>
          <w:numId w:val="24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union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 xs ++ ys) Multiset union</w:t>
      </w:r>
    </w:p>
    <w:p w:rsidR="00184009" w:rsidRPr="00184009" w:rsidRDefault="00184009" w:rsidP="00184009">
      <w:pPr>
        <w:numPr>
          <w:ilvl w:val="0"/>
          <w:numId w:val="24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xs.distinct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subsequence of xs that contains no duplicates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550 - Buffers</w:t>
      </w:r>
    </w:p>
    <w:p w:rsidR="00184009" w:rsidRPr="00184009" w:rsidRDefault="00184009" w:rsidP="00184009">
      <w:pPr>
        <w:numPr>
          <w:ilvl w:val="0"/>
          <w:numId w:val="24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buffers allow not only updates of existing elements, but also element insertions, removals, and efficient additions of new elements at the end of the buffer</w:t>
      </w:r>
    </w:p>
    <w:p w:rsidR="00184009" w:rsidRPr="00184009" w:rsidRDefault="00184009" w:rsidP="00184009">
      <w:pPr>
        <w:numPr>
          <w:ilvl w:val="0"/>
          <w:numId w:val="24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buffers support element addition at the end and at the front, element insertions and element removal</w:t>
      </w:r>
    </w:p>
    <w:p w:rsidR="00184009" w:rsidRPr="00184009" w:rsidRDefault="00184009" w:rsidP="00184009">
      <w:pPr>
        <w:numPr>
          <w:ilvl w:val="0"/>
          <w:numId w:val="24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two most common buffer implementations are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ListBuffer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ArrayBuffer</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Operations in trait </w:t>
      </w:r>
      <w:r w:rsidRPr="00184009">
        <w:rPr>
          <w:rFonts w:ascii="Consolas" w:eastAsia="Times New Roman" w:hAnsi="Consolas" w:cs="Consolas"/>
          <w:i/>
          <w:iCs/>
          <w:color w:val="24292E"/>
          <w:sz w:val="16"/>
          <w:lang w:eastAsia="en-GB"/>
        </w:rPr>
        <w:t>Buffer</w:t>
      </w:r>
      <w:r w:rsidRPr="00184009">
        <w:rPr>
          <w:rFonts w:ascii="Segoe UI" w:eastAsia="Times New Roman" w:hAnsi="Segoe UI" w:cs="Segoe UI"/>
          <w:i/>
          <w:iCs/>
          <w:color w:val="24292E"/>
          <w:sz w:val="18"/>
          <w:lang w:eastAsia="en-GB"/>
        </w:rPr>
        <w:t>:</w:t>
      </w:r>
    </w:p>
    <w:p w:rsidR="00184009" w:rsidRPr="00184009" w:rsidRDefault="00184009" w:rsidP="00184009">
      <w:pPr>
        <w:numPr>
          <w:ilvl w:val="0"/>
          <w:numId w:val="246"/>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lastRenderedPageBreak/>
        <w:t>Additions</w:t>
      </w:r>
    </w:p>
    <w:p w:rsidR="00184009" w:rsidRPr="00184009" w:rsidRDefault="00184009" w:rsidP="00184009">
      <w:pPr>
        <w:numPr>
          <w:ilvl w:val="0"/>
          <w:numId w:val="247"/>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buf +=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Appends element x to buffer buf and returns buf</w:t>
      </w:r>
    </w:p>
    <w:p w:rsidR="00184009" w:rsidRPr="00184009" w:rsidRDefault="00184009" w:rsidP="00184009">
      <w:pPr>
        <w:numPr>
          <w:ilvl w:val="0"/>
          <w:numId w:val="24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buf += (x, 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Appends given elements to buf</w:t>
      </w:r>
    </w:p>
    <w:p w:rsidR="00184009" w:rsidRPr="00184009" w:rsidRDefault="00184009" w:rsidP="00184009">
      <w:pPr>
        <w:numPr>
          <w:ilvl w:val="0"/>
          <w:numId w:val="24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buf ++= xs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Appends all elements in xs to buf</w:t>
      </w:r>
    </w:p>
    <w:p w:rsidR="00184009" w:rsidRPr="00184009" w:rsidRDefault="00184009" w:rsidP="00184009">
      <w:pPr>
        <w:numPr>
          <w:ilvl w:val="0"/>
          <w:numId w:val="24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 +=: buf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Prepends element x to buf</w:t>
      </w:r>
    </w:p>
    <w:p w:rsidR="00184009" w:rsidRPr="00184009" w:rsidRDefault="00184009" w:rsidP="00184009">
      <w:pPr>
        <w:numPr>
          <w:ilvl w:val="0"/>
          <w:numId w:val="24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buf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Prepends all elements in xs to buf</w:t>
      </w:r>
    </w:p>
    <w:p w:rsidR="00184009" w:rsidRPr="00184009" w:rsidRDefault="00184009" w:rsidP="00184009">
      <w:pPr>
        <w:numPr>
          <w:ilvl w:val="0"/>
          <w:numId w:val="24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buf insert (i,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Inserts element x at index i in buf</w:t>
      </w:r>
    </w:p>
    <w:p w:rsidR="00184009" w:rsidRPr="00184009" w:rsidRDefault="00184009" w:rsidP="00184009">
      <w:pPr>
        <w:numPr>
          <w:ilvl w:val="0"/>
          <w:numId w:val="24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buf insertAll (i, xs)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Inserts all elements in xs at index i in buf</w:t>
      </w:r>
    </w:p>
    <w:p w:rsidR="00184009" w:rsidRPr="00184009" w:rsidRDefault="00184009" w:rsidP="00184009">
      <w:pPr>
        <w:numPr>
          <w:ilvl w:val="0"/>
          <w:numId w:val="248"/>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Removals</w:t>
      </w:r>
    </w:p>
    <w:p w:rsidR="00184009" w:rsidRPr="00184009" w:rsidRDefault="00184009" w:rsidP="00184009">
      <w:pPr>
        <w:numPr>
          <w:ilvl w:val="0"/>
          <w:numId w:val="249"/>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buf -=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element x from buffer buf</w:t>
      </w:r>
    </w:p>
    <w:p w:rsidR="00184009" w:rsidRPr="00184009" w:rsidRDefault="00184009" w:rsidP="00184009">
      <w:pPr>
        <w:numPr>
          <w:ilvl w:val="0"/>
          <w:numId w:val="24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buf remove i</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element at index i from buf</w:t>
      </w:r>
    </w:p>
    <w:p w:rsidR="00184009" w:rsidRPr="00184009" w:rsidRDefault="00184009" w:rsidP="00184009">
      <w:pPr>
        <w:numPr>
          <w:ilvl w:val="0"/>
          <w:numId w:val="24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buf remove (i,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n elements starting at index i from buf</w:t>
      </w:r>
    </w:p>
    <w:p w:rsidR="00184009" w:rsidRPr="00184009" w:rsidRDefault="00184009" w:rsidP="00184009">
      <w:pPr>
        <w:numPr>
          <w:ilvl w:val="0"/>
          <w:numId w:val="24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buf trimStart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first n elements from buf</w:t>
      </w:r>
    </w:p>
    <w:p w:rsidR="00184009" w:rsidRPr="00184009" w:rsidRDefault="00184009" w:rsidP="00184009">
      <w:pPr>
        <w:numPr>
          <w:ilvl w:val="0"/>
          <w:numId w:val="24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buf trimEnd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last n elements from buf</w:t>
      </w:r>
    </w:p>
    <w:p w:rsidR="00184009" w:rsidRPr="00184009" w:rsidRDefault="00184009" w:rsidP="00184009">
      <w:pPr>
        <w:numPr>
          <w:ilvl w:val="0"/>
          <w:numId w:val="24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buf.clear()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all elements from buf</w:t>
      </w:r>
    </w:p>
    <w:p w:rsidR="00184009" w:rsidRPr="00184009" w:rsidRDefault="00184009" w:rsidP="00184009">
      <w:pPr>
        <w:numPr>
          <w:ilvl w:val="0"/>
          <w:numId w:val="250"/>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Cloning</w:t>
      </w:r>
    </w:p>
    <w:p w:rsidR="00184009" w:rsidRPr="00184009" w:rsidRDefault="00184009" w:rsidP="00184009">
      <w:pPr>
        <w:numPr>
          <w:ilvl w:val="0"/>
          <w:numId w:val="251"/>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buf.clone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new buffer with the same elements as buf</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551 - Sets</w:t>
      </w:r>
    </w:p>
    <w:p w:rsidR="00184009" w:rsidRPr="00184009" w:rsidRDefault="00184009" w:rsidP="00184009">
      <w:pPr>
        <w:numPr>
          <w:ilvl w:val="0"/>
          <w:numId w:val="25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Sets are iterables that contain no duplicate elements</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Operations in trait </w:t>
      </w:r>
      <w:r w:rsidRPr="00184009">
        <w:rPr>
          <w:rFonts w:ascii="Consolas" w:eastAsia="Times New Roman" w:hAnsi="Consolas" w:cs="Consolas"/>
          <w:i/>
          <w:iCs/>
          <w:color w:val="24292E"/>
          <w:sz w:val="16"/>
          <w:lang w:eastAsia="en-GB"/>
        </w:rPr>
        <w:t>Set</w:t>
      </w:r>
      <w:r w:rsidRPr="00184009">
        <w:rPr>
          <w:rFonts w:ascii="Segoe UI" w:eastAsia="Times New Roman" w:hAnsi="Segoe UI" w:cs="Segoe UI"/>
          <w:i/>
          <w:iCs/>
          <w:color w:val="24292E"/>
          <w:sz w:val="18"/>
          <w:lang w:eastAsia="en-GB"/>
        </w:rPr>
        <w:t>:</w:t>
      </w:r>
    </w:p>
    <w:p w:rsidR="00184009" w:rsidRPr="00184009" w:rsidRDefault="00184009" w:rsidP="00184009">
      <w:pPr>
        <w:numPr>
          <w:ilvl w:val="0"/>
          <w:numId w:val="253"/>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Tests</w:t>
      </w:r>
    </w:p>
    <w:p w:rsidR="00184009" w:rsidRPr="00184009" w:rsidRDefault="00184009" w:rsidP="00184009">
      <w:pPr>
        <w:numPr>
          <w:ilvl w:val="0"/>
          <w:numId w:val="25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contains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Tests whether x is an element of xs</w:t>
      </w:r>
    </w:p>
    <w:p w:rsidR="00184009" w:rsidRPr="00184009" w:rsidRDefault="00184009" w:rsidP="00184009">
      <w:pPr>
        <w:numPr>
          <w:ilvl w:val="0"/>
          <w:numId w:val="25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 contains x</w:t>
      </w:r>
    </w:p>
    <w:p w:rsidR="00184009" w:rsidRPr="00184009" w:rsidRDefault="00184009" w:rsidP="00184009">
      <w:pPr>
        <w:numPr>
          <w:ilvl w:val="0"/>
          <w:numId w:val="25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subsetOf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Tests whether xs is a subset of ys</w:t>
      </w:r>
    </w:p>
    <w:p w:rsidR="00184009" w:rsidRPr="00184009" w:rsidRDefault="00184009" w:rsidP="00184009">
      <w:pPr>
        <w:numPr>
          <w:ilvl w:val="0"/>
          <w:numId w:val="255"/>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Additions</w:t>
      </w:r>
    </w:p>
    <w:p w:rsidR="00184009" w:rsidRPr="00184009" w:rsidRDefault="00184009" w:rsidP="00184009">
      <w:pPr>
        <w:numPr>
          <w:ilvl w:val="0"/>
          <w:numId w:val="256"/>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set containing all elements of xs as well as x</w:t>
      </w:r>
    </w:p>
    <w:p w:rsidR="00184009" w:rsidRPr="00184009" w:rsidRDefault="00184009" w:rsidP="00184009">
      <w:pPr>
        <w:numPr>
          <w:ilvl w:val="0"/>
          <w:numId w:val="25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(x, y, z)</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set containing all elements of xs as well as x, y and z</w:t>
      </w:r>
    </w:p>
    <w:p w:rsidR="00184009" w:rsidRPr="00184009" w:rsidRDefault="00184009" w:rsidP="00184009">
      <w:pPr>
        <w:numPr>
          <w:ilvl w:val="0"/>
          <w:numId w:val="25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set containing all elements of xs and of ys</w:t>
      </w:r>
    </w:p>
    <w:p w:rsidR="00184009" w:rsidRPr="00184009" w:rsidRDefault="00184009" w:rsidP="00184009">
      <w:pPr>
        <w:numPr>
          <w:ilvl w:val="0"/>
          <w:numId w:val="257"/>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Removals</w:t>
      </w:r>
    </w:p>
    <w:p w:rsidR="00184009" w:rsidRPr="00184009" w:rsidRDefault="00184009" w:rsidP="00184009">
      <w:pPr>
        <w:numPr>
          <w:ilvl w:val="0"/>
          <w:numId w:val="25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set containing all elements of xs except x</w:t>
      </w:r>
    </w:p>
    <w:p w:rsidR="00184009" w:rsidRPr="00184009" w:rsidRDefault="00184009" w:rsidP="00184009">
      <w:pPr>
        <w:numPr>
          <w:ilvl w:val="0"/>
          <w:numId w:val="25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(x, y, z)</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set containing all elements of xs except x, y and z</w:t>
      </w:r>
    </w:p>
    <w:p w:rsidR="00184009" w:rsidRPr="00184009" w:rsidRDefault="00184009" w:rsidP="00184009">
      <w:pPr>
        <w:numPr>
          <w:ilvl w:val="0"/>
          <w:numId w:val="25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set containing all elements of xs except elements of ys</w:t>
      </w:r>
    </w:p>
    <w:p w:rsidR="00184009" w:rsidRPr="00184009" w:rsidRDefault="00184009" w:rsidP="00184009">
      <w:pPr>
        <w:numPr>
          <w:ilvl w:val="0"/>
          <w:numId w:val="25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xs.empty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empty set of the same class as xs</w:t>
      </w:r>
    </w:p>
    <w:p w:rsidR="00184009" w:rsidRPr="00184009" w:rsidRDefault="00184009" w:rsidP="00184009">
      <w:pPr>
        <w:numPr>
          <w:ilvl w:val="0"/>
          <w:numId w:val="259"/>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Binary operations</w:t>
      </w:r>
    </w:p>
    <w:p w:rsidR="00184009" w:rsidRPr="00184009" w:rsidRDefault="00184009" w:rsidP="00184009">
      <w:pPr>
        <w:numPr>
          <w:ilvl w:val="0"/>
          <w:numId w:val="260"/>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&amp;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set intersection of xs and ys</w:t>
      </w:r>
    </w:p>
    <w:p w:rsidR="00184009" w:rsidRPr="00184009" w:rsidRDefault="00184009" w:rsidP="00184009">
      <w:pPr>
        <w:numPr>
          <w:ilvl w:val="0"/>
          <w:numId w:val="26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intersect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 &amp; ys</w:t>
      </w:r>
    </w:p>
    <w:p w:rsidR="00184009" w:rsidRPr="00184009" w:rsidRDefault="00184009" w:rsidP="00184009">
      <w:pPr>
        <w:numPr>
          <w:ilvl w:val="0"/>
          <w:numId w:val="26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set union of xs and ys</w:t>
      </w:r>
    </w:p>
    <w:p w:rsidR="00184009" w:rsidRPr="00184009" w:rsidRDefault="00184009" w:rsidP="00184009">
      <w:pPr>
        <w:numPr>
          <w:ilvl w:val="0"/>
          <w:numId w:val="26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lastRenderedPageBreak/>
        <w:t>xs union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 | ys</w:t>
      </w:r>
    </w:p>
    <w:p w:rsidR="00184009" w:rsidRPr="00184009" w:rsidRDefault="00184009" w:rsidP="00184009">
      <w:pPr>
        <w:numPr>
          <w:ilvl w:val="0"/>
          <w:numId w:val="26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&amp;~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set difference of xs and ys</w:t>
      </w:r>
    </w:p>
    <w:p w:rsidR="00184009" w:rsidRPr="00184009" w:rsidRDefault="00184009" w:rsidP="00184009">
      <w:pPr>
        <w:numPr>
          <w:ilvl w:val="0"/>
          <w:numId w:val="26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diff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 &amp;~ ys</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Operations in trait </w:t>
      </w:r>
      <w:r w:rsidRPr="00184009">
        <w:rPr>
          <w:rFonts w:ascii="Consolas" w:eastAsia="Times New Roman" w:hAnsi="Consolas" w:cs="Consolas"/>
          <w:i/>
          <w:iCs/>
          <w:color w:val="24292E"/>
          <w:sz w:val="16"/>
          <w:lang w:eastAsia="en-GB"/>
        </w:rPr>
        <w:t>mutable.Set</w:t>
      </w:r>
      <w:r w:rsidRPr="00184009">
        <w:rPr>
          <w:rFonts w:ascii="Segoe UI" w:eastAsia="Times New Roman" w:hAnsi="Segoe UI" w:cs="Segoe UI"/>
          <w:i/>
          <w:iCs/>
          <w:color w:val="24292E"/>
          <w:sz w:val="18"/>
          <w:lang w:eastAsia="en-GB"/>
        </w:rPr>
        <w:t>:</w:t>
      </w:r>
    </w:p>
    <w:p w:rsidR="00184009" w:rsidRPr="00184009" w:rsidRDefault="00184009" w:rsidP="00184009">
      <w:pPr>
        <w:numPr>
          <w:ilvl w:val="0"/>
          <w:numId w:val="261"/>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Additions</w:t>
      </w:r>
    </w:p>
    <w:p w:rsidR="00184009" w:rsidRPr="00184009" w:rsidRDefault="00184009" w:rsidP="00184009">
      <w:pPr>
        <w:numPr>
          <w:ilvl w:val="0"/>
          <w:numId w:val="262"/>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Adds x to xs as a side effect and returns xs</w:t>
      </w:r>
    </w:p>
    <w:p w:rsidR="00184009" w:rsidRPr="00184009" w:rsidRDefault="00184009" w:rsidP="00184009">
      <w:pPr>
        <w:numPr>
          <w:ilvl w:val="0"/>
          <w:numId w:val="26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(x, y, z)</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Adds x, y and z to set xs and returns xs</w:t>
      </w:r>
    </w:p>
    <w:p w:rsidR="00184009" w:rsidRPr="00184009" w:rsidRDefault="00184009" w:rsidP="00184009">
      <w:pPr>
        <w:numPr>
          <w:ilvl w:val="0"/>
          <w:numId w:val="26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Adds elements of ys to xs and returns xs</w:t>
      </w:r>
    </w:p>
    <w:p w:rsidR="00184009" w:rsidRPr="00184009" w:rsidRDefault="00184009" w:rsidP="00184009">
      <w:pPr>
        <w:numPr>
          <w:ilvl w:val="0"/>
          <w:numId w:val="26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add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Adds x to xs and returns true if x was not previously contained in the set, false if it was already in the set</w:t>
      </w:r>
    </w:p>
    <w:p w:rsidR="00184009" w:rsidRPr="00184009" w:rsidRDefault="00184009" w:rsidP="00184009">
      <w:pPr>
        <w:numPr>
          <w:ilvl w:val="0"/>
          <w:numId w:val="263"/>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Removals</w:t>
      </w:r>
    </w:p>
    <w:p w:rsidR="00184009" w:rsidRPr="00184009" w:rsidRDefault="00184009" w:rsidP="00184009">
      <w:pPr>
        <w:numPr>
          <w:ilvl w:val="0"/>
          <w:numId w:val="26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x from xs and returns xs</w:t>
      </w:r>
    </w:p>
    <w:p w:rsidR="00184009" w:rsidRPr="00184009" w:rsidRDefault="00184009" w:rsidP="00184009">
      <w:pPr>
        <w:numPr>
          <w:ilvl w:val="0"/>
          <w:numId w:val="26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(x, y, z)</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x, y and z from xs and returns xs</w:t>
      </w:r>
    </w:p>
    <w:p w:rsidR="00184009" w:rsidRPr="00184009" w:rsidRDefault="00184009" w:rsidP="00184009">
      <w:pPr>
        <w:numPr>
          <w:ilvl w:val="0"/>
          <w:numId w:val="26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 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all elements from xs that are in ys and returns xs</w:t>
      </w:r>
    </w:p>
    <w:p w:rsidR="00184009" w:rsidRPr="00184009" w:rsidRDefault="00184009" w:rsidP="00184009">
      <w:pPr>
        <w:numPr>
          <w:ilvl w:val="0"/>
          <w:numId w:val="26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remove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x from xs and returns true if x was previously contained in the set or false if it wasn't</w:t>
      </w:r>
    </w:p>
    <w:p w:rsidR="00184009" w:rsidRPr="00184009" w:rsidRDefault="00184009" w:rsidP="00184009">
      <w:pPr>
        <w:numPr>
          <w:ilvl w:val="0"/>
          <w:numId w:val="26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retain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Keeps only those elements in xs that satisfy predicate p</w:t>
      </w:r>
    </w:p>
    <w:p w:rsidR="00184009" w:rsidRPr="00184009" w:rsidRDefault="00184009" w:rsidP="00184009">
      <w:pPr>
        <w:numPr>
          <w:ilvl w:val="0"/>
          <w:numId w:val="26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xs.clear()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all elements from xs</w:t>
      </w:r>
    </w:p>
    <w:p w:rsidR="00184009" w:rsidRPr="00184009" w:rsidRDefault="00184009" w:rsidP="00184009">
      <w:pPr>
        <w:numPr>
          <w:ilvl w:val="0"/>
          <w:numId w:val="265"/>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Update</w:t>
      </w:r>
    </w:p>
    <w:p w:rsidR="00184009" w:rsidRPr="00184009" w:rsidRDefault="00184009" w:rsidP="00184009">
      <w:pPr>
        <w:numPr>
          <w:ilvl w:val="0"/>
          <w:numId w:val="266"/>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xs(x) = b</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xs.update(x, b)</w:t>
      </w:r>
      <w:r w:rsidRPr="00184009">
        <w:rPr>
          <w:rFonts w:ascii="Segoe UI" w:eastAsia="Times New Roman" w:hAnsi="Segoe UI" w:cs="Segoe UI"/>
          <w:color w:val="6A737D"/>
          <w:sz w:val="18"/>
          <w:szCs w:val="18"/>
          <w:lang w:eastAsia="en-GB"/>
        </w:rPr>
        <w:t>) If boolean argument b is true, adds x to xs, otherwise removes x from xs</w:t>
      </w:r>
    </w:p>
    <w:p w:rsidR="00184009" w:rsidRPr="00184009" w:rsidRDefault="00184009" w:rsidP="00184009">
      <w:pPr>
        <w:numPr>
          <w:ilvl w:val="0"/>
          <w:numId w:val="267"/>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Cloning</w:t>
      </w:r>
    </w:p>
    <w:p w:rsidR="00184009" w:rsidRPr="00184009" w:rsidRDefault="00184009" w:rsidP="00184009">
      <w:pPr>
        <w:numPr>
          <w:ilvl w:val="0"/>
          <w:numId w:val="26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xs.clone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new mutable set with the same elements as xs</w:t>
      </w:r>
    </w:p>
    <w:p w:rsidR="00184009" w:rsidRPr="00184009" w:rsidRDefault="00184009" w:rsidP="00184009">
      <w:pPr>
        <w:numPr>
          <w:ilvl w:val="0"/>
          <w:numId w:val="26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mutable set also has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methods, but they are rarely used because they involve copying the set</w:t>
      </w:r>
    </w:p>
    <w:p w:rsidR="00184009" w:rsidRPr="00184009" w:rsidRDefault="00184009" w:rsidP="00184009">
      <w:pPr>
        <w:numPr>
          <w:ilvl w:val="0"/>
          <w:numId w:val="26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current default implementation of a mutable set uses a hash table to store the set's elements</w:t>
      </w:r>
    </w:p>
    <w:p w:rsidR="00184009" w:rsidRPr="00184009" w:rsidRDefault="00184009" w:rsidP="00184009">
      <w:pPr>
        <w:numPr>
          <w:ilvl w:val="0"/>
          <w:numId w:val="26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default implementation of an immutable set uses a representation that adapts to the number of element of the set:</w:t>
      </w:r>
    </w:p>
    <w:p w:rsidR="00184009" w:rsidRPr="00184009" w:rsidRDefault="00184009" w:rsidP="00184009">
      <w:pPr>
        <w:numPr>
          <w:ilvl w:val="1"/>
          <w:numId w:val="26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empty set is represented as a singleton</w:t>
      </w:r>
    </w:p>
    <w:p w:rsidR="00184009" w:rsidRPr="00184009" w:rsidRDefault="00184009" w:rsidP="00184009">
      <w:pPr>
        <w:numPr>
          <w:ilvl w:val="1"/>
          <w:numId w:val="26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sets of up to four elements are represented by a single object with elems as fields</w:t>
      </w:r>
    </w:p>
    <w:p w:rsidR="00184009" w:rsidRPr="00184009" w:rsidRDefault="00184009" w:rsidP="00184009">
      <w:pPr>
        <w:numPr>
          <w:ilvl w:val="1"/>
          <w:numId w:val="26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beyond 4 elements, immutable sets are represented as</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hash tries</w:t>
      </w:r>
    </w:p>
    <w:p w:rsidR="00184009" w:rsidRPr="00184009" w:rsidRDefault="00184009" w:rsidP="00184009">
      <w:pPr>
        <w:numPr>
          <w:ilvl w:val="0"/>
          <w:numId w:val="26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decision results in more compact and efficient small (up to 4) immutable sets (compared to small mutable sets)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556 - Sorted sets</w:t>
      </w:r>
    </w:p>
    <w:p w:rsidR="00184009" w:rsidRPr="00184009" w:rsidRDefault="00184009" w:rsidP="00184009">
      <w:pPr>
        <w:numPr>
          <w:ilvl w:val="0"/>
          <w:numId w:val="270"/>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SortedSet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subtrait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which elements are traversed in sorted order, regardless of the order in which elements were added to the set</w:t>
      </w:r>
    </w:p>
    <w:p w:rsidR="00184009" w:rsidRPr="00184009" w:rsidRDefault="00184009" w:rsidP="00184009">
      <w:pPr>
        <w:numPr>
          <w:ilvl w:val="0"/>
          <w:numId w:val="27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default representation of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SortedSet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an ordered binary tree, maintaining the invariant that all elements in the left subtree of any node are smaller than all elements in the right subtree (thus, simple, in-order traversal yields elements in the ascending order)</w:t>
      </w:r>
    </w:p>
    <w:p w:rsidR="00184009" w:rsidRPr="00184009" w:rsidRDefault="00184009" w:rsidP="00184009">
      <w:pPr>
        <w:numPr>
          <w:ilvl w:val="0"/>
          <w:numId w:val="27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immutable.TreeSet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uses a red-black tree implementation to maintain that order and at the same time keep the tree balanced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to create an empty tree set, we may want to first specify the desired ordering: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myOrdering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Ordering</w:t>
      </w:r>
      <w:r w:rsidRPr="00184009">
        <w:rPr>
          <w:rFonts w:ascii="Consolas" w:eastAsia="Times New Roman" w:hAnsi="Consolas" w:cs="Consolas"/>
          <w:color w:val="24292E"/>
          <w:sz w:val="16"/>
          <w:szCs w:val="16"/>
          <w:lang w:eastAsia="en-GB"/>
        </w:rPr>
        <w:t>.fromLessThan[</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6A737D"/>
          <w:sz w:val="16"/>
          <w:lang w:eastAsia="en-GB"/>
        </w:rPr>
        <w:t>// scala.math.Ordering[String]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then, to create an empty tree set with that ordering: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scala.collection.immutable.TreeSet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TreeSet</w:t>
      </w:r>
      <w:r w:rsidRPr="00184009">
        <w:rPr>
          <w:rFonts w:ascii="Consolas" w:eastAsia="Times New Roman" w:hAnsi="Consolas" w:cs="Consolas"/>
          <w:color w:val="24292E"/>
          <w:sz w:val="16"/>
          <w:szCs w:val="16"/>
          <w:lang w:eastAsia="en-GB"/>
        </w:rPr>
        <w:t xml:space="preserve">.empty(myOrdering)  </w:t>
      </w:r>
      <w:r w:rsidRPr="00184009">
        <w:rPr>
          <w:rFonts w:ascii="Consolas" w:eastAsia="Times New Roman" w:hAnsi="Consolas" w:cs="Consolas"/>
          <w:color w:val="6A737D"/>
          <w:sz w:val="16"/>
          <w:lang w:eastAsia="en-GB"/>
        </w:rPr>
        <w:t>// TreeSet()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or we can leave out the ordering, but give an element type of the empty 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which case the default ordering will be used (ascending - (_ &lt; 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TreeSet</w:t>
      </w:r>
      <w:r w:rsidRPr="00184009">
        <w:rPr>
          <w:rFonts w:ascii="Consolas" w:eastAsia="Times New Roman" w:hAnsi="Consolas" w:cs="Consolas"/>
          <w:color w:val="24292E"/>
          <w:sz w:val="16"/>
          <w:szCs w:val="16"/>
          <w:lang w:eastAsia="en-GB"/>
        </w:rPr>
        <w:t>.empty[</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make new sets from a tree set (e.g. by concatenation or filtering)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the new set, the elements will stay in the same order: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numbers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set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"four"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"eight"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TreeSet(eight, four, 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sorted sets also support ranges of elements (including start and up to end, excluded):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numbers range (</w:t>
      </w:r>
      <w:r w:rsidRPr="00184009">
        <w:rPr>
          <w:rFonts w:ascii="Consolas" w:eastAsia="Times New Roman" w:hAnsi="Consolas" w:cs="Consolas"/>
          <w:color w:val="032F62"/>
          <w:sz w:val="16"/>
          <w:lang w:eastAsia="en-GB"/>
        </w:rPr>
        <w:t>"eight"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TreeSet(eight, four)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they also support 'from' method, which returns elements &gt;= to argument received: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numbers from </w:t>
      </w:r>
      <w:r w:rsidRPr="00184009">
        <w:rPr>
          <w:rFonts w:ascii="Consolas" w:eastAsia="Times New Roman" w:hAnsi="Consolas" w:cs="Consolas"/>
          <w:color w:val="032F62"/>
          <w:sz w:val="16"/>
          <w:lang w:eastAsia="en-GB"/>
        </w:rPr>
        <w:t>"four"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TreeSet(four, one)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557 - Bit sets</w:t>
      </w:r>
    </w:p>
    <w:p w:rsidR="00184009" w:rsidRPr="00184009" w:rsidRDefault="00184009" w:rsidP="00184009">
      <w:pPr>
        <w:numPr>
          <w:ilvl w:val="0"/>
          <w:numId w:val="27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sets of non-negative integer elements, that are implemented as one or more words of packed bits</w:t>
      </w:r>
    </w:p>
    <w:p w:rsidR="00184009" w:rsidRPr="00184009" w:rsidRDefault="00184009" w:rsidP="00184009">
      <w:pPr>
        <w:numPr>
          <w:ilvl w:val="0"/>
          <w:numId w:val="27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internal representation uses an array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Longs</w:t>
      </w:r>
      <w:r w:rsidRPr="00184009">
        <w:rPr>
          <w:rFonts w:ascii="Segoe UI" w:eastAsia="Times New Roman" w:hAnsi="Segoe UI" w:cs="Segoe UI"/>
          <w:color w:val="6A737D"/>
          <w:sz w:val="18"/>
          <w:szCs w:val="18"/>
          <w:lang w:eastAsia="en-GB"/>
        </w:rPr>
        <w:t>, where the first long covers elements from 0 to 63, the second from 64 to 127, and so on</w:t>
      </w:r>
    </w:p>
    <w:p w:rsidR="00184009" w:rsidRPr="00184009" w:rsidRDefault="00184009" w:rsidP="00184009">
      <w:pPr>
        <w:numPr>
          <w:ilvl w:val="0"/>
          <w:numId w:val="27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every long, each of its 64 bits is set to 1 if the corresponding element is contained in the set and otherwise it contains zero (the size of a bit set depends on the largest integer that's stored in it)</w:t>
      </w:r>
    </w:p>
    <w:p w:rsidR="00184009" w:rsidRPr="00184009" w:rsidRDefault="00184009" w:rsidP="00184009">
      <w:pPr>
        <w:numPr>
          <w:ilvl w:val="0"/>
          <w:numId w:val="27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N is the largest integer, then the size of the set is N/64 Long words, or N/8 bytes, plus a small number of extra bytes that carry status information</w:t>
      </w:r>
    </w:p>
    <w:p w:rsidR="00184009" w:rsidRPr="00184009" w:rsidRDefault="00184009" w:rsidP="00184009">
      <w:pPr>
        <w:numPr>
          <w:ilvl w:val="0"/>
          <w:numId w:val="27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hence, bit sets are convenient for storing many small elements</w:t>
      </w:r>
    </w:p>
    <w:p w:rsidR="00184009" w:rsidRPr="00184009" w:rsidRDefault="00184009" w:rsidP="00184009">
      <w:pPr>
        <w:numPr>
          <w:ilvl w:val="0"/>
          <w:numId w:val="27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another advantage of bit sets is that operations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contains</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extremely efficient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557 - Maps</w:t>
      </w:r>
    </w:p>
    <w:p w:rsidR="00184009" w:rsidRPr="00184009" w:rsidRDefault="00184009" w:rsidP="00184009">
      <w:pPr>
        <w:numPr>
          <w:ilvl w:val="0"/>
          <w:numId w:val="272"/>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Iterables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of pairs of keys and values (mappings, associations)</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Operations in trait </w:t>
      </w:r>
      <w:r w:rsidRPr="00184009">
        <w:rPr>
          <w:rFonts w:ascii="Consolas" w:eastAsia="Times New Roman" w:hAnsi="Consolas" w:cs="Consolas"/>
          <w:i/>
          <w:iCs/>
          <w:color w:val="24292E"/>
          <w:sz w:val="16"/>
          <w:lang w:eastAsia="en-GB"/>
        </w:rPr>
        <w:t>Map</w:t>
      </w:r>
      <w:r w:rsidRPr="00184009">
        <w:rPr>
          <w:rFonts w:ascii="Segoe UI" w:eastAsia="Times New Roman" w:hAnsi="Segoe UI" w:cs="Segoe UI"/>
          <w:i/>
          <w:iCs/>
          <w:color w:val="24292E"/>
          <w:sz w:val="18"/>
          <w:lang w:eastAsia="en-GB"/>
        </w:rPr>
        <w:t>:</w:t>
      </w:r>
    </w:p>
    <w:p w:rsidR="00184009" w:rsidRPr="00184009" w:rsidRDefault="00184009" w:rsidP="00184009">
      <w:pPr>
        <w:numPr>
          <w:ilvl w:val="0"/>
          <w:numId w:val="273"/>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Lookups</w:t>
      </w:r>
    </w:p>
    <w:p w:rsidR="00184009" w:rsidRPr="00184009" w:rsidRDefault="00184009" w:rsidP="00184009">
      <w:pPr>
        <w:numPr>
          <w:ilvl w:val="0"/>
          <w:numId w:val="27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get k</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value associated with key 'k' as an 'option', or 'None' if 'k' is not found</w:t>
      </w:r>
    </w:p>
    <w:p w:rsidR="00184009" w:rsidRPr="00184009" w:rsidRDefault="00184009" w:rsidP="00184009">
      <w:pPr>
        <w:numPr>
          <w:ilvl w:val="0"/>
          <w:numId w:val="27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ms(k)</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ms apply k</w:t>
      </w:r>
      <w:r w:rsidRPr="00184009">
        <w:rPr>
          <w:rFonts w:ascii="Segoe UI" w:eastAsia="Times New Roman" w:hAnsi="Segoe UI" w:cs="Segoe UI"/>
          <w:color w:val="6A737D"/>
          <w:sz w:val="18"/>
          <w:szCs w:val="18"/>
          <w:lang w:eastAsia="en-GB"/>
        </w:rPr>
        <w:t>) The value associated with key 'k', or a thrown exception if not found</w:t>
      </w:r>
    </w:p>
    <w:p w:rsidR="00184009" w:rsidRPr="00184009" w:rsidRDefault="00184009" w:rsidP="00184009">
      <w:pPr>
        <w:numPr>
          <w:ilvl w:val="0"/>
          <w:numId w:val="27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getOrElse (k, 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value associated with key 'k', or the default value 'd' if not found</w:t>
      </w:r>
    </w:p>
    <w:p w:rsidR="00184009" w:rsidRPr="00184009" w:rsidRDefault="00184009" w:rsidP="00184009">
      <w:pPr>
        <w:numPr>
          <w:ilvl w:val="0"/>
          <w:numId w:val="27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contains k</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Tests whether 'ms' contains a mapping for key 'k'</w:t>
      </w:r>
    </w:p>
    <w:p w:rsidR="00184009" w:rsidRPr="00184009" w:rsidRDefault="00184009" w:rsidP="00184009">
      <w:pPr>
        <w:numPr>
          <w:ilvl w:val="0"/>
          <w:numId w:val="27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isDefinedAt k</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contains</w:t>
      </w:r>
    </w:p>
    <w:p w:rsidR="00184009" w:rsidRPr="00184009" w:rsidRDefault="00184009" w:rsidP="00184009">
      <w:pPr>
        <w:numPr>
          <w:ilvl w:val="0"/>
          <w:numId w:val="275"/>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Additions and updates</w:t>
      </w:r>
    </w:p>
    <w:p w:rsidR="00184009" w:rsidRPr="00184009" w:rsidRDefault="00184009" w:rsidP="00184009">
      <w:pPr>
        <w:numPr>
          <w:ilvl w:val="0"/>
          <w:numId w:val="276"/>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 (k -&gt; v)</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map containing 'ms' and the mapping 'k -&gt; v'</w:t>
      </w:r>
    </w:p>
    <w:p w:rsidR="00184009" w:rsidRPr="00184009" w:rsidRDefault="00184009" w:rsidP="00184009">
      <w:pPr>
        <w:numPr>
          <w:ilvl w:val="0"/>
          <w:numId w:val="27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 (k -&gt; v, l -&gt; w)</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map containing 'ms' and given key value pairs</w:t>
      </w:r>
    </w:p>
    <w:p w:rsidR="00184009" w:rsidRPr="00184009" w:rsidRDefault="00184009" w:rsidP="00184009">
      <w:pPr>
        <w:numPr>
          <w:ilvl w:val="0"/>
          <w:numId w:val="27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 kvs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map containing 'ms' and all key value pairs of 'kvs'</w:t>
      </w:r>
    </w:p>
    <w:p w:rsidR="00184009" w:rsidRPr="00184009" w:rsidRDefault="00184009" w:rsidP="00184009">
      <w:pPr>
        <w:numPr>
          <w:ilvl w:val="0"/>
          <w:numId w:val="27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updated (k, v)</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ms + (k -&gt; v)</w:t>
      </w:r>
    </w:p>
    <w:p w:rsidR="00184009" w:rsidRPr="00184009" w:rsidRDefault="00184009" w:rsidP="00184009">
      <w:pPr>
        <w:numPr>
          <w:ilvl w:val="0"/>
          <w:numId w:val="277"/>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Removals</w:t>
      </w:r>
    </w:p>
    <w:p w:rsidR="00184009" w:rsidRPr="00184009" w:rsidRDefault="00184009" w:rsidP="00184009">
      <w:pPr>
        <w:numPr>
          <w:ilvl w:val="0"/>
          <w:numId w:val="27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 k</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map containing 'ms' except for any mapping of key 'k'</w:t>
      </w:r>
    </w:p>
    <w:p w:rsidR="00184009" w:rsidRPr="00184009" w:rsidRDefault="00184009" w:rsidP="00184009">
      <w:pPr>
        <w:numPr>
          <w:ilvl w:val="0"/>
          <w:numId w:val="27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 (k, l, 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map containing 'ms' except for any mappings with the given keys</w:t>
      </w:r>
    </w:p>
    <w:p w:rsidR="00184009" w:rsidRPr="00184009" w:rsidRDefault="00184009" w:rsidP="00184009">
      <w:pPr>
        <w:numPr>
          <w:ilvl w:val="0"/>
          <w:numId w:val="27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lastRenderedPageBreak/>
        <w:t>ms -- ks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map containing 'ms' except for any mapping with a key in 'ks'</w:t>
      </w:r>
    </w:p>
    <w:p w:rsidR="00184009" w:rsidRPr="00184009" w:rsidRDefault="00184009" w:rsidP="00184009">
      <w:pPr>
        <w:numPr>
          <w:ilvl w:val="0"/>
          <w:numId w:val="279"/>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Subcollections</w:t>
      </w:r>
    </w:p>
    <w:p w:rsidR="00184009" w:rsidRPr="00184009" w:rsidRDefault="00184009" w:rsidP="00184009">
      <w:pPr>
        <w:numPr>
          <w:ilvl w:val="0"/>
          <w:numId w:val="280"/>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ms.keys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iterable containing each key of 'ms'</w:t>
      </w:r>
    </w:p>
    <w:p w:rsidR="00184009" w:rsidRPr="00184009" w:rsidRDefault="00184009" w:rsidP="00184009">
      <w:pPr>
        <w:numPr>
          <w:ilvl w:val="0"/>
          <w:numId w:val="28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ms.keySet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set containing each key in 'ms'</w:t>
      </w:r>
    </w:p>
    <w:p w:rsidR="00184009" w:rsidRPr="00184009" w:rsidRDefault="00184009" w:rsidP="00184009">
      <w:pPr>
        <w:numPr>
          <w:ilvl w:val="0"/>
          <w:numId w:val="28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ms.keysIterator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iterator yielding each key in ms</w:t>
      </w:r>
    </w:p>
    <w:p w:rsidR="00184009" w:rsidRPr="00184009" w:rsidRDefault="00184009" w:rsidP="00184009">
      <w:pPr>
        <w:numPr>
          <w:ilvl w:val="0"/>
          <w:numId w:val="28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ms.values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iterable containing each value associated with a key in 'ms'</w:t>
      </w:r>
    </w:p>
    <w:p w:rsidR="00184009" w:rsidRPr="00184009" w:rsidRDefault="00184009" w:rsidP="00184009">
      <w:pPr>
        <w:numPr>
          <w:ilvl w:val="0"/>
          <w:numId w:val="28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ms.valuesIterator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iterator yielding each value associated with a key in 'ms'</w:t>
      </w:r>
    </w:p>
    <w:p w:rsidR="00184009" w:rsidRPr="00184009" w:rsidRDefault="00184009" w:rsidP="00184009">
      <w:pPr>
        <w:numPr>
          <w:ilvl w:val="0"/>
          <w:numId w:val="281"/>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Transformation</w:t>
      </w:r>
    </w:p>
    <w:p w:rsidR="00184009" w:rsidRPr="00184009" w:rsidRDefault="00184009" w:rsidP="00184009">
      <w:pPr>
        <w:numPr>
          <w:ilvl w:val="0"/>
          <w:numId w:val="282"/>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filterKeys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map view containing only those mappings in 'ms' where the key satisfies predicate 'p'</w:t>
      </w:r>
    </w:p>
    <w:p w:rsidR="00184009" w:rsidRPr="00184009" w:rsidRDefault="00184009" w:rsidP="00184009">
      <w:pPr>
        <w:numPr>
          <w:ilvl w:val="0"/>
          <w:numId w:val="28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mapValues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map view resulting from applying function 'f' to each value associated with a key in 'ms'</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Operations in trait </w:t>
      </w:r>
      <w:r w:rsidRPr="00184009">
        <w:rPr>
          <w:rFonts w:ascii="Consolas" w:eastAsia="Times New Roman" w:hAnsi="Consolas" w:cs="Consolas"/>
          <w:i/>
          <w:iCs/>
          <w:color w:val="24292E"/>
          <w:sz w:val="16"/>
          <w:lang w:eastAsia="en-GB"/>
        </w:rPr>
        <w:t>mutable.Map</w:t>
      </w:r>
      <w:r w:rsidRPr="00184009">
        <w:rPr>
          <w:rFonts w:ascii="Segoe UI" w:eastAsia="Times New Roman" w:hAnsi="Segoe UI" w:cs="Segoe UI"/>
          <w:i/>
          <w:iCs/>
          <w:color w:val="24292E"/>
          <w:sz w:val="18"/>
          <w:lang w:eastAsia="en-GB"/>
        </w:rPr>
        <w:t>:</w:t>
      </w:r>
    </w:p>
    <w:p w:rsidR="00184009" w:rsidRPr="00184009" w:rsidRDefault="00184009" w:rsidP="00184009">
      <w:pPr>
        <w:numPr>
          <w:ilvl w:val="0"/>
          <w:numId w:val="283"/>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Additions and updates</w:t>
      </w:r>
    </w:p>
    <w:p w:rsidR="00184009" w:rsidRPr="00184009" w:rsidRDefault="00184009" w:rsidP="00184009">
      <w:pPr>
        <w:numPr>
          <w:ilvl w:val="0"/>
          <w:numId w:val="28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ms(k) = v</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ms.update(k, v)</w:t>
      </w:r>
      <w:r w:rsidRPr="00184009">
        <w:rPr>
          <w:rFonts w:ascii="Segoe UI" w:eastAsia="Times New Roman" w:hAnsi="Segoe UI" w:cs="Segoe UI"/>
          <w:color w:val="6A737D"/>
          <w:sz w:val="18"/>
          <w:szCs w:val="18"/>
          <w:lang w:eastAsia="en-GB"/>
        </w:rPr>
        <w:t>) Adds 'k -&gt; v' as a side effect, overwriting any previous mapping of 'k'</w:t>
      </w:r>
    </w:p>
    <w:p w:rsidR="00184009" w:rsidRPr="00184009" w:rsidRDefault="00184009" w:rsidP="00184009">
      <w:pPr>
        <w:numPr>
          <w:ilvl w:val="0"/>
          <w:numId w:val="28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 (k -&gt; v)</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Adds mapping 'k -&gt; v' and returns the altered 'ms'</w:t>
      </w:r>
    </w:p>
    <w:p w:rsidR="00184009" w:rsidRPr="00184009" w:rsidRDefault="00184009" w:rsidP="00184009">
      <w:pPr>
        <w:numPr>
          <w:ilvl w:val="0"/>
          <w:numId w:val="28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 (k -&gt; v, l -&gt; w)</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Adds the given mappings to 'ms' and returns 'ms'</w:t>
      </w:r>
    </w:p>
    <w:p w:rsidR="00184009" w:rsidRPr="00184009" w:rsidRDefault="00184009" w:rsidP="00184009">
      <w:pPr>
        <w:numPr>
          <w:ilvl w:val="0"/>
          <w:numId w:val="28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 kvs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Adds all mappings in 'kvs' to 'ms' and returns 'ms'</w:t>
      </w:r>
    </w:p>
    <w:p w:rsidR="00184009" w:rsidRPr="00184009" w:rsidRDefault="00184009" w:rsidP="00184009">
      <w:pPr>
        <w:numPr>
          <w:ilvl w:val="0"/>
          <w:numId w:val="28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put (k, v)</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Adds mapping 'k -&gt; v' and returns any value previously associated with 'k' as an 'option'</w:t>
      </w:r>
    </w:p>
    <w:p w:rsidR="00184009" w:rsidRPr="00184009" w:rsidRDefault="00184009" w:rsidP="00184009">
      <w:pPr>
        <w:numPr>
          <w:ilvl w:val="0"/>
          <w:numId w:val="28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getOrElseUpdate (k, 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key 'k' is defined, returns its value. Otherwise updates 'ms' with the mapping 'k -&gt; d' and returns 'd'</w:t>
      </w:r>
    </w:p>
    <w:p w:rsidR="00184009" w:rsidRPr="00184009" w:rsidRDefault="00184009" w:rsidP="00184009">
      <w:pPr>
        <w:numPr>
          <w:ilvl w:val="0"/>
          <w:numId w:val="285"/>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Removals</w:t>
      </w:r>
    </w:p>
    <w:p w:rsidR="00184009" w:rsidRPr="00184009" w:rsidRDefault="00184009" w:rsidP="00184009">
      <w:pPr>
        <w:numPr>
          <w:ilvl w:val="0"/>
          <w:numId w:val="286"/>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 k</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mapping with key 'k' and returns 'ms'</w:t>
      </w:r>
    </w:p>
    <w:p w:rsidR="00184009" w:rsidRPr="00184009" w:rsidRDefault="00184009" w:rsidP="00184009">
      <w:pPr>
        <w:numPr>
          <w:ilvl w:val="0"/>
          <w:numId w:val="28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 (k, l, 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mappings with the given keys and returns 'ms'</w:t>
      </w:r>
    </w:p>
    <w:p w:rsidR="00184009" w:rsidRPr="00184009" w:rsidRDefault="00184009" w:rsidP="00184009">
      <w:pPr>
        <w:numPr>
          <w:ilvl w:val="0"/>
          <w:numId w:val="28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 ks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all keys contained in 'ks' and returns 'ms'</w:t>
      </w:r>
    </w:p>
    <w:p w:rsidR="00184009" w:rsidRPr="00184009" w:rsidRDefault="00184009" w:rsidP="00184009">
      <w:pPr>
        <w:numPr>
          <w:ilvl w:val="0"/>
          <w:numId w:val="28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remove k</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any mapping with key 'k' and returns any value previously associated with 'k' as an 'option'</w:t>
      </w:r>
    </w:p>
    <w:p w:rsidR="00184009" w:rsidRPr="00184009" w:rsidRDefault="00184009" w:rsidP="00184009">
      <w:pPr>
        <w:numPr>
          <w:ilvl w:val="0"/>
          <w:numId w:val="28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retain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Keeps only those mappings that have a key in satisfying predicate 'p'</w:t>
      </w:r>
    </w:p>
    <w:p w:rsidR="00184009" w:rsidRPr="00184009" w:rsidRDefault="00184009" w:rsidP="00184009">
      <w:pPr>
        <w:numPr>
          <w:ilvl w:val="0"/>
          <w:numId w:val="28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clear()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all mappings from 'ms'</w:t>
      </w:r>
    </w:p>
    <w:p w:rsidR="00184009" w:rsidRPr="00184009" w:rsidRDefault="00184009" w:rsidP="00184009">
      <w:pPr>
        <w:numPr>
          <w:ilvl w:val="0"/>
          <w:numId w:val="287"/>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Transformation and cloning</w:t>
      </w:r>
    </w:p>
    <w:p w:rsidR="00184009" w:rsidRPr="00184009" w:rsidRDefault="00184009" w:rsidP="00184009">
      <w:pPr>
        <w:numPr>
          <w:ilvl w:val="0"/>
          <w:numId w:val="28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 transform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Transforms all associated values in 'ms' with function 'f'</w:t>
      </w:r>
    </w:p>
    <w:p w:rsidR="00184009" w:rsidRPr="00184009" w:rsidRDefault="00184009" w:rsidP="00184009">
      <w:pPr>
        <w:numPr>
          <w:ilvl w:val="0"/>
          <w:numId w:val="28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ms.clone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a new mutable map with the same mappings as 'ms'</w:t>
      </w:r>
    </w:p>
    <w:p w:rsidR="00184009" w:rsidRPr="00184009" w:rsidRDefault="00184009" w:rsidP="00184009">
      <w:pPr>
        <w:numPr>
          <w:ilvl w:val="0"/>
          <w:numId w:val="28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same as with sets, mutable maps also support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updated</w:t>
      </w:r>
      <w:r w:rsidRPr="00184009">
        <w:rPr>
          <w:rFonts w:ascii="Segoe UI" w:eastAsia="Times New Roman" w:hAnsi="Segoe UI" w:cs="Segoe UI"/>
          <w:color w:val="6A737D"/>
          <w:sz w:val="18"/>
          <w:szCs w:val="18"/>
          <w:lang w:eastAsia="en-GB"/>
        </w:rPr>
        <w:t>, but they are also rarely used since they involve copying of the mutable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getOrElseUpdate is useful for accessing maps that act as caches: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were to have an expensive operation triggered by invoking a function 'f':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"taking my time slow."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Thread</w:t>
      </w:r>
      <w:r w:rsidRPr="00184009">
        <w:rPr>
          <w:rFonts w:ascii="Consolas" w:eastAsia="Times New Roman" w:hAnsi="Consolas" w:cs="Consolas"/>
          <w:color w:val="24292E"/>
          <w:sz w:val="16"/>
          <w:szCs w:val="16"/>
          <w:lang w:eastAsia="en-GB"/>
        </w:rPr>
        <w:t>.sleep(</w:t>
      </w:r>
      <w:r w:rsidRPr="00184009">
        <w:rPr>
          <w:rFonts w:ascii="Consolas" w:eastAsia="Times New Roman" w:hAnsi="Consolas" w:cs="Consolas"/>
          <w:color w:val="005CC5"/>
          <w:sz w:val="16"/>
          <w:lang w:eastAsia="en-GB"/>
        </w:rPr>
        <w:t>100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x.reverse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assume further that 'f' has no side-effects, so invoking it again with the same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argument will always yield the same result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that case, you could save time by storing previously computed bindings of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arguments and results of 'f' in a map, and only computing the result of 'f' if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a result of an argument was not found there: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cache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collection.mutable.</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more efficient version of function 'f':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cachedF</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cache.getOrElseUpdate(s, f(s))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cachedF(</w:t>
      </w:r>
      <w:r w:rsidRPr="00184009">
        <w:rPr>
          <w:rFonts w:ascii="Consolas" w:eastAsia="Times New Roman" w:hAnsi="Consolas" w:cs="Consolas"/>
          <w:color w:val="032F62"/>
          <w:sz w:val="16"/>
          <w:lang w:eastAsia="en-GB"/>
        </w:rPr>
        <w:t>"ijk"</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taking my 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String = kji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cachedF(</w:t>
      </w:r>
      <w:r w:rsidRPr="00184009">
        <w:rPr>
          <w:rFonts w:ascii="Consolas" w:eastAsia="Times New Roman" w:hAnsi="Consolas" w:cs="Consolas"/>
          <w:color w:val="032F62"/>
          <w:sz w:val="16"/>
          <w:lang w:eastAsia="en-GB"/>
        </w:rPr>
        <w:t>"ijk"</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String = kji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second argument to 'getOrElseUpdate' is "by-name", so the computation of f("ijk")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only performed if 'getOrElseUpdate' requires the value of its second argument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happens only if its first argument is not found in the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alternative is to implement 'cachedF' directly, using just basic map operations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 that would've taken more 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cachedF</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cache get arg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 xml:space="preserve">(result)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result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result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f(arg)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cache(arg)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result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result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562 - Synchronized sets and maps</w:t>
      </w:r>
    </w:p>
    <w:p w:rsidR="00184009" w:rsidRPr="00184009" w:rsidRDefault="00184009" w:rsidP="00184009">
      <w:pPr>
        <w:numPr>
          <w:ilvl w:val="0"/>
          <w:numId w:val="29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need a thread-safe map, you could mix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SynchronizedMap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 into a map implementation,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scala.collection.mutable.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SynchronizedMap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HashMap</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MapMaker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makeMap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 synthetic subclass of HashMap that mixes in SynchronizedMap 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is generated, an instance of it is created and then returned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SynchronizedMap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if you ask a map to give you a key that doesn't exist you'll get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xml:space="preserve">// NoSuchElementException, but if you override 'default', you'll get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 value returned by 'default'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default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key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"Why?"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because our map mixes in SynchronizedMap it may be used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by multiple threads at the same 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capital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makeMap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capital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"US"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"Washington"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"Croatia"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"Zagreb"</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println(capital(</w:t>
      </w:r>
      <w:r w:rsidRPr="00184009">
        <w:rPr>
          <w:rFonts w:ascii="Consolas" w:eastAsia="Times New Roman" w:hAnsi="Consolas" w:cs="Consolas"/>
          <w:color w:val="032F62"/>
          <w:sz w:val="16"/>
          <w:lang w:eastAsia="en-GB"/>
        </w:rPr>
        <w:t>"Croatia"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Zagreb</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println(capital(</w:t>
      </w:r>
      <w:r w:rsidRPr="00184009">
        <w:rPr>
          <w:rFonts w:ascii="Consolas" w:eastAsia="Times New Roman" w:hAnsi="Consolas" w:cs="Consolas"/>
          <w:color w:val="032F62"/>
          <w:sz w:val="16"/>
          <w:lang w:eastAsia="en-GB"/>
        </w:rPr>
        <w:t>"New Zealand"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Why?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capital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"New Zealand"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"Wellington"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println(capital(</w:t>
      </w:r>
      <w:r w:rsidRPr="00184009">
        <w:rPr>
          <w:rFonts w:ascii="Consolas" w:eastAsia="Times New Roman" w:hAnsi="Consolas" w:cs="Consolas"/>
          <w:color w:val="032F62"/>
          <w:sz w:val="16"/>
          <w:lang w:eastAsia="en-GB"/>
        </w:rPr>
        <w:t>"New Zealand"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Wellington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29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regardless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Synchronized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collections, you're encouraged to use immutable collections with Scala actors instead</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szCs w:val="30"/>
          <w:lang w:eastAsia="en-GB"/>
        </w:rPr>
        <w:t>564 - Concrete immutable collection classes</w:t>
      </w:r>
    </w:p>
    <w:p w:rsidR="00184009" w:rsidRPr="00184009" w:rsidRDefault="00184009" w:rsidP="00184009">
      <w:pPr>
        <w:numPr>
          <w:ilvl w:val="0"/>
          <w:numId w:val="292"/>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lastRenderedPageBreak/>
        <w:t>Lists</w:t>
      </w:r>
    </w:p>
    <w:p w:rsidR="00184009" w:rsidRPr="00184009" w:rsidRDefault="00184009" w:rsidP="00184009">
      <w:pPr>
        <w:numPr>
          <w:ilvl w:val="0"/>
          <w:numId w:val="29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finite immutable sequences that provide constant time access to their first element and they have a constant time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cons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operation for adding a new element to the front</w:t>
      </w:r>
    </w:p>
    <w:p w:rsidR="00184009" w:rsidRPr="00184009" w:rsidRDefault="00184009" w:rsidP="00184009">
      <w:pPr>
        <w:numPr>
          <w:ilvl w:val="0"/>
          <w:numId w:val="29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most other operations take linear time (e.g. accessing "non-head" elements)</w:t>
      </w:r>
    </w:p>
    <w:p w:rsidR="00184009" w:rsidRPr="00184009" w:rsidRDefault="00184009" w:rsidP="00184009">
      <w:pPr>
        <w:numPr>
          <w:ilvl w:val="0"/>
          <w:numId w:val="294"/>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Streams</w:t>
      </w:r>
    </w:p>
    <w:p w:rsidR="00184009" w:rsidRPr="00184009" w:rsidRDefault="00184009" w:rsidP="00184009">
      <w:pPr>
        <w:numPr>
          <w:ilvl w:val="0"/>
          <w:numId w:val="29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like a list, except that its elements are computed lazily</w:t>
      </w:r>
    </w:p>
    <w:p w:rsidR="00184009" w:rsidRPr="00184009" w:rsidRDefault="00184009" w:rsidP="00184009">
      <w:pPr>
        <w:numPr>
          <w:ilvl w:val="0"/>
          <w:numId w:val="29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 of it laziness, a stream can be infinitely long (only requested elements are computed)</w:t>
      </w:r>
    </w:p>
    <w:p w:rsidR="00184009" w:rsidRPr="00184009" w:rsidRDefault="00184009" w:rsidP="00184009">
      <w:pPr>
        <w:numPr>
          <w:ilvl w:val="0"/>
          <w:numId w:val="29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they have the same performance characteristics as lists</w:t>
      </w:r>
    </w:p>
    <w:p w:rsidR="00184009" w:rsidRPr="00184009" w:rsidRDefault="00184009" w:rsidP="00184009">
      <w:pPr>
        <w:numPr>
          <w:ilvl w:val="0"/>
          <w:numId w:val="29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whereas lists are constructed with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operator, streams are constructed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Stream</w:t>
      </w:r>
      <w:r w:rsidRPr="00184009">
        <w:rPr>
          <w:rFonts w:ascii="Consolas" w:eastAsia="Times New Roman" w:hAnsi="Consolas" w:cs="Consolas"/>
          <w:color w:val="24292E"/>
          <w:sz w:val="16"/>
          <w:szCs w:val="16"/>
          <w:lang w:eastAsia="en-GB"/>
        </w:rPr>
        <w:t xml:space="preserve">.empty  </w:t>
      </w:r>
      <w:r w:rsidRPr="00184009">
        <w:rPr>
          <w:rFonts w:ascii="Consolas" w:eastAsia="Times New Roman" w:hAnsi="Consolas" w:cs="Consolas"/>
          <w:color w:val="6A737D"/>
          <w:sz w:val="16"/>
          <w:lang w:eastAsia="en-GB"/>
        </w:rPr>
        <w:t>// Stream[Int] = Stream(1,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head of the stream is '1', and the tail has '2' and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tail is not printed because it hasn't been computed yet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'toString' method of a stream is careful not to force any extra evaluation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computing a Fibonacci sequence starting with the given two numbers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fibFrom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Stream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 </w:t>
      </w:r>
      <w:r w:rsidRPr="00184009">
        <w:rPr>
          <w:rFonts w:ascii="Consolas" w:eastAsia="Times New Roman" w:hAnsi="Consolas" w:cs="Consolas"/>
          <w:color w:val="E36209"/>
          <w:sz w:val="16"/>
          <w:lang w:eastAsia="en-GB"/>
        </w:rPr>
        <w:t>#:</w:t>
      </w:r>
      <w:r w:rsidRPr="00184009">
        <w:rPr>
          <w:rFonts w:ascii="Consolas" w:eastAsia="Times New Roman" w:hAnsi="Consolas" w:cs="Consolas"/>
          <w:color w:val="24292E"/>
          <w:sz w:val="16"/>
          <w:szCs w:val="16"/>
          <w:lang w:eastAsia="en-GB"/>
        </w:rPr>
        <w:t xml:space="preserve">: fibFrom(b, a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the function used '::' instead of '#::', it would cause an infinite recursion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since it uses a stream, the right hand side is not evaluated until it is requested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fibs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fibFrom(</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).take(</w:t>
      </w:r>
      <w:r w:rsidRPr="00184009">
        <w:rPr>
          <w:rFonts w:ascii="Consolas" w:eastAsia="Times New Roman" w:hAnsi="Consolas" w:cs="Consolas"/>
          <w:color w:val="005CC5"/>
          <w:sz w:val="16"/>
          <w:lang w:eastAsia="en-GB"/>
        </w:rPr>
        <w:t>7</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Stream[Int] = Stream(1,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fibs.toList                       </w:t>
      </w:r>
      <w:r w:rsidRPr="00184009">
        <w:rPr>
          <w:rFonts w:ascii="Consolas" w:eastAsia="Times New Roman" w:hAnsi="Consolas" w:cs="Consolas"/>
          <w:color w:val="6A737D"/>
          <w:sz w:val="16"/>
          <w:lang w:eastAsia="en-GB"/>
        </w:rPr>
        <w:t>// List(1, 1, 2, 3, 5, 8, 13)</w:t>
      </w:r>
    </w:p>
    <w:p w:rsidR="00184009" w:rsidRPr="00184009" w:rsidRDefault="00184009" w:rsidP="00184009">
      <w:pPr>
        <w:numPr>
          <w:ilvl w:val="0"/>
          <w:numId w:val="296"/>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Vectors</w:t>
      </w:r>
    </w:p>
    <w:p w:rsidR="00184009" w:rsidRPr="00184009" w:rsidRDefault="00184009" w:rsidP="00184009">
      <w:pPr>
        <w:numPr>
          <w:ilvl w:val="0"/>
          <w:numId w:val="29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introduced in Scala 2.8</w:t>
      </w:r>
    </w:p>
    <w:p w:rsidR="00184009" w:rsidRPr="00184009" w:rsidRDefault="00184009" w:rsidP="00184009">
      <w:pPr>
        <w:numPr>
          <w:ilvl w:val="0"/>
          <w:numId w:val="29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provide efficient access to elements beyond the head</w:t>
      </w:r>
    </w:p>
    <w:p w:rsidR="00184009" w:rsidRPr="00184009" w:rsidRDefault="00184009" w:rsidP="00184009">
      <w:pPr>
        <w:numPr>
          <w:ilvl w:val="0"/>
          <w:numId w:val="29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access to any element take "effectively constant time" (larger constant than list's head or array's element, but constant nonetheless)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used as any other sequence: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scala.collection.immutable.</w:t>
      </w:r>
      <w:r w:rsidRPr="00184009">
        <w:rPr>
          <w:rFonts w:ascii="Consolas" w:eastAsia="Times New Roman" w:hAnsi="Consolas" w:cs="Consolas"/>
          <w:color w:val="6F42C1"/>
          <w:sz w:val="16"/>
          <w:lang w:eastAsia="en-GB"/>
        </w:rPr>
        <w:t>Vector</w:t>
      </w:r>
      <w:r w:rsidRPr="00184009">
        <w:rPr>
          <w:rFonts w:ascii="Consolas" w:eastAsia="Times New Roman" w:hAnsi="Consolas" w:cs="Consolas"/>
          <w:color w:val="24292E"/>
          <w:sz w:val="16"/>
          <w:szCs w:val="16"/>
          <w:lang w:eastAsia="en-GB"/>
        </w:rPr>
        <w:t xml:space="preserve">.empty  </w:t>
      </w:r>
      <w:r w:rsidRPr="00184009">
        <w:rPr>
          <w:rFonts w:ascii="Consolas" w:eastAsia="Times New Roman" w:hAnsi="Consolas" w:cs="Consolas"/>
          <w:color w:val="6A737D"/>
          <w:sz w:val="16"/>
          <w:lang w:eastAsia="en-GB"/>
        </w:rPr>
        <w:t>// Vector[Nothing] = Vector()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vec1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Vector[Int] = Vector(1,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100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vec2     </w:t>
      </w:r>
      <w:r w:rsidRPr="00184009">
        <w:rPr>
          <w:rFonts w:ascii="Consolas" w:eastAsia="Times New Roman" w:hAnsi="Consolas" w:cs="Consolas"/>
          <w:color w:val="6A737D"/>
          <w:sz w:val="16"/>
          <w:lang w:eastAsia="en-GB"/>
        </w:rPr>
        <w:t>// Vector[Int] = Vector(100, 1,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third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vec3(</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Int = 100</w:t>
      </w:r>
    </w:p>
    <w:p w:rsidR="00184009" w:rsidRPr="00184009" w:rsidRDefault="00184009" w:rsidP="00184009">
      <w:pPr>
        <w:numPr>
          <w:ilvl w:val="0"/>
          <w:numId w:val="29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vectors are represented as broad, shallow trees, where every tree node contains up to 32 elements of the vector or up to 32 other tree nodes</w:t>
      </w:r>
    </w:p>
    <w:p w:rsidR="00184009" w:rsidRPr="00184009" w:rsidRDefault="00184009" w:rsidP="00184009">
      <w:pPr>
        <w:numPr>
          <w:ilvl w:val="0"/>
          <w:numId w:val="29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 vectors with up to 32 elements can be represented in a single tree node</w:t>
      </w:r>
    </w:p>
    <w:p w:rsidR="00184009" w:rsidRPr="00184009" w:rsidRDefault="00184009" w:rsidP="00184009">
      <w:pPr>
        <w:numPr>
          <w:ilvl w:val="0"/>
          <w:numId w:val="29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vectors with up to 32 * 32 (1024) elements can be represented with a single indirection</w:t>
      </w:r>
    </w:p>
    <w:p w:rsidR="00184009" w:rsidRPr="00184009" w:rsidRDefault="00184009" w:rsidP="00184009">
      <w:pPr>
        <w:numPr>
          <w:ilvl w:val="0"/>
          <w:numId w:val="29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2^15 (approx 32.77k) elements can be stored within two hops from the root</w:t>
      </w:r>
    </w:p>
    <w:p w:rsidR="00184009" w:rsidRPr="00184009" w:rsidRDefault="00184009" w:rsidP="00184009">
      <w:pPr>
        <w:numPr>
          <w:ilvl w:val="0"/>
          <w:numId w:val="29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2^20 (approx 1M) - 3 hops, 2^25 (approx 33.5M) - 4 hops, 2^30 (approx 1B) - 5 hops</w:t>
      </w:r>
    </w:p>
    <w:p w:rsidR="00184009" w:rsidRPr="00184009" w:rsidRDefault="00184009" w:rsidP="00184009">
      <w:pPr>
        <w:numPr>
          <w:ilvl w:val="0"/>
          <w:numId w:val="29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 for all vectors of up to 1.074B elements, an element selection involves up to five primitive array selections (thus constant 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cannot change an element of a vector in place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 we can use 'updated' method which returns a new vector that differs from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original vector only in a single element: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vec updated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Vector[Int] = Vector(1, 2, 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println(vec)        </w:t>
      </w:r>
      <w:r w:rsidRPr="00184009">
        <w:rPr>
          <w:rFonts w:ascii="Consolas" w:eastAsia="Times New Roman" w:hAnsi="Consolas" w:cs="Consolas"/>
          <w:color w:val="6A737D"/>
          <w:sz w:val="16"/>
          <w:lang w:eastAsia="en-GB"/>
        </w:rPr>
        <w:t>// Vector[Int] = Vector(1, 2, 3)</w:t>
      </w:r>
    </w:p>
    <w:p w:rsidR="00184009" w:rsidRPr="00184009" w:rsidRDefault="00184009" w:rsidP="00184009">
      <w:pPr>
        <w:numPr>
          <w:ilvl w:val="0"/>
          <w:numId w:val="29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like selection, functional vector updates also take "effectively constant time"</w:t>
      </w:r>
    </w:p>
    <w:p w:rsidR="00184009" w:rsidRPr="00184009" w:rsidRDefault="00184009" w:rsidP="00184009">
      <w:pPr>
        <w:numPr>
          <w:ilvl w:val="0"/>
          <w:numId w:val="29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implementation, to update an element in the middle of a vector, copies the node that contains the element and all nodes that point to it, starting from the root (so it creates between 1 and 5 nodes that each contain up to 32 elements or subtrees)</w:t>
      </w:r>
    </w:p>
    <w:p w:rsidR="00184009" w:rsidRPr="00184009" w:rsidRDefault="00184009" w:rsidP="00184009">
      <w:pPr>
        <w:numPr>
          <w:ilvl w:val="0"/>
          <w:numId w:val="29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that is certainly more expensive than in-place update of a mutable array, but it's still a lot cheaper than copying the whole vector</w:t>
      </w:r>
    </w:p>
    <w:p w:rsidR="00184009" w:rsidRPr="00184009" w:rsidRDefault="00184009" w:rsidP="00184009">
      <w:pPr>
        <w:numPr>
          <w:ilvl w:val="0"/>
          <w:numId w:val="29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 of this characteristics, vectors strike a good balance between fast random selections and fast random functional updates and are, thus, the current default implementation of immutable indexed sequences: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scala.collection.immutable.</w:t>
      </w:r>
      <w:r w:rsidRPr="00184009">
        <w:rPr>
          <w:rFonts w:ascii="Consolas" w:eastAsia="Times New Roman" w:hAnsi="Consolas" w:cs="Consolas"/>
          <w:color w:val="6F42C1"/>
          <w:sz w:val="16"/>
          <w:lang w:eastAsia="en-GB"/>
        </w:rPr>
        <w:t>IndexedSeq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IndexedSeq[Int] = Vector(1, 2, 3)</w:t>
      </w:r>
    </w:p>
    <w:p w:rsidR="00184009" w:rsidRPr="00184009" w:rsidRDefault="00184009" w:rsidP="00184009">
      <w:pPr>
        <w:numPr>
          <w:ilvl w:val="0"/>
          <w:numId w:val="300"/>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Immutable stacks</w:t>
      </w:r>
    </w:p>
    <w:p w:rsidR="00184009" w:rsidRPr="00184009" w:rsidRDefault="00184009" w:rsidP="00184009">
      <w:pPr>
        <w:numPr>
          <w:ilvl w:val="0"/>
          <w:numId w:val="301"/>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push</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all take constant time</w:t>
      </w:r>
    </w:p>
    <w:p w:rsidR="00184009" w:rsidRPr="00184009" w:rsidRDefault="00184009" w:rsidP="00184009">
      <w:pPr>
        <w:numPr>
          <w:ilvl w:val="0"/>
          <w:numId w:val="30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rarely used because their functionality is subsumed by lists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stack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scala.collection.immutable.</w:t>
      </w:r>
      <w:r w:rsidRPr="00184009">
        <w:rPr>
          <w:rFonts w:ascii="Consolas" w:eastAsia="Times New Roman" w:hAnsi="Consolas" w:cs="Consolas"/>
          <w:color w:val="6F42C1"/>
          <w:sz w:val="16"/>
          <w:lang w:eastAsia="en-GB"/>
        </w:rPr>
        <w:t>Stack</w:t>
      </w:r>
      <w:r w:rsidRPr="00184009">
        <w:rPr>
          <w:rFonts w:ascii="Consolas" w:eastAsia="Times New Roman" w:hAnsi="Consolas" w:cs="Consolas"/>
          <w:color w:val="24292E"/>
          <w:sz w:val="16"/>
          <w:szCs w:val="16"/>
          <w:lang w:eastAsia="en-GB"/>
        </w:rPr>
        <w:t xml:space="preserve">.empty  </w:t>
      </w:r>
      <w:r w:rsidRPr="00184009">
        <w:rPr>
          <w:rFonts w:ascii="Consolas" w:eastAsia="Times New Roman" w:hAnsi="Consolas" w:cs="Consolas"/>
          <w:color w:val="6A737D"/>
          <w:sz w:val="16"/>
          <w:lang w:eastAsia="en-GB"/>
        </w:rPr>
        <w:t>// Stack[Nothing] = Stack()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stack.push(</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Stack[Int] = Stack(1)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stack       </w:t>
      </w:r>
      <w:r w:rsidRPr="00184009">
        <w:rPr>
          <w:rFonts w:ascii="Consolas" w:eastAsia="Times New Roman" w:hAnsi="Consolas" w:cs="Consolas"/>
          <w:color w:val="6A737D"/>
          <w:sz w:val="16"/>
          <w:lang w:eastAsia="en-GB"/>
        </w:rPr>
        <w:t>// Stack()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hasOne.top  </w:t>
      </w:r>
      <w:r w:rsidRPr="00184009">
        <w:rPr>
          <w:rFonts w:ascii="Consolas" w:eastAsia="Times New Roman" w:hAnsi="Consolas" w:cs="Consolas"/>
          <w:color w:val="6A737D"/>
          <w:sz w:val="16"/>
          <w:lang w:eastAsia="en-GB"/>
        </w:rPr>
        <w:t>// Int = 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hasOne.pop  </w:t>
      </w:r>
      <w:r w:rsidRPr="00184009">
        <w:rPr>
          <w:rFonts w:ascii="Consolas" w:eastAsia="Times New Roman" w:hAnsi="Consolas" w:cs="Consolas"/>
          <w:color w:val="6A737D"/>
          <w:sz w:val="16"/>
          <w:lang w:eastAsia="en-GB"/>
        </w:rPr>
        <w:t>// Stack()  - returns the stack, not the popped element (like list's tail)</w:t>
      </w:r>
    </w:p>
    <w:p w:rsidR="00184009" w:rsidRPr="00184009" w:rsidRDefault="00184009" w:rsidP="00184009">
      <w:pPr>
        <w:numPr>
          <w:ilvl w:val="0"/>
          <w:numId w:val="302"/>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Immutable queues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empty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scala.collection.immutable.</w:t>
      </w:r>
      <w:r w:rsidRPr="00184009">
        <w:rPr>
          <w:rFonts w:ascii="Consolas" w:eastAsia="Times New Roman" w:hAnsi="Consolas" w:cs="Consolas"/>
          <w:color w:val="6F42C1"/>
          <w:sz w:val="16"/>
          <w:lang w:eastAsia="en-GB"/>
        </w:rPr>
        <w:t>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Queue[Int] = Queue()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empty.enqueue(</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Queue[Int] = Queue(1)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has123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hasOne.enqueue(</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Queue[Int] = Queue(1,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(element, has23)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has123.dequeue  </w:t>
      </w:r>
      <w:r w:rsidRPr="00184009">
        <w:rPr>
          <w:rFonts w:ascii="Consolas" w:eastAsia="Times New Roman" w:hAnsi="Consolas" w:cs="Consolas"/>
          <w:color w:val="6A737D"/>
          <w:sz w:val="16"/>
          <w:lang w:eastAsia="en-GB"/>
        </w:rPr>
        <w:t>// element: Int = 1; has23: Queue(2,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dequeue returns a pair consisting of the element removed and the rest of the queue</w:t>
      </w:r>
    </w:p>
    <w:p w:rsidR="00184009" w:rsidRPr="00184009" w:rsidRDefault="00184009" w:rsidP="00184009">
      <w:pPr>
        <w:numPr>
          <w:ilvl w:val="0"/>
          <w:numId w:val="303"/>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Ranges</w:t>
      </w:r>
    </w:p>
    <w:p w:rsidR="00184009" w:rsidRPr="00184009" w:rsidRDefault="00184009" w:rsidP="00184009">
      <w:pPr>
        <w:numPr>
          <w:ilvl w:val="0"/>
          <w:numId w:val="30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ordered sequence of integers that are equally spaced apart</w:t>
      </w:r>
    </w:p>
    <w:p w:rsidR="00184009" w:rsidRPr="00184009" w:rsidRDefault="00184009" w:rsidP="00184009">
      <w:pPr>
        <w:numPr>
          <w:ilvl w:val="0"/>
          <w:numId w:val="30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represented in constant space, since they can be defined by just 3 numbers: start, end and step, thus making most operations on ranges extremely fast</w:t>
      </w:r>
    </w:p>
    <w:p w:rsidR="00184009" w:rsidRPr="00184009" w:rsidRDefault="00184009" w:rsidP="00184009">
      <w:pPr>
        <w:numPr>
          <w:ilvl w:val="0"/>
          <w:numId w:val="30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create a range, use predefined methods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to</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by</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to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immutable.Range.Inclusive with immutable.Range.ByOne = Range(1,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to </w:t>
      </w:r>
      <w:r w:rsidRPr="00184009">
        <w:rPr>
          <w:rFonts w:ascii="Consolas" w:eastAsia="Times New Roman" w:hAnsi="Consolas" w:cs="Consolas"/>
          <w:color w:val="005CC5"/>
          <w:sz w:val="16"/>
          <w:lang w:eastAsia="en-GB"/>
        </w:rPr>
        <w:t>14</w:t>
      </w:r>
      <w:r w:rsidRPr="00184009">
        <w:rPr>
          <w:rFonts w:ascii="Consolas" w:eastAsia="Times New Roman" w:hAnsi="Consolas" w:cs="Consolas"/>
          <w:color w:val="24292E"/>
          <w:sz w:val="16"/>
          <w:szCs w:val="16"/>
          <w:lang w:eastAsia="en-GB"/>
        </w:rPr>
        <w:t xml:space="preserve"> by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immutable.Range = Range(5, 8, 11, 14)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until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immutable.Range = Range(1, 2)</w:t>
      </w:r>
    </w:p>
    <w:p w:rsidR="00184009" w:rsidRPr="00184009" w:rsidRDefault="00184009" w:rsidP="00184009">
      <w:pPr>
        <w:numPr>
          <w:ilvl w:val="0"/>
          <w:numId w:val="305"/>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Hash tries</w:t>
      </w:r>
    </w:p>
    <w:p w:rsidR="00184009" w:rsidRPr="00184009" w:rsidRDefault="00184009" w:rsidP="00184009">
      <w:pPr>
        <w:numPr>
          <w:ilvl w:val="0"/>
          <w:numId w:val="30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standard way to implement immutable sets and maps efficiently</w:t>
      </w:r>
    </w:p>
    <w:p w:rsidR="00184009" w:rsidRPr="00184009" w:rsidRDefault="00184009" w:rsidP="00184009">
      <w:pPr>
        <w:numPr>
          <w:ilvl w:val="0"/>
          <w:numId w:val="30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represented similar to vectors, in that they are also trees where every node has 32 elements or subtrees, but selection is done based on a hash code</w:t>
      </w:r>
    </w:p>
    <w:p w:rsidR="00184009" w:rsidRPr="00184009" w:rsidRDefault="00184009" w:rsidP="00184009">
      <w:pPr>
        <w:numPr>
          <w:ilvl w:val="0"/>
          <w:numId w:val="30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e.g. to find a given key in a map, we use the lowest five bits of the hash code of the key to select the first subtree, the next five bits for the next subtree, and so on</w:t>
      </w:r>
    </w:p>
    <w:p w:rsidR="00184009" w:rsidRPr="00184009" w:rsidRDefault="00184009" w:rsidP="00184009">
      <w:pPr>
        <w:numPr>
          <w:ilvl w:val="0"/>
          <w:numId w:val="30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selection stops once all elements stored in a node have hash codes that differ from each other in the bits that are selected so far, thus not all the bits of the hash code are always used</w:t>
      </w:r>
    </w:p>
    <w:p w:rsidR="00184009" w:rsidRPr="00184009" w:rsidRDefault="00184009" w:rsidP="00184009">
      <w:pPr>
        <w:numPr>
          <w:ilvl w:val="0"/>
          <w:numId w:val="30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strike a nice balance between reasonably fast lookups and reasonably efficient functional insertions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 and deletions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30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sets and maps that contain less than five elements are stored as single objects that just contain the elements as fields</w:t>
      </w:r>
    </w:p>
    <w:p w:rsidR="00184009" w:rsidRPr="00184009" w:rsidRDefault="00184009" w:rsidP="00184009">
      <w:pPr>
        <w:numPr>
          <w:ilvl w:val="0"/>
          <w:numId w:val="307"/>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Red-black trees</w:t>
      </w:r>
    </w:p>
    <w:p w:rsidR="00184009" w:rsidRPr="00184009" w:rsidRDefault="00184009" w:rsidP="00184009">
      <w:pPr>
        <w:numPr>
          <w:ilvl w:val="0"/>
          <w:numId w:val="30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a form of balanced binary trees where some nodes are designated "red" and others "black"</w:t>
      </w:r>
    </w:p>
    <w:p w:rsidR="00184009" w:rsidRPr="00184009" w:rsidRDefault="00184009" w:rsidP="00184009">
      <w:pPr>
        <w:numPr>
          <w:ilvl w:val="0"/>
          <w:numId w:val="30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like any other balanced binary tree, operations on them take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log(n)</w:t>
      </w:r>
    </w:p>
    <w:p w:rsidR="00184009" w:rsidRPr="00184009" w:rsidRDefault="00184009" w:rsidP="00184009">
      <w:pPr>
        <w:numPr>
          <w:ilvl w:val="0"/>
          <w:numId w:val="30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TreeSet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TreeMap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use a red-black tree internally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collection.immutable.</w:t>
      </w:r>
      <w:r w:rsidRPr="00184009">
        <w:rPr>
          <w:rFonts w:ascii="Consolas" w:eastAsia="Times New Roman" w:hAnsi="Consolas" w:cs="Consolas"/>
          <w:color w:val="6F42C1"/>
          <w:sz w:val="16"/>
          <w:lang w:eastAsia="en-GB"/>
        </w:rPr>
        <w:t>TreeSet</w:t>
      </w:r>
      <w:r w:rsidRPr="00184009">
        <w:rPr>
          <w:rFonts w:ascii="Consolas" w:eastAsia="Times New Roman" w:hAnsi="Consolas" w:cs="Consolas"/>
          <w:color w:val="24292E"/>
          <w:sz w:val="16"/>
          <w:szCs w:val="16"/>
          <w:lang w:eastAsia="en-GB"/>
        </w:rPr>
        <w:t>.empty[</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TreeSet[Int] = TreeSet()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set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TreeSet[Int] = TreeSet(1, 3)</w:t>
      </w:r>
    </w:p>
    <w:p w:rsidR="00184009" w:rsidRPr="00184009" w:rsidRDefault="00184009" w:rsidP="00184009">
      <w:pPr>
        <w:numPr>
          <w:ilvl w:val="0"/>
          <w:numId w:val="30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they are also the standard implementation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SortedSet</w:t>
      </w:r>
      <w:r w:rsidRPr="00184009">
        <w:rPr>
          <w:rFonts w:ascii="Segoe UI" w:eastAsia="Times New Roman" w:hAnsi="Segoe UI" w:cs="Segoe UI"/>
          <w:color w:val="6A737D"/>
          <w:sz w:val="18"/>
          <w:szCs w:val="18"/>
          <w:lang w:eastAsia="en-GB"/>
        </w:rPr>
        <w:t>, because they provide efficient iterator that returns all elements of the set in sorted order</w:t>
      </w:r>
    </w:p>
    <w:p w:rsidR="00184009" w:rsidRPr="00184009" w:rsidRDefault="00184009" w:rsidP="00184009">
      <w:pPr>
        <w:numPr>
          <w:ilvl w:val="0"/>
          <w:numId w:val="310"/>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Immutable bit sets</w:t>
      </w:r>
    </w:p>
    <w:p w:rsidR="00184009" w:rsidRPr="00184009" w:rsidRDefault="00184009" w:rsidP="00184009">
      <w:pPr>
        <w:numPr>
          <w:ilvl w:val="0"/>
          <w:numId w:val="31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represent collections of small integers as the bits of a larger integer, e.g. the bit set containing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3, 2 and 0</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would be represented as integer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1101</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binary, which 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13</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decimal</w:t>
      </w:r>
    </w:p>
    <w:p w:rsidR="00184009" w:rsidRPr="00184009" w:rsidRDefault="00184009" w:rsidP="00184009">
      <w:pPr>
        <w:numPr>
          <w:ilvl w:val="0"/>
          <w:numId w:val="31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internally, they use an array of 64-bit Longs, where the first Long in the array is for integers 0 through 63, second for 64 to 127, and so on, thus they are very compact as long as the largest integer in the set is less than a few hundred or so</w:t>
      </w:r>
    </w:p>
    <w:p w:rsidR="00184009" w:rsidRPr="00184009" w:rsidRDefault="00184009" w:rsidP="00184009">
      <w:pPr>
        <w:numPr>
          <w:ilvl w:val="0"/>
          <w:numId w:val="31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testing for inclusion takes constant time</w:t>
      </w:r>
    </w:p>
    <w:p w:rsidR="00184009" w:rsidRPr="00184009" w:rsidRDefault="00184009" w:rsidP="00184009">
      <w:pPr>
        <w:numPr>
          <w:ilvl w:val="0"/>
          <w:numId w:val="31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adding an item to a set takes time proportional to the number of Longs in the array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scala.collection.immutable.</w:t>
      </w:r>
      <w:r w:rsidRPr="00184009">
        <w:rPr>
          <w:rFonts w:ascii="Consolas" w:eastAsia="Times New Roman" w:hAnsi="Consolas" w:cs="Consolas"/>
          <w:color w:val="6F42C1"/>
          <w:sz w:val="16"/>
          <w:lang w:eastAsia="en-GB"/>
        </w:rPr>
        <w:t>BitSet</w:t>
      </w:r>
      <w:r w:rsidRPr="00184009">
        <w:rPr>
          <w:rFonts w:ascii="Consolas" w:eastAsia="Times New Roman" w:hAnsi="Consolas" w:cs="Consolas"/>
          <w:color w:val="24292E"/>
          <w:sz w:val="16"/>
          <w:szCs w:val="16"/>
          <w:lang w:eastAsia="en-GB"/>
        </w:rPr>
        <w:t xml:space="preserve">.empty  </w:t>
      </w:r>
      <w:r w:rsidRPr="00184009">
        <w:rPr>
          <w:rFonts w:ascii="Consolas" w:eastAsia="Times New Roman" w:hAnsi="Consolas" w:cs="Consolas"/>
          <w:color w:val="6A737D"/>
          <w:sz w:val="16"/>
          <w:lang w:eastAsia="en-GB"/>
        </w:rPr>
        <w:t>// BitSet = BitSet()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moreBits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bits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BitSet = BitSet(3, 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moreBits(</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moreBits(</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false</w:t>
      </w:r>
    </w:p>
    <w:p w:rsidR="00184009" w:rsidRPr="00184009" w:rsidRDefault="00184009" w:rsidP="00184009">
      <w:pPr>
        <w:numPr>
          <w:ilvl w:val="0"/>
          <w:numId w:val="312"/>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List maps</w:t>
      </w:r>
    </w:p>
    <w:p w:rsidR="00184009" w:rsidRPr="00184009" w:rsidRDefault="00184009" w:rsidP="00184009">
      <w:pPr>
        <w:numPr>
          <w:ilvl w:val="0"/>
          <w:numId w:val="31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represents a map as a linked list of key-value pairs</w:t>
      </w:r>
    </w:p>
    <w:p w:rsidR="00184009" w:rsidRPr="00184009" w:rsidRDefault="00184009" w:rsidP="00184009">
      <w:pPr>
        <w:numPr>
          <w:ilvl w:val="0"/>
          <w:numId w:val="3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general, operations might have to iterate through the entire list, thus taking time linear in the size of the map</w:t>
      </w:r>
    </w:p>
    <w:p w:rsidR="00184009" w:rsidRPr="00184009" w:rsidRDefault="00184009" w:rsidP="00184009">
      <w:pPr>
        <w:numPr>
          <w:ilvl w:val="0"/>
          <w:numId w:val="3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rarely used, since regular immutable maps are almost always faster</w:t>
      </w:r>
    </w:p>
    <w:p w:rsidR="00184009" w:rsidRPr="00184009" w:rsidRDefault="00184009" w:rsidP="00184009">
      <w:pPr>
        <w:numPr>
          <w:ilvl w:val="0"/>
          <w:numId w:val="3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one exception is a case when a map is constructed in such a way that the first elements in the list are selected much more often than the other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collection.immutable.</w:t>
      </w:r>
      <w:r w:rsidRPr="00184009">
        <w:rPr>
          <w:rFonts w:ascii="Consolas" w:eastAsia="Times New Roman" w:hAnsi="Consolas" w:cs="Consolas"/>
          <w:color w:val="6F42C1"/>
          <w:sz w:val="16"/>
          <w:lang w:eastAsia="en-GB"/>
        </w:rPr>
        <w:t>ListMap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"two"</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immutable.ListMap[Int, java.lang.String] = Map((1, one), (2, two))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map(</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java.lang.String = two</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571 - Concrete mutable collection classes</w:t>
      </w:r>
    </w:p>
    <w:p w:rsidR="00184009" w:rsidRPr="00184009" w:rsidRDefault="00184009" w:rsidP="00184009">
      <w:pPr>
        <w:numPr>
          <w:ilvl w:val="0"/>
          <w:numId w:val="314"/>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Array buffers</w:t>
      </w:r>
    </w:p>
    <w:p w:rsidR="00184009" w:rsidRPr="00184009" w:rsidRDefault="00184009" w:rsidP="00184009">
      <w:pPr>
        <w:numPr>
          <w:ilvl w:val="0"/>
          <w:numId w:val="31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holds an array and a size</w:t>
      </w:r>
    </w:p>
    <w:p w:rsidR="00184009" w:rsidRPr="00184009" w:rsidRDefault="00184009" w:rsidP="00184009">
      <w:pPr>
        <w:numPr>
          <w:ilvl w:val="0"/>
          <w:numId w:val="31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most operations have the same speed as arrays' counterparts, because the operations simply access and modify the underlying array</w:t>
      </w:r>
    </w:p>
    <w:p w:rsidR="00184009" w:rsidRPr="00184009" w:rsidRDefault="00184009" w:rsidP="00184009">
      <w:pPr>
        <w:numPr>
          <w:ilvl w:val="0"/>
          <w:numId w:val="31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additionally, they support efficient addition of elements to the end, which take "amortized constant time", thus making them useful for building a large collections, as long as new items are always added to the end: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collection.mutable.</w:t>
      </w:r>
      <w:r w:rsidRPr="00184009">
        <w:rPr>
          <w:rFonts w:ascii="Consolas" w:eastAsia="Times New Roman" w:hAnsi="Consolas" w:cs="Consolas"/>
          <w:color w:val="6F42C1"/>
          <w:sz w:val="16"/>
          <w:lang w:eastAsia="en-GB"/>
        </w:rPr>
        <w:t>ArrayBuffer</w:t>
      </w:r>
      <w:r w:rsidRPr="00184009">
        <w:rPr>
          <w:rFonts w:ascii="Consolas" w:eastAsia="Times New Roman" w:hAnsi="Consolas" w:cs="Consolas"/>
          <w:color w:val="24292E"/>
          <w:sz w:val="16"/>
          <w:szCs w:val="16"/>
          <w:lang w:eastAsia="en-GB"/>
        </w:rPr>
        <w:t>.empty[</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ArrayBuffer[Int] = ArrayBuffer()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buf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buf.type = ArrayBuffer(1)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buf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buf.type = ArrayBuffer(1, 10)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buf.toArray  </w:t>
      </w:r>
      <w:r w:rsidRPr="00184009">
        <w:rPr>
          <w:rFonts w:ascii="Consolas" w:eastAsia="Times New Roman" w:hAnsi="Consolas" w:cs="Consolas"/>
          <w:color w:val="6A737D"/>
          <w:sz w:val="16"/>
          <w:lang w:eastAsia="en-GB"/>
        </w:rPr>
        <w:t>// Array[Int] = Array(1, 10)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buf.type - a singleton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means that the variable holds exactly the object referred to by buf</w:t>
      </w:r>
    </w:p>
    <w:p w:rsidR="00184009" w:rsidRPr="00184009" w:rsidRDefault="00184009" w:rsidP="00184009">
      <w:pPr>
        <w:numPr>
          <w:ilvl w:val="0"/>
          <w:numId w:val="316"/>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lastRenderedPageBreak/>
        <w:t>List buffers</w:t>
      </w:r>
    </w:p>
    <w:p w:rsidR="00184009" w:rsidRPr="00184009" w:rsidRDefault="00184009" w:rsidP="00184009">
      <w:pPr>
        <w:numPr>
          <w:ilvl w:val="0"/>
          <w:numId w:val="31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like an array buffer, except that it uses a linked list internally instead of array</w:t>
      </w:r>
    </w:p>
    <w:p w:rsidR="00184009" w:rsidRPr="00184009" w:rsidRDefault="00184009" w:rsidP="00184009">
      <w:pPr>
        <w:numPr>
          <w:ilvl w:val="0"/>
          <w:numId w:val="31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plan to convert the buffer to a list once it's built up, use a list buffer instead of an array 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collection.mutable.</w:t>
      </w:r>
      <w:r w:rsidRPr="00184009">
        <w:rPr>
          <w:rFonts w:ascii="Consolas" w:eastAsia="Times New Roman" w:hAnsi="Consolas" w:cs="Consolas"/>
          <w:color w:val="6F42C1"/>
          <w:sz w:val="16"/>
          <w:lang w:eastAsia="en-GB"/>
        </w:rPr>
        <w:t>ListBuffer</w:t>
      </w:r>
      <w:r w:rsidRPr="00184009">
        <w:rPr>
          <w:rFonts w:ascii="Consolas" w:eastAsia="Times New Roman" w:hAnsi="Consolas" w:cs="Consolas"/>
          <w:color w:val="24292E"/>
          <w:sz w:val="16"/>
          <w:szCs w:val="16"/>
          <w:lang w:eastAsia="en-GB"/>
        </w:rPr>
        <w:t>.empty[</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ListBuffer[Int] = ListBuffer()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buf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buf.type = ListBuffer(1)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buf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buf.type = ListBuffer(1, 10)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buf.toList  </w:t>
      </w:r>
      <w:r w:rsidRPr="00184009">
        <w:rPr>
          <w:rFonts w:ascii="Consolas" w:eastAsia="Times New Roman" w:hAnsi="Consolas" w:cs="Consolas"/>
          <w:color w:val="6A737D"/>
          <w:sz w:val="16"/>
          <w:lang w:eastAsia="en-GB"/>
        </w:rPr>
        <w:t>// List[Int] = List(1, 10)</w:t>
      </w:r>
    </w:p>
    <w:p w:rsidR="00184009" w:rsidRPr="00184009" w:rsidRDefault="00184009" w:rsidP="00184009">
      <w:pPr>
        <w:numPr>
          <w:ilvl w:val="0"/>
          <w:numId w:val="318"/>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String builders</w:t>
      </w:r>
    </w:p>
    <w:p w:rsidR="00184009" w:rsidRPr="00184009" w:rsidRDefault="00184009" w:rsidP="00184009">
      <w:pPr>
        <w:numPr>
          <w:ilvl w:val="0"/>
          <w:numId w:val="31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imported in the default namespace, so they may be created: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new StringBuilder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StringBuilder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StringBuilder = StringBuilder()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buf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StringBuilder(a)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buf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"bcdef"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StringBuilder(a, b, c, d, e, 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buf.toString     </w:t>
      </w:r>
      <w:r w:rsidRPr="00184009">
        <w:rPr>
          <w:rFonts w:ascii="Consolas" w:eastAsia="Times New Roman" w:hAnsi="Consolas" w:cs="Consolas"/>
          <w:color w:val="6A737D"/>
          <w:sz w:val="16"/>
          <w:lang w:eastAsia="en-GB"/>
        </w:rPr>
        <w:t>// String = abcdef</w:t>
      </w:r>
    </w:p>
    <w:p w:rsidR="00184009" w:rsidRPr="00184009" w:rsidRDefault="00184009" w:rsidP="00184009">
      <w:pPr>
        <w:numPr>
          <w:ilvl w:val="0"/>
          <w:numId w:val="320"/>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Linked lists</w:t>
      </w:r>
    </w:p>
    <w:p w:rsidR="00184009" w:rsidRPr="00184009" w:rsidRDefault="00184009" w:rsidP="00184009">
      <w:pPr>
        <w:numPr>
          <w:ilvl w:val="0"/>
          <w:numId w:val="32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mutable sequences that consist of nodes that are linked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next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pointers</w:t>
      </w:r>
    </w:p>
    <w:p w:rsidR="00184009" w:rsidRPr="00184009" w:rsidRDefault="00184009" w:rsidP="00184009">
      <w:pPr>
        <w:numPr>
          <w:ilvl w:val="0"/>
          <w:numId w:val="32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most languages empty linked list would be represented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null</w:t>
      </w:r>
      <w:r w:rsidRPr="00184009">
        <w:rPr>
          <w:rFonts w:ascii="Segoe UI" w:eastAsia="Times New Roman" w:hAnsi="Segoe UI" w:cs="Segoe UI"/>
          <w:color w:val="6A737D"/>
          <w:sz w:val="18"/>
          <w:szCs w:val="18"/>
          <w:lang w:eastAsia="en-GB"/>
        </w:rPr>
        <w:t>, but in Scala, which makes even empty sequences support all sequence methods, empty linked list is encoded in a special way. Their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next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pointer points back to the node itself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otherwise this would happen: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LinkedList</w:t>
      </w:r>
      <w:r w:rsidRPr="00184009">
        <w:rPr>
          <w:rFonts w:ascii="Consolas" w:eastAsia="Times New Roman" w:hAnsi="Consolas" w:cs="Consolas"/>
          <w:color w:val="24292E"/>
          <w:sz w:val="16"/>
          <w:szCs w:val="16"/>
          <w:lang w:eastAsia="en-GB"/>
        </w:rPr>
        <w:t xml:space="preserve">.empty.isEmpty </w:t>
      </w:r>
      <w:r w:rsidRPr="00184009">
        <w:rPr>
          <w:rFonts w:ascii="Consolas" w:eastAsia="Times New Roman" w:hAnsi="Consolas" w:cs="Consolas"/>
          <w:color w:val="6A737D"/>
          <w:sz w:val="16"/>
          <w:lang w:eastAsia="en-GB"/>
        </w:rPr>
        <w:t>// in Java something like this would throw NullPointerException</w:t>
      </w:r>
    </w:p>
    <w:p w:rsidR="00184009" w:rsidRPr="00184009" w:rsidRDefault="00184009" w:rsidP="00184009">
      <w:pPr>
        <w:numPr>
          <w:ilvl w:val="0"/>
          <w:numId w:val="322"/>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Double linked lists</w:t>
      </w:r>
    </w:p>
    <w:p w:rsidR="00184009" w:rsidRPr="00184009" w:rsidRDefault="00184009" w:rsidP="00184009">
      <w:pPr>
        <w:numPr>
          <w:ilvl w:val="0"/>
          <w:numId w:val="32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same as single linked lists, except that besides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next</w:t>
      </w:r>
      <w:r w:rsidRPr="00184009">
        <w:rPr>
          <w:rFonts w:ascii="Segoe UI" w:eastAsia="Times New Roman" w:hAnsi="Segoe UI" w:cs="Segoe UI"/>
          <w:color w:val="6A737D"/>
          <w:sz w:val="18"/>
          <w:szCs w:val="18"/>
          <w:lang w:eastAsia="en-GB"/>
        </w:rPr>
        <w:t>, they have another mutable field,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prev</w:t>
      </w:r>
      <w:r w:rsidRPr="00184009">
        <w:rPr>
          <w:rFonts w:ascii="Segoe UI" w:eastAsia="Times New Roman" w:hAnsi="Segoe UI" w:cs="Segoe UI"/>
          <w:color w:val="6A737D"/>
          <w:sz w:val="18"/>
          <w:szCs w:val="18"/>
          <w:lang w:eastAsia="en-GB"/>
        </w:rPr>
        <w:t>, which points to the element preceding the current node</w:t>
      </w:r>
    </w:p>
    <w:p w:rsidR="00184009" w:rsidRPr="00184009" w:rsidRDefault="00184009" w:rsidP="00184009">
      <w:pPr>
        <w:numPr>
          <w:ilvl w:val="0"/>
          <w:numId w:val="32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main benefit of that additional link is that it makes element removal very fast</w:t>
      </w:r>
    </w:p>
    <w:p w:rsidR="00184009" w:rsidRPr="00184009" w:rsidRDefault="00184009" w:rsidP="00184009">
      <w:pPr>
        <w:numPr>
          <w:ilvl w:val="0"/>
          <w:numId w:val="324"/>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Mutable lists</w:t>
      </w:r>
    </w:p>
    <w:p w:rsidR="00184009" w:rsidRPr="00184009" w:rsidRDefault="00184009" w:rsidP="00184009">
      <w:pPr>
        <w:numPr>
          <w:ilvl w:val="0"/>
          <w:numId w:val="32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MutableList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consists of a single linked list together with a pointer that refers to the terminal empty node of that list, which makes list append operation take constant time, because it avoids having to traverse the list in search for its terminal node</w:t>
      </w:r>
    </w:p>
    <w:p w:rsidR="00184009" w:rsidRPr="00184009" w:rsidRDefault="00184009" w:rsidP="00184009">
      <w:pPr>
        <w:numPr>
          <w:ilvl w:val="0"/>
          <w:numId w:val="32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the standard implementation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mutable.LinearSeq</w:t>
      </w:r>
    </w:p>
    <w:p w:rsidR="00184009" w:rsidRPr="00184009" w:rsidRDefault="00184009" w:rsidP="00184009">
      <w:pPr>
        <w:numPr>
          <w:ilvl w:val="0"/>
          <w:numId w:val="326"/>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Queues</w:t>
      </w:r>
    </w:p>
    <w:p w:rsidR="00184009" w:rsidRPr="00184009" w:rsidRDefault="00184009" w:rsidP="00184009">
      <w:pPr>
        <w:numPr>
          <w:ilvl w:val="0"/>
          <w:numId w:val="32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instead of immutable queue's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enqueue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we 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append</w:t>
      </w:r>
    </w:p>
    <w:p w:rsidR="00184009" w:rsidRPr="00184009" w:rsidRDefault="00184009" w:rsidP="00184009">
      <w:pPr>
        <w:numPr>
          <w:ilvl w:val="0"/>
          <w:numId w:val="32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also, on mutable queue,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dequeue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just removes the head element from the queue and returns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scala.collection.mutable.Queue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Queue[String] = Queue()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q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q.type = Queue(a)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q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q.type = Queue(a, b, 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q                     </w:t>
      </w:r>
      <w:r w:rsidRPr="00184009">
        <w:rPr>
          <w:rFonts w:ascii="Consolas" w:eastAsia="Times New Roman" w:hAnsi="Consolas" w:cs="Consolas"/>
          <w:color w:val="6A737D"/>
          <w:sz w:val="16"/>
          <w:lang w:eastAsia="en-GB"/>
        </w:rPr>
        <w:t>// mutable.Queue[String] = Queue(a, b, 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q.dequeue             </w:t>
      </w:r>
      <w:r w:rsidRPr="00184009">
        <w:rPr>
          <w:rFonts w:ascii="Consolas" w:eastAsia="Times New Roman" w:hAnsi="Consolas" w:cs="Consolas"/>
          <w:color w:val="6A737D"/>
          <w:sz w:val="16"/>
          <w:lang w:eastAsia="en-GB"/>
        </w:rPr>
        <w:t>// String = 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q                     </w:t>
      </w:r>
      <w:r w:rsidRPr="00184009">
        <w:rPr>
          <w:rFonts w:ascii="Consolas" w:eastAsia="Times New Roman" w:hAnsi="Consolas" w:cs="Consolas"/>
          <w:color w:val="6A737D"/>
          <w:sz w:val="16"/>
          <w:lang w:eastAsia="en-GB"/>
        </w:rPr>
        <w:t>// mutable.Queue[String] = Queue(b, c)</w:t>
      </w:r>
    </w:p>
    <w:p w:rsidR="00184009" w:rsidRPr="00184009" w:rsidRDefault="00184009" w:rsidP="00184009">
      <w:pPr>
        <w:numPr>
          <w:ilvl w:val="0"/>
          <w:numId w:val="328"/>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Array sequences</w:t>
      </w:r>
    </w:p>
    <w:p w:rsidR="00184009" w:rsidRPr="00184009" w:rsidRDefault="00184009" w:rsidP="00184009">
      <w:pPr>
        <w:numPr>
          <w:ilvl w:val="0"/>
          <w:numId w:val="329"/>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ArraySeq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mutable sequence of fixed size, implemented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Array[AnyRef]</w:t>
      </w:r>
    </w:p>
    <w:p w:rsidR="00184009" w:rsidRPr="00184009" w:rsidRDefault="00184009" w:rsidP="00184009">
      <w:pPr>
        <w:numPr>
          <w:ilvl w:val="0"/>
          <w:numId w:val="32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used for its performance characteristics (array), when you want to create generic instances of a sequence, but do not know the type of elements and do not have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ClassManifest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provide at runtime</w:t>
      </w:r>
    </w:p>
    <w:p w:rsidR="00184009" w:rsidRPr="00184009" w:rsidRDefault="00184009" w:rsidP="00184009">
      <w:pPr>
        <w:numPr>
          <w:ilvl w:val="0"/>
          <w:numId w:val="330"/>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Stacks</w:t>
      </w:r>
    </w:p>
    <w:p w:rsidR="00184009" w:rsidRPr="00184009" w:rsidRDefault="00184009" w:rsidP="00184009">
      <w:pPr>
        <w:numPr>
          <w:ilvl w:val="0"/>
          <w:numId w:val="33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works exactly the same as the immutable version, except that modifications happen in place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stack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scala.collection.mutable.Stack</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mutable.Stack[Int] = Stack()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stack.push(</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stack.type = Stack(1)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stack          </w:t>
      </w:r>
      <w:r w:rsidRPr="00184009">
        <w:rPr>
          <w:rFonts w:ascii="Consolas" w:eastAsia="Times New Roman" w:hAnsi="Consolas" w:cs="Consolas"/>
          <w:color w:val="6A737D"/>
          <w:sz w:val="16"/>
          <w:lang w:eastAsia="en-GB"/>
        </w:rPr>
        <w:t>// mutable.Stack[Int] = Stack(1)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stack.push(</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stack.type = Stack(2, 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stack          </w:t>
      </w:r>
      <w:r w:rsidRPr="00184009">
        <w:rPr>
          <w:rFonts w:ascii="Consolas" w:eastAsia="Times New Roman" w:hAnsi="Consolas" w:cs="Consolas"/>
          <w:color w:val="6A737D"/>
          <w:sz w:val="16"/>
          <w:lang w:eastAsia="en-GB"/>
        </w:rPr>
        <w:t>// mutable.Stack[Int] = Stack(2, 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stack.top      </w:t>
      </w:r>
      <w:r w:rsidRPr="00184009">
        <w:rPr>
          <w:rFonts w:ascii="Consolas" w:eastAsia="Times New Roman" w:hAnsi="Consolas" w:cs="Consolas"/>
          <w:color w:val="6A737D"/>
          <w:sz w:val="16"/>
          <w:lang w:eastAsia="en-GB"/>
        </w:rPr>
        <w:t>// Int =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stack          </w:t>
      </w:r>
      <w:r w:rsidRPr="00184009">
        <w:rPr>
          <w:rFonts w:ascii="Consolas" w:eastAsia="Times New Roman" w:hAnsi="Consolas" w:cs="Consolas"/>
          <w:color w:val="6A737D"/>
          <w:sz w:val="16"/>
          <w:lang w:eastAsia="en-GB"/>
        </w:rPr>
        <w:t>// mutable.Stack[Int] = Stack(2, 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stack.pop      </w:t>
      </w:r>
      <w:r w:rsidRPr="00184009">
        <w:rPr>
          <w:rFonts w:ascii="Consolas" w:eastAsia="Times New Roman" w:hAnsi="Consolas" w:cs="Consolas"/>
          <w:color w:val="6A737D"/>
          <w:sz w:val="16"/>
          <w:lang w:eastAsia="en-GB"/>
        </w:rPr>
        <w:t>// Int =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stack          </w:t>
      </w:r>
      <w:r w:rsidRPr="00184009">
        <w:rPr>
          <w:rFonts w:ascii="Consolas" w:eastAsia="Times New Roman" w:hAnsi="Consolas" w:cs="Consolas"/>
          <w:color w:val="6A737D"/>
          <w:sz w:val="16"/>
          <w:lang w:eastAsia="en-GB"/>
        </w:rPr>
        <w:t>// mutable.Stack[Int] = Stack(1)</w:t>
      </w:r>
    </w:p>
    <w:p w:rsidR="00184009" w:rsidRPr="00184009" w:rsidRDefault="00184009" w:rsidP="00184009">
      <w:pPr>
        <w:numPr>
          <w:ilvl w:val="0"/>
          <w:numId w:val="332"/>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Array stacks</w:t>
      </w:r>
    </w:p>
    <w:p w:rsidR="00184009" w:rsidRPr="00184009" w:rsidRDefault="00184009" w:rsidP="00184009">
      <w:pPr>
        <w:numPr>
          <w:ilvl w:val="0"/>
          <w:numId w:val="33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 alternative implementation of a mutable stack, which is backed by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that gets resized as needed</w:t>
      </w:r>
    </w:p>
    <w:p w:rsidR="00184009" w:rsidRPr="00184009" w:rsidRDefault="00184009" w:rsidP="00184009">
      <w:pPr>
        <w:numPr>
          <w:ilvl w:val="0"/>
          <w:numId w:val="33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provides fast indexing and is slightly more efficient than a normal mutable stack</w:t>
      </w:r>
    </w:p>
    <w:p w:rsidR="00184009" w:rsidRPr="00184009" w:rsidRDefault="00184009" w:rsidP="00184009">
      <w:pPr>
        <w:numPr>
          <w:ilvl w:val="0"/>
          <w:numId w:val="334"/>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Hash tables</w:t>
      </w:r>
    </w:p>
    <w:p w:rsidR="00184009" w:rsidRPr="00184009" w:rsidRDefault="00184009" w:rsidP="00184009">
      <w:pPr>
        <w:numPr>
          <w:ilvl w:val="0"/>
          <w:numId w:val="33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stores its elements in an underlying array, placing each item at a position in the array determined by the hash code of that item</w:t>
      </w:r>
    </w:p>
    <w:p w:rsidR="00184009" w:rsidRPr="00184009" w:rsidRDefault="00184009" w:rsidP="00184009">
      <w:pPr>
        <w:numPr>
          <w:ilvl w:val="0"/>
          <w:numId w:val="33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element addition takes constant time, so long as there isn't already another element in the array that has the same hash code</w:t>
      </w:r>
    </w:p>
    <w:p w:rsidR="00184009" w:rsidRPr="00184009" w:rsidRDefault="00184009" w:rsidP="00184009">
      <w:pPr>
        <w:numPr>
          <w:ilvl w:val="0"/>
          <w:numId w:val="33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since it's very fast (as long as the objects placed in them have a good distribution of hash codes), the default mutable map and set types are based on hash tables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collection.mutable.</w:t>
      </w:r>
      <w:r w:rsidRPr="00184009">
        <w:rPr>
          <w:rFonts w:ascii="Consolas" w:eastAsia="Times New Roman" w:hAnsi="Consolas" w:cs="Consolas"/>
          <w:color w:val="6F42C1"/>
          <w:sz w:val="16"/>
          <w:lang w:eastAsia="en-GB"/>
        </w:rPr>
        <w:t>HashMap</w:t>
      </w:r>
      <w:r w:rsidRPr="00184009">
        <w:rPr>
          <w:rFonts w:ascii="Consolas" w:eastAsia="Times New Roman" w:hAnsi="Consolas" w:cs="Consolas"/>
          <w:color w:val="24292E"/>
          <w:sz w:val="16"/>
          <w:szCs w:val="16"/>
          <w:lang w:eastAsia="en-GB"/>
        </w:rPr>
        <w:t>.empty[</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HashMap[Int, String] =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map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"html5"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map.type = Map((5, html5))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map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"css3"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map.type = Map((5, html5), (3, css3))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map(</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html5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map contains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false</w:t>
      </w:r>
    </w:p>
    <w:p w:rsidR="00184009" w:rsidRPr="00184009" w:rsidRDefault="00184009" w:rsidP="00184009">
      <w:pPr>
        <w:numPr>
          <w:ilvl w:val="0"/>
          <w:numId w:val="33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iteration over a hash table is not guaranteed to occur in any particular order, it simply iterates through the underlying array in whichever order it happens to be</w:t>
      </w:r>
    </w:p>
    <w:p w:rsidR="00184009" w:rsidRPr="00184009" w:rsidRDefault="00184009" w:rsidP="00184009">
      <w:pPr>
        <w:numPr>
          <w:ilvl w:val="0"/>
          <w:numId w:val="33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get a guaranteed iteration order, use a linked hash map or set instead, which is just like a regular hash map or set, except that it also includes a linked list of the elements in the order in which they were added</w:t>
      </w:r>
    </w:p>
    <w:p w:rsidR="00184009" w:rsidRPr="00184009" w:rsidRDefault="00184009" w:rsidP="00184009">
      <w:pPr>
        <w:numPr>
          <w:ilvl w:val="0"/>
          <w:numId w:val="337"/>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Weak hash maps</w:t>
      </w:r>
    </w:p>
    <w:p w:rsidR="00184009" w:rsidRPr="00184009" w:rsidRDefault="00184009" w:rsidP="00184009">
      <w:pPr>
        <w:numPr>
          <w:ilvl w:val="0"/>
          <w:numId w:val="33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special kind of hash map in which the garbage collector does not follow links from the map to the keys stored in it, which means that a key and its associated value will disappear from the map if there is no other reference to that key</w:t>
      </w:r>
    </w:p>
    <w:p w:rsidR="00184009" w:rsidRPr="00184009" w:rsidRDefault="00184009" w:rsidP="00184009">
      <w:pPr>
        <w:numPr>
          <w:ilvl w:val="0"/>
          <w:numId w:val="33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useful for tasks such as caching, where you want to reuse an expensive function's result if the function is called again on the same key</w:t>
      </w:r>
    </w:p>
    <w:p w:rsidR="00184009" w:rsidRPr="00184009" w:rsidRDefault="00184009" w:rsidP="00184009">
      <w:pPr>
        <w:numPr>
          <w:ilvl w:val="0"/>
          <w:numId w:val="33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keys and function results were stored in a regular hash map, the map could grow without bounds, since no key would ever become eligible for garbage collection</w:t>
      </w:r>
    </w:p>
    <w:p w:rsidR="00184009" w:rsidRPr="00184009" w:rsidRDefault="00184009" w:rsidP="00184009">
      <w:pPr>
        <w:numPr>
          <w:ilvl w:val="0"/>
          <w:numId w:val="33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WeakHashMap</w:t>
      </w:r>
      <w:r w:rsidRPr="00184009">
        <w:rPr>
          <w:rFonts w:ascii="Segoe UI" w:eastAsia="Times New Roman" w:hAnsi="Segoe UI" w:cs="Segoe UI"/>
          <w:color w:val="6A737D"/>
          <w:sz w:val="18"/>
          <w:szCs w:val="18"/>
          <w:lang w:eastAsia="en-GB"/>
        </w:rPr>
        <w:t>, as soon as a key object becomes unreachable, its entry is removed from the weak hash map</w:t>
      </w:r>
    </w:p>
    <w:p w:rsidR="00184009" w:rsidRPr="00184009" w:rsidRDefault="00184009" w:rsidP="00184009">
      <w:pPr>
        <w:numPr>
          <w:ilvl w:val="0"/>
          <w:numId w:val="33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implemented as a wrapper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java.util.WeakHashMap</w:t>
      </w:r>
    </w:p>
    <w:p w:rsidR="00184009" w:rsidRPr="00184009" w:rsidRDefault="00184009" w:rsidP="00184009">
      <w:pPr>
        <w:numPr>
          <w:ilvl w:val="0"/>
          <w:numId w:val="339"/>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lastRenderedPageBreak/>
        <w:t>Concurrent maps</w:t>
      </w:r>
    </w:p>
    <w:p w:rsidR="00184009" w:rsidRPr="00184009" w:rsidRDefault="00184009" w:rsidP="00184009">
      <w:pPr>
        <w:numPr>
          <w:ilvl w:val="0"/>
          <w:numId w:val="34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can be safely accessed by several threads at once</w:t>
      </w:r>
    </w:p>
    <w:p w:rsidR="00184009" w:rsidRPr="00184009" w:rsidRDefault="00184009" w:rsidP="00184009">
      <w:pPr>
        <w:numPr>
          <w:ilvl w:val="0"/>
          <w:numId w:val="34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ConcurrentMap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trait in collections library, whose current implementation is Java's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java.util.concurrent.ConcurrentMap</w:t>
      </w:r>
      <w:r w:rsidRPr="00184009">
        <w:rPr>
          <w:rFonts w:ascii="Segoe UI" w:eastAsia="Times New Roman" w:hAnsi="Segoe UI" w:cs="Segoe UI"/>
          <w:color w:val="6A737D"/>
          <w:sz w:val="18"/>
          <w:szCs w:val="18"/>
          <w:lang w:eastAsia="en-GB"/>
        </w:rPr>
        <w:t>, which can be automatically converted to Scala map using the standard Java/Scala collection conversion</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Operations in trait </w:t>
      </w:r>
      <w:r w:rsidRPr="00184009">
        <w:rPr>
          <w:rFonts w:ascii="Consolas" w:eastAsia="Times New Roman" w:hAnsi="Consolas" w:cs="Consolas"/>
          <w:i/>
          <w:iCs/>
          <w:color w:val="24292E"/>
          <w:sz w:val="16"/>
          <w:lang w:eastAsia="en-GB"/>
        </w:rPr>
        <w:t>ConcurrentMap</w:t>
      </w:r>
      <w:r w:rsidRPr="00184009">
        <w:rPr>
          <w:rFonts w:ascii="Segoe UI" w:eastAsia="Times New Roman" w:hAnsi="Segoe UI" w:cs="Segoe UI"/>
          <w:i/>
          <w:iCs/>
          <w:color w:val="24292E"/>
          <w:sz w:val="18"/>
          <w:lang w:eastAsia="en-GB"/>
        </w:rPr>
        <w:t>:</w:t>
      </w:r>
    </w:p>
    <w:p w:rsidR="00184009" w:rsidRPr="00184009" w:rsidRDefault="00184009" w:rsidP="00184009">
      <w:pPr>
        <w:numPr>
          <w:ilvl w:val="0"/>
          <w:numId w:val="341"/>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 putIfAbsent (k, v)</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Adds key/value binding 'k -&gt; v' unless 'k' exists in 'm'</w:t>
      </w:r>
    </w:p>
    <w:p w:rsidR="00184009" w:rsidRPr="00184009" w:rsidRDefault="00184009" w:rsidP="00184009">
      <w:pPr>
        <w:numPr>
          <w:ilvl w:val="0"/>
          <w:numId w:val="34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 remove (k, v)</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Removes entry for 'k' if it is currently mapped to 'v'</w:t>
      </w:r>
    </w:p>
    <w:p w:rsidR="00184009" w:rsidRPr="00184009" w:rsidRDefault="00184009" w:rsidP="00184009">
      <w:pPr>
        <w:numPr>
          <w:ilvl w:val="0"/>
          <w:numId w:val="34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 replace (k, old, new)</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Replaces value of key 'k' to 'new', if it is set to 'old'</w:t>
      </w:r>
    </w:p>
    <w:p w:rsidR="00184009" w:rsidRPr="00184009" w:rsidRDefault="00184009" w:rsidP="00184009">
      <w:pPr>
        <w:numPr>
          <w:ilvl w:val="0"/>
          <w:numId w:val="34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m replace (k, v)</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Replaces value of 'k' with 'v' if it was previously bound to some value</w:t>
      </w:r>
    </w:p>
    <w:p w:rsidR="00184009" w:rsidRPr="00184009" w:rsidRDefault="00184009" w:rsidP="00184009">
      <w:pPr>
        <w:numPr>
          <w:ilvl w:val="0"/>
          <w:numId w:val="342"/>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Mutable bit sets</w:t>
      </w:r>
    </w:p>
    <w:p w:rsidR="00184009" w:rsidRPr="00184009" w:rsidRDefault="00184009" w:rsidP="00184009">
      <w:pPr>
        <w:numPr>
          <w:ilvl w:val="0"/>
          <w:numId w:val="34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slightly more efficient at updating than immutable ones, because they don't have to copy around Longs that haven't changed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scala.collection.mutable.</w:t>
      </w:r>
      <w:r w:rsidRPr="00184009">
        <w:rPr>
          <w:rFonts w:ascii="Consolas" w:eastAsia="Times New Roman" w:hAnsi="Consolas" w:cs="Consolas"/>
          <w:color w:val="6F42C1"/>
          <w:sz w:val="16"/>
          <w:lang w:eastAsia="en-GB"/>
        </w:rPr>
        <w:t>BitSet</w:t>
      </w:r>
      <w:r w:rsidRPr="00184009">
        <w:rPr>
          <w:rFonts w:ascii="Consolas" w:eastAsia="Times New Roman" w:hAnsi="Consolas" w:cs="Consolas"/>
          <w:color w:val="24292E"/>
          <w:sz w:val="16"/>
          <w:szCs w:val="16"/>
          <w:lang w:eastAsia="en-GB"/>
        </w:rPr>
        <w:t xml:space="preserve">.empty  </w:t>
      </w:r>
      <w:r w:rsidRPr="00184009">
        <w:rPr>
          <w:rFonts w:ascii="Consolas" w:eastAsia="Times New Roman" w:hAnsi="Consolas" w:cs="Consolas"/>
          <w:color w:val="6A737D"/>
          <w:sz w:val="16"/>
          <w:lang w:eastAsia="en-GB"/>
        </w:rPr>
        <w:t>// mutable.BitSet = BitSet()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bits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bits.type = BitSet(1)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bits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bits.type = BitSet(1,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bits       </w:t>
      </w:r>
      <w:r w:rsidRPr="00184009">
        <w:rPr>
          <w:rFonts w:ascii="Consolas" w:eastAsia="Times New Roman" w:hAnsi="Consolas" w:cs="Consolas"/>
          <w:color w:val="6A737D"/>
          <w:sz w:val="16"/>
          <w:lang w:eastAsia="en-GB"/>
        </w:rPr>
        <w:t>// mutable.BitSet = BitSet(1, 3)</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578 - Arrays</w:t>
      </w:r>
    </w:p>
    <w:p w:rsidR="00184009" w:rsidRPr="00184009" w:rsidRDefault="00184009" w:rsidP="00184009">
      <w:pPr>
        <w:numPr>
          <w:ilvl w:val="0"/>
          <w:numId w:val="34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special kind of collection</w:t>
      </w:r>
    </w:p>
    <w:p w:rsidR="00184009" w:rsidRPr="00184009" w:rsidRDefault="00184009" w:rsidP="00184009">
      <w:pPr>
        <w:numPr>
          <w:ilvl w:val="0"/>
          <w:numId w:val="34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arrays correspond one-to-one to Java arrays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represented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szCs w:val="18"/>
          <w:lang w:eastAsia="en-GB"/>
        </w:rPr>
        <w:t>), but at the same time they offer much more, Scala arrays:</w:t>
      </w:r>
    </w:p>
    <w:p w:rsidR="00184009" w:rsidRPr="00184009" w:rsidRDefault="00184009" w:rsidP="00184009">
      <w:pPr>
        <w:numPr>
          <w:ilvl w:val="1"/>
          <w:numId w:val="34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can be generic</w:t>
      </w:r>
    </w:p>
    <w:p w:rsidR="00184009" w:rsidRPr="00184009" w:rsidRDefault="00184009" w:rsidP="00184009">
      <w:pPr>
        <w:numPr>
          <w:ilvl w:val="1"/>
          <w:numId w:val="34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are compatible with sequences (you can pass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where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Seq[T]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required)</w:t>
      </w:r>
    </w:p>
    <w:p w:rsidR="00184009" w:rsidRPr="00184009" w:rsidRDefault="00184009" w:rsidP="00184009">
      <w:pPr>
        <w:numPr>
          <w:ilvl w:val="1"/>
          <w:numId w:val="34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support all sequence operations: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Array[Int] = Array(1,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a1 map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Array[Int] = Array(3, 6, 9)</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a2 filter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Array[Int] = Array(3, 9)</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a3.reverse              </w:t>
      </w:r>
      <w:r w:rsidRPr="00184009">
        <w:rPr>
          <w:rFonts w:ascii="Consolas" w:eastAsia="Times New Roman" w:hAnsi="Consolas" w:cs="Consolas"/>
          <w:color w:val="6A737D"/>
          <w:sz w:val="16"/>
          <w:lang w:eastAsia="en-GB"/>
        </w:rPr>
        <w:t>// Array[Int] = Array(9, 3)</w:t>
      </w:r>
    </w:p>
    <w:p w:rsidR="00184009" w:rsidRPr="00184009" w:rsidRDefault="00184009" w:rsidP="00184009">
      <w:pPr>
        <w:numPr>
          <w:ilvl w:val="0"/>
          <w:numId w:val="34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 this is possible because of systematic use of implicit conversions in the implementation</w:t>
      </w:r>
    </w:p>
    <w:p w:rsidR="00184009" w:rsidRPr="00184009" w:rsidRDefault="00184009" w:rsidP="00184009">
      <w:pPr>
        <w:numPr>
          <w:ilvl w:val="0"/>
          <w:numId w:val="34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representation of native array is not a subtype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Seq</w:t>
      </w:r>
      <w:r w:rsidRPr="00184009">
        <w:rPr>
          <w:rFonts w:ascii="Segoe UI" w:eastAsia="Times New Roman" w:hAnsi="Segoe UI" w:cs="Segoe UI"/>
          <w:color w:val="6A737D"/>
          <w:sz w:val="18"/>
          <w:szCs w:val="18"/>
          <w:lang w:eastAsia="en-GB"/>
        </w:rPr>
        <w:t>, instead there is implicit</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wrapping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conversion between arrays and instances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scala.collection.mutable.WrappedArray</w:t>
      </w:r>
      <w:r w:rsidRPr="00184009">
        <w:rPr>
          <w:rFonts w:ascii="Segoe UI" w:eastAsia="Times New Roman" w:hAnsi="Segoe UI" w:cs="Segoe UI"/>
          <w:color w:val="6A737D"/>
          <w:sz w:val="18"/>
          <w:szCs w:val="18"/>
          <w:lang w:eastAsia="en-GB"/>
        </w:rPr>
        <w:t>, which is a subclass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Seq</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a1            </w:t>
      </w:r>
      <w:r w:rsidRPr="00184009">
        <w:rPr>
          <w:rFonts w:ascii="Consolas" w:eastAsia="Times New Roman" w:hAnsi="Consolas" w:cs="Consolas"/>
          <w:color w:val="6A737D"/>
          <w:sz w:val="16"/>
          <w:lang w:eastAsia="en-GB"/>
        </w:rPr>
        <w:t>// Seq[Int] = WrappedArray(1,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a4</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seq.toArray  </w:t>
      </w:r>
      <w:r w:rsidRPr="00184009">
        <w:rPr>
          <w:rFonts w:ascii="Consolas" w:eastAsia="Times New Roman" w:hAnsi="Consolas" w:cs="Consolas"/>
          <w:color w:val="6A737D"/>
          <w:sz w:val="16"/>
          <w:lang w:eastAsia="en-GB"/>
        </w:rPr>
        <w:t>// Array[Int] = Array(1,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a1 eq a4                          </w:t>
      </w:r>
      <w:r w:rsidRPr="00184009">
        <w:rPr>
          <w:rFonts w:ascii="Consolas" w:eastAsia="Times New Roman" w:hAnsi="Consolas" w:cs="Consolas"/>
          <w:color w:val="6A737D"/>
          <w:sz w:val="16"/>
          <w:lang w:eastAsia="en-GB"/>
        </w:rPr>
        <w:t>// true</w:t>
      </w:r>
    </w:p>
    <w:p w:rsidR="00184009" w:rsidRPr="00184009" w:rsidRDefault="00184009" w:rsidP="00184009">
      <w:pPr>
        <w:numPr>
          <w:ilvl w:val="0"/>
          <w:numId w:val="34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is another implicit conversion that gets applied to arrays, but this one does not turn arrays into sequences, it simply</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adds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all sequence methods to it</w:t>
      </w:r>
    </w:p>
    <w:p w:rsidR="00184009" w:rsidRPr="00184009" w:rsidRDefault="00184009" w:rsidP="00184009">
      <w:pPr>
        <w:numPr>
          <w:ilvl w:val="0"/>
          <w:numId w:val="34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adding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means that the array is wrapped in another object, of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ArrayOps</w:t>
      </w:r>
      <w:r w:rsidRPr="00184009">
        <w:rPr>
          <w:rFonts w:ascii="Segoe UI" w:eastAsia="Times New Roman" w:hAnsi="Segoe UI" w:cs="Segoe UI"/>
          <w:color w:val="6A737D"/>
          <w:sz w:val="18"/>
          <w:szCs w:val="18"/>
          <w:lang w:eastAsia="en-GB"/>
        </w:rPr>
        <w:t>, which is typically short-lived (usually inaccessible after the call to the sequence method). Modern VMs often avoid creating this object entirely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difference between two implicit conversions: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a1  </w:t>
      </w:r>
      <w:r w:rsidRPr="00184009">
        <w:rPr>
          <w:rFonts w:ascii="Consolas" w:eastAsia="Times New Roman" w:hAnsi="Consolas" w:cs="Consolas"/>
          <w:color w:val="6A737D"/>
          <w:sz w:val="16"/>
          <w:lang w:eastAsia="en-GB"/>
        </w:rPr>
        <w:t>// Seq[Int] = WrappedArray(1,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seq.reverse             </w:t>
      </w:r>
      <w:r w:rsidRPr="00184009">
        <w:rPr>
          <w:rFonts w:ascii="Consolas" w:eastAsia="Times New Roman" w:hAnsi="Consolas" w:cs="Consolas"/>
          <w:color w:val="6A737D"/>
          <w:sz w:val="16"/>
          <w:lang w:eastAsia="en-GB"/>
        </w:rPr>
        <w:t>// Seq[Int] = WrappedArray(3, 2, 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collection.mutable.</w:t>
      </w:r>
      <w:r w:rsidRPr="00184009">
        <w:rPr>
          <w:rFonts w:ascii="Consolas" w:eastAsia="Times New Roman" w:hAnsi="Consolas" w:cs="Consolas"/>
          <w:color w:val="6F42C1"/>
          <w:sz w:val="16"/>
          <w:lang w:eastAsia="en-GB"/>
        </w:rPr>
        <w:t>ArrayOps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a1  </w:t>
      </w:r>
      <w:r w:rsidRPr="00184009">
        <w:rPr>
          <w:rFonts w:ascii="Consolas" w:eastAsia="Times New Roman" w:hAnsi="Consolas" w:cs="Consolas"/>
          <w:color w:val="6A737D"/>
          <w:sz w:val="16"/>
          <w:lang w:eastAsia="en-GB"/>
        </w:rPr>
        <w:t>// mutable.ArrayOps[Int] = [I(1,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ops.reverse             </w:t>
      </w:r>
      <w:r w:rsidRPr="00184009">
        <w:rPr>
          <w:rFonts w:ascii="Consolas" w:eastAsia="Times New Roman" w:hAnsi="Consolas" w:cs="Consolas"/>
          <w:color w:val="6A737D"/>
          <w:sz w:val="16"/>
          <w:lang w:eastAsia="en-GB"/>
        </w:rPr>
        <w:t>// Array[Int] = Array(3, 2, 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calling reverse on 'seq', which is a 'WrappedArray', gives again a 'WrappedArray'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that's logical because wrapped arrays are 'Seqs' and calling reverse on any 'Seq'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will give again a 'Seq'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calling 'reverse' on the 'ArrayOps' results in an 'Array', not a 'Seq'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was only demonstration, you'd never define a value of class 'ArrayOps'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you'd simply call a 'seq' method on an array: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a1.reverse  </w:t>
      </w:r>
      <w:r w:rsidRPr="00184009">
        <w:rPr>
          <w:rFonts w:ascii="Consolas" w:eastAsia="Times New Roman" w:hAnsi="Consolas" w:cs="Consolas"/>
          <w:color w:val="6A737D"/>
          <w:sz w:val="16"/>
          <w:lang w:eastAsia="en-GB"/>
        </w:rPr>
        <w:t>// Array[Int] = Array(3, 2, 1)</w:t>
      </w:r>
    </w:p>
    <w:p w:rsidR="00184009" w:rsidRPr="00184009" w:rsidRDefault="00184009" w:rsidP="00184009">
      <w:pPr>
        <w:numPr>
          <w:ilvl w:val="0"/>
          <w:numId w:val="34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raises the one question, though, how the compiler picked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ArrayOps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t>
      </w:r>
      <w:r w:rsidRPr="00184009">
        <w:rPr>
          <w:rFonts w:ascii="Consolas" w:eastAsia="Times New Roman" w:hAnsi="Consolas" w:cs="Consolas"/>
          <w:color w:val="6A737D"/>
          <w:sz w:val="16"/>
          <w:lang w:eastAsia="en-GB"/>
        </w:rPr>
        <w:t>intArrayOps</w:t>
      </w:r>
      <w:r w:rsidRPr="00184009">
        <w:rPr>
          <w:rFonts w:ascii="Segoe UI" w:eastAsia="Times New Roman" w:hAnsi="Segoe UI" w:cs="Segoe UI"/>
          <w:color w:val="6A737D"/>
          <w:sz w:val="18"/>
          <w:szCs w:val="18"/>
          <w:lang w:eastAsia="en-GB"/>
        </w:rPr>
        <w:t>, to be more precise) over the other implicit conversion,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WrappedArray</w:t>
      </w:r>
      <w:r w:rsidRPr="00184009">
        <w:rPr>
          <w:rFonts w:ascii="Segoe UI" w:eastAsia="Times New Roman" w:hAnsi="Segoe UI" w:cs="Segoe UI"/>
          <w:color w:val="6A737D"/>
          <w:sz w:val="18"/>
          <w:szCs w:val="18"/>
          <w:lang w:eastAsia="en-GB"/>
        </w:rPr>
        <w:t>, since both conversions map an array to a type that supports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reverse</w:t>
      </w:r>
      <w:r w:rsidRPr="00184009">
        <w:rPr>
          <w:rFonts w:ascii="Segoe UI" w:eastAsia="Times New Roman" w:hAnsi="Segoe UI" w:cs="Segoe UI"/>
          <w:color w:val="6A737D"/>
          <w:sz w:val="18"/>
          <w:szCs w:val="18"/>
          <w:lang w:eastAsia="en-GB"/>
        </w:rPr>
        <w:t>method?</w:t>
      </w:r>
    </w:p>
    <w:p w:rsidR="00184009" w:rsidRPr="00184009" w:rsidRDefault="00184009" w:rsidP="00184009">
      <w:pPr>
        <w:numPr>
          <w:ilvl w:val="0"/>
          <w:numId w:val="34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two implicit conversions are prioritized, and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ArrayOps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conversion has the higher priority, since it is defined in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Predef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object, whereas the other is defined in a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scala.LowPriorityImplicits</w:t>
      </w:r>
      <w:r w:rsidRPr="00184009">
        <w:rPr>
          <w:rFonts w:ascii="Segoe UI" w:eastAsia="Times New Roman" w:hAnsi="Segoe UI" w:cs="Segoe UI"/>
          <w:color w:val="6A737D"/>
          <w:sz w:val="18"/>
          <w:szCs w:val="18"/>
          <w:lang w:eastAsia="en-GB"/>
        </w:rPr>
        <w:t>, which is a superclass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Predef</w:t>
      </w:r>
    </w:p>
    <w:p w:rsidR="00184009" w:rsidRPr="00184009" w:rsidRDefault="00184009" w:rsidP="00184009">
      <w:pPr>
        <w:numPr>
          <w:ilvl w:val="0"/>
          <w:numId w:val="34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implicits in subclasses and subobjects take precedence over implicits in base classes</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What's the story on generic arrays?</w:t>
      </w:r>
    </w:p>
    <w:p w:rsidR="00184009" w:rsidRPr="00184009" w:rsidRDefault="00184009" w:rsidP="00184009">
      <w:pPr>
        <w:numPr>
          <w:ilvl w:val="0"/>
          <w:numId w:val="34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Java, you cannot write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szCs w:val="18"/>
          <w:lang w:eastAsia="en-GB"/>
        </w:rPr>
        <w:t>, how then Scala's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represented?</w:t>
      </w:r>
    </w:p>
    <w:p w:rsidR="00184009" w:rsidRPr="00184009" w:rsidRDefault="00184009" w:rsidP="00184009">
      <w:pPr>
        <w:numPr>
          <w:ilvl w:val="0"/>
          <w:numId w:val="34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generic array could be at runtime any of Java's primitive array types, or it could be an array of objects and the only common runtime type encompassing all that 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AnyRef</w:t>
      </w:r>
      <w:r w:rsidRPr="00184009">
        <w:rPr>
          <w:rFonts w:ascii="Segoe UI" w:eastAsia="Times New Roman" w:hAnsi="Segoe UI" w:cs="Segoe UI"/>
          <w:color w:val="6A737D"/>
          <w:sz w:val="18"/>
          <w:szCs w:val="18"/>
          <w:lang w:eastAsia="en-GB"/>
        </w:rPr>
        <w:t>, so that's the type Scala compiler maps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w:t>
      </w:r>
    </w:p>
    <w:p w:rsidR="00184009" w:rsidRPr="00184009" w:rsidRDefault="00184009" w:rsidP="00184009">
      <w:pPr>
        <w:numPr>
          <w:ilvl w:val="0"/>
          <w:numId w:val="34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at runtime, when an element of an array of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accessed or updated, there is a sequence of type tests that determine the actual array type, followed by the correct array operation on the Java array</w:t>
      </w:r>
    </w:p>
    <w:p w:rsidR="00184009" w:rsidRPr="00184009" w:rsidRDefault="00184009" w:rsidP="00184009">
      <w:pPr>
        <w:numPr>
          <w:ilvl w:val="0"/>
          <w:numId w:val="34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since these tests slow down operations a bit, you can expect access to generic arrays to be 3 to 4 times slower than to primitive or object arrays</w:t>
      </w:r>
    </w:p>
    <w:p w:rsidR="00184009" w:rsidRPr="00184009" w:rsidRDefault="00184009" w:rsidP="00184009">
      <w:pPr>
        <w:numPr>
          <w:ilvl w:val="0"/>
          <w:numId w:val="34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representing a generic array type is not enough, there must also be a way to</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create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generic arrays, which is an even harder problem: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is not enough - doesn't compile!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evenElems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this could be e.g. an Array[Int], or an Array[Boolean]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or an array of some of the Java primitive, or an array of some reference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xml:space="preserve">// which all have different runtime representations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]((xs.length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cannot find a class tag for type 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until xs.length by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arr(i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arr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reason why Scala runtime cannot pick the type is type erasure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actual type that corresponds to the type T is erased at runtime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is required that you provide a runtime type hint to the compiler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hint takes the form of a 'class manifest' of type 'scala.reflect.ClassManifest'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class manifest is a type descriptor object that describes what the top-level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of a type 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there's also a full manifest (scala.reflect.Manifest), that describes all aspects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of a type, but for array creation, only a class manifest is needed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compiler will generate code to construct and pass class manifests automatically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demand a class manifest as an implicit parameter: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evenElems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ClassManifest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]((xs.length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until xs.length by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arr(i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arr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//&gt; evenElems: [T](xs: Vector[T])(implicit m: ClassManifest[T])Array[T]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or written shorter, with type 'context bound':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evenElems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ClassManifest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]((xs.length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until xs.length by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arr(i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arr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6A737D"/>
          <w:sz w:val="16"/>
          <w:lang w:eastAsia="en-GB"/>
        </w:rPr>
        <w:t>//&gt; evenElems: [T](xs: Vector[T])(implicit evidence$1: ClassManifest[T])Array[T]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two versions of 'evenElems' are exactly the same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when the 'Array[T]' is constructed, the compiler looks for a class manifest for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type parameter 'T', that is, it looks for an implicit value of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'ClassManifest[T]' and if such a value is found, the manifest is used to construct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right kind of array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evenElems(</w:t>
      </w:r>
      <w:r w:rsidRPr="00184009">
        <w:rPr>
          <w:rFonts w:ascii="Consolas" w:eastAsia="Times New Roman" w:hAnsi="Consolas" w:cs="Consolas"/>
          <w:color w:val="6F42C1"/>
          <w:sz w:val="16"/>
          <w:lang w:eastAsia="en-GB"/>
        </w:rPr>
        <w:t>Vector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//Array[Int] = Array(1, 3,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evenElems(</w:t>
      </w:r>
      <w:r w:rsidRPr="00184009">
        <w:rPr>
          <w:rFonts w:ascii="Consolas" w:eastAsia="Times New Roman" w:hAnsi="Consolas" w:cs="Consolas"/>
          <w:color w:val="6F42C1"/>
          <w:sz w:val="16"/>
          <w:lang w:eastAsia="en-GB"/>
        </w:rPr>
        <w:t>Vector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"compiler"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"of Scala"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"not"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 bitch"</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compiler automatically constructed a class manifest for the element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passed it to the implicit parameter of 'evenElems'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compiler can do that for all the concrete types, but not if the argument is itself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another type parameter without its class manifest: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wrap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evenElems(xs)  </w:t>
      </w:r>
      <w:r w:rsidRPr="00184009">
        <w:rPr>
          <w:rFonts w:ascii="Consolas" w:eastAsia="Times New Roman" w:hAnsi="Consolas" w:cs="Consolas"/>
          <w:color w:val="6A737D"/>
          <w:sz w:val="16"/>
          <w:lang w:eastAsia="en-GB"/>
        </w:rPr>
        <w:t>// No ClassManifest available for U</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not enough arguments for method evenElems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unspecified value parameter evidence$1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wrap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ClassManifest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evenElems(xs)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wrap: [U](xs: Vector[U])(implicit evidence$1: ClassManifest[U])Array[U]</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context bound in the definition of 'U' is just a shorthand for an implicit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parameter named here 'evidence$1' of type 'ClassManifest[U]'</w:t>
      </w:r>
    </w:p>
    <w:p w:rsidR="00184009" w:rsidRPr="00184009" w:rsidRDefault="00184009" w:rsidP="00184009">
      <w:pPr>
        <w:numPr>
          <w:ilvl w:val="0"/>
          <w:numId w:val="35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 generic array creation demands class manifests</w:t>
      </w:r>
    </w:p>
    <w:p w:rsidR="00184009" w:rsidRPr="00184009" w:rsidRDefault="00184009" w:rsidP="00184009">
      <w:pPr>
        <w:numPr>
          <w:ilvl w:val="0"/>
          <w:numId w:val="35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whenever you create an array of type parameter 'T', you also need to provide an implicit class manifest for 'T'</w:t>
      </w:r>
    </w:p>
    <w:p w:rsidR="00184009" w:rsidRPr="00184009" w:rsidRDefault="00184009" w:rsidP="00184009">
      <w:pPr>
        <w:numPr>
          <w:ilvl w:val="0"/>
          <w:numId w:val="35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easiest way to do that is to declare the type parameter with a 'ClassManifest' context bound</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583 - Strings</w:t>
      </w:r>
    </w:p>
    <w:p w:rsidR="00184009" w:rsidRPr="00184009" w:rsidRDefault="00184009" w:rsidP="00184009">
      <w:pPr>
        <w:numPr>
          <w:ilvl w:val="0"/>
          <w:numId w:val="35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like arrays, strings are not directly sequences, but they can be converted to them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"hell0"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java.lang.String = hello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str.reverse             </w:t>
      </w:r>
      <w:r w:rsidRPr="00184009">
        <w:rPr>
          <w:rFonts w:ascii="Consolas" w:eastAsia="Times New Roman" w:hAnsi="Consolas" w:cs="Consolas"/>
          <w:color w:val="6A737D"/>
          <w:sz w:val="16"/>
          <w:lang w:eastAsia="en-GB"/>
        </w:rPr>
        <w:t>// 0lleh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str.map(_.toUpper)      </w:t>
      </w:r>
      <w:r w:rsidRPr="00184009">
        <w:rPr>
          <w:rFonts w:ascii="Consolas" w:eastAsia="Times New Roman" w:hAnsi="Consolas" w:cs="Consolas"/>
          <w:color w:val="6A737D"/>
          <w:sz w:val="16"/>
          <w:lang w:eastAsia="en-GB"/>
        </w:rPr>
        <w:t>// HELL0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str drop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str slice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Char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str  </w:t>
      </w:r>
      <w:r w:rsidRPr="00184009">
        <w:rPr>
          <w:rFonts w:ascii="Consolas" w:eastAsia="Times New Roman" w:hAnsi="Consolas" w:cs="Consolas"/>
          <w:color w:val="6A737D"/>
          <w:sz w:val="16"/>
          <w:lang w:eastAsia="en-GB"/>
        </w:rPr>
        <w:t>// Seq[Char] = WrappedString(h, e, l, l, 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these operations are supported by two implicit conversions: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low-priority conversion to 'WrappedString', a subclass of 'immutable.IndexedSeq'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was applied in the last line above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high-priority conversion to 'StringOps' object, which adds all immutable seq methods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was applied to support 'reverse', 'map', 'drop' and 'slice'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548 - Performance characteristics</w:t>
      </w:r>
    </w:p>
    <w:p w:rsidR="00184009" w:rsidRPr="00184009" w:rsidRDefault="00184009" w:rsidP="00184009">
      <w:pPr>
        <w:numPr>
          <w:ilvl w:val="0"/>
          <w:numId w:val="35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different collection types have different performance characteristics, which is often the primary reason for picking one over another</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Performance characteristics of some common operations on collections: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The meaning of symbols: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C      the operation takes (fast) constant 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eC     effectively constant time (depends on assumptions, e.g. hash key distribution)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aC     amortized constant time (in average, but some invocations might take longer)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Log    time proportional to the logarithm of the collection size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L      linear time (proportional to the collection size)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the operation is not supported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Performance characteristics of sequence types: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head   tail   apply   update   prepend   append   insert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immutable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List           C      C      L        L        C         L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Stream         C      C      L        L        C         L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Vector        eC     eC     eC       eC       eC        eC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Stack          C      C      L        L        C         L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Queue         aC     aC      L        L        L         C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Range          C      C      C        -        -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String         C      L      C        L        L         L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mutable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ArrayBuffer    C      L      C        C        L        aC        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ListBuffer     C      L      L        L        C         C        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StringBuilder  C      L      C        C        L        aC        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MutableList    C      L      L        L        C         C        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Queue          C      L      L        L        C         C        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ArraySeq       C      L      C        C        -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Stack          C      L      L        L        C         L        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ArrayStack     C      L      C        C       aC         L        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Array          C      L      C        C        -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Performance characteristics of sets and maps: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lookup   add   remove   min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immutable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HashSet/HashMap    eC      eC     eC       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TreeSet/TreeMap    Log     Log    Log     Log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BitSet              C       L      L      eCa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ListMap             L       L      L       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mutable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HashSet/HashMap    eC      eC     eC       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WeakHashMap        eC      eC     eC       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BitSet              C      aC      C      eCa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eCa - assumption that bits are densely packed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585 - Equality</w:t>
      </w:r>
    </w:p>
    <w:p w:rsidR="00184009" w:rsidRPr="00184009" w:rsidRDefault="00184009" w:rsidP="00184009">
      <w:pPr>
        <w:numPr>
          <w:ilvl w:val="0"/>
          <w:numId w:val="35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collection libraries have a uniform approach to equality and hashing</w:t>
      </w:r>
    </w:p>
    <w:p w:rsidR="00184009" w:rsidRPr="00184009" w:rsidRDefault="00184009" w:rsidP="00184009">
      <w:pPr>
        <w:numPr>
          <w:ilvl w:val="0"/>
          <w:numId w:val="35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checking equality, Scala first divides collections into sets, maps and sequences (collections of different categories are always unequal, even if they contain the same elements)</w:t>
      </w:r>
    </w:p>
    <w:p w:rsidR="00184009" w:rsidRPr="00184009" w:rsidRDefault="00184009" w:rsidP="00184009">
      <w:pPr>
        <w:numPr>
          <w:ilvl w:val="0"/>
          <w:numId w:val="35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withing a category, collections are equal only if they have the same elements (for sequences, elements must be in the same order),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List(1, 2, 3) == Vector(1, 2, 3)</w:t>
      </w:r>
    </w:p>
    <w:p w:rsidR="00184009" w:rsidRPr="00184009" w:rsidRDefault="00184009" w:rsidP="00184009">
      <w:pPr>
        <w:numPr>
          <w:ilvl w:val="0"/>
          <w:numId w:val="35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equality check, it's irrelevant whether a collection is mutable of immutable</w:t>
      </w:r>
    </w:p>
    <w:p w:rsidR="00184009" w:rsidRPr="00184009" w:rsidRDefault="00184009" w:rsidP="00184009">
      <w:pPr>
        <w:numPr>
          <w:ilvl w:val="0"/>
          <w:numId w:val="35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have to be careful not to use mutable collections as a key in a hash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collection.mutable.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HashMap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ArrayBuffer</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ArrayBuffer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mutable.ArrayBuffer[Int] = ArrayBuffer(1,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HashMap</w:t>
      </w:r>
      <w:r w:rsidRPr="00184009">
        <w:rPr>
          <w:rFonts w:ascii="Consolas" w:eastAsia="Times New Roman" w:hAnsi="Consolas" w:cs="Consolas"/>
          <w:color w:val="24292E"/>
          <w:sz w:val="16"/>
          <w:szCs w:val="16"/>
          <w:lang w:eastAsia="en-GB"/>
        </w:rPr>
        <w:t xml:space="preserve">(buf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mutable.HashMap[mutable.ArrayBuffer[Int], Int] = Map((ArrayBuffer(1, 2, 3),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map(buf)  </w:t>
      </w:r>
      <w:r w:rsidRPr="00184009">
        <w:rPr>
          <w:rFonts w:ascii="Consolas" w:eastAsia="Times New Roman" w:hAnsi="Consolas" w:cs="Consolas"/>
          <w:color w:val="6A737D"/>
          <w:sz w:val="16"/>
          <w:lang w:eastAsia="en-GB"/>
        </w:rPr>
        <w:t>//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buf(</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map(buf)  </w:t>
      </w:r>
      <w:r w:rsidRPr="00184009">
        <w:rPr>
          <w:rFonts w:ascii="Consolas" w:eastAsia="Times New Roman" w:hAnsi="Consolas" w:cs="Consolas"/>
          <w:color w:val="6A737D"/>
          <w:sz w:val="16"/>
          <w:lang w:eastAsia="en-GB"/>
        </w:rPr>
        <w:t>// java.util.NoSuchElementException: key not found: ArrayBuffer(2, 2, 3)</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587 - Views</w:t>
      </w:r>
    </w:p>
    <w:p w:rsidR="00184009" w:rsidRPr="00184009" w:rsidRDefault="00184009" w:rsidP="00184009">
      <w:pPr>
        <w:numPr>
          <w:ilvl w:val="0"/>
          <w:numId w:val="35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methods that construct new collections are called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transformers</w:t>
      </w:r>
      <w:r w:rsidRPr="00184009">
        <w:rPr>
          <w:rFonts w:ascii="Segoe UI" w:eastAsia="Times New Roman" w:hAnsi="Segoe UI" w:cs="Segoe UI"/>
          <w:color w:val="6A737D"/>
          <w:sz w:val="18"/>
          <w:szCs w:val="18"/>
          <w:lang w:eastAsia="en-GB"/>
        </w:rPr>
        <w:t>, because they take at least one collection as their receiver object and produce another collection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filter</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35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transformers can be implemented in two principal ways,</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strict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non-strict (lazy)</w:t>
      </w:r>
    </w:p>
    <w:p w:rsidR="00184009" w:rsidRPr="00184009" w:rsidRDefault="00184009" w:rsidP="00184009">
      <w:pPr>
        <w:numPr>
          <w:ilvl w:val="0"/>
          <w:numId w:val="35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strict transformers construct a new collection with all of its elements, whereas lazy transformers construct only a proxy for the result collection, where its elements are constructed on demand: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lastRenderedPageBreak/>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lazyMap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coll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coll.iterator map 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lazyMap constructs a new 'Iterable' without stepping through all elements of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given collection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given function 'f' is instead applied to the elements of the new collection's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'iterator' as they are demanded</w:t>
      </w:r>
    </w:p>
    <w:p w:rsidR="00184009" w:rsidRPr="00184009" w:rsidRDefault="00184009" w:rsidP="00184009">
      <w:pPr>
        <w:numPr>
          <w:ilvl w:val="0"/>
          <w:numId w:val="35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collections are by default strict in all their transformers, except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Stream</w:t>
      </w:r>
      <w:r w:rsidRPr="00184009">
        <w:rPr>
          <w:rFonts w:ascii="Segoe UI" w:eastAsia="Times New Roman" w:hAnsi="Segoe UI" w:cs="Segoe UI"/>
          <w:color w:val="6A737D"/>
          <w:sz w:val="18"/>
          <w:szCs w:val="18"/>
          <w:lang w:eastAsia="en-GB"/>
        </w:rPr>
        <w:t>, which implements all its transformer methods lazily</w:t>
      </w:r>
    </w:p>
    <w:p w:rsidR="00184009" w:rsidRPr="00184009" w:rsidRDefault="00184009" w:rsidP="00184009">
      <w:pPr>
        <w:numPr>
          <w:ilvl w:val="0"/>
          <w:numId w:val="35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is a systematic way to turn every collection into a lazy one and vice versa, which is base on collection views</w:t>
      </w:r>
    </w:p>
    <w:p w:rsidR="00184009" w:rsidRPr="00184009" w:rsidRDefault="00184009" w:rsidP="00184009">
      <w:pPr>
        <w:numPr>
          <w:ilvl w:val="0"/>
          <w:numId w:val="35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view</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special kind of collection that represents some base collection, but implements all its transformers lazily</w:t>
      </w:r>
    </w:p>
    <w:p w:rsidR="00184009" w:rsidRPr="00184009" w:rsidRDefault="00184009" w:rsidP="00184009">
      <w:pPr>
        <w:numPr>
          <w:ilvl w:val="0"/>
          <w:numId w:val="35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go from a collection to its view, you use the collection's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view</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numPr>
          <w:ilvl w:val="0"/>
          <w:numId w:val="35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get back from a view to a strict collection, you use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force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to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immutable.Vector[Int] = Vector(1, 2, 3, 4,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v map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map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immutable.Vector[Int] = Vector(4, 6, 8, 10, 12)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note about vector creation: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we had created the vector like this, we would've get 'Range':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Vector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to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Vector[immutable.Range.Inclusive] = Vector(Range(1,2,3,4,5))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expression 'v map (_ + 1)' constructs a new vector that is then transformed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into a third vector by the second 'map' expression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could've used a single 'map' with the composition of the two functions,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 that often isn't possible, since the code resides in different modules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a more general way to avoid the intermediate results is by first turning the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vector into a view, applying transformations to it, and forcing the view to a vector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(v.view map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map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)).force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or one by 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vv</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v.view  </w:t>
      </w:r>
      <w:r w:rsidRPr="00184009">
        <w:rPr>
          <w:rFonts w:ascii="Consolas" w:eastAsia="Times New Roman" w:hAnsi="Consolas" w:cs="Consolas"/>
          <w:color w:val="6A737D"/>
          <w:sz w:val="16"/>
          <w:lang w:eastAsia="en-GB"/>
        </w:rPr>
        <w:t>// collection.SeqView[Int, Vector[Int]] = SeqView(...)</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'v.view' gives us a 'SeqView', i.e. a lazily evaluated 'Seq'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type 'SeqView' has two type parameters, 'Int' shows the type of view's elems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the 'Vector[Int]' shows the type constructor we get back when forcing the view</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applying the first map to the view gives us: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resInter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vv map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SeqView[Int,Seq[_]] = SeqViewM(...)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'SeqView(...)' is in essence a wrapper that records the fact that a 'map' with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function (_ + 1) needs to be applied on the vector 'v'</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does not apply that 'map' until the view is 'forced'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"M" after 'SeqView' is an indication that the view encapsulates a 'map' operation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other letters indicate other delayed operations, "S" for 'slice', "R" for 'reverse'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now apply the second 'map' to the last result: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resInter map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SeqView[Int, Seq[_]] = SeqViewMM(...)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now get a 'SeqView' that contains two map operations, so it prints with double "M"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finally, forcing the last result gives: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res.force  </w:t>
      </w:r>
      <w:r w:rsidRPr="00184009">
        <w:rPr>
          <w:rFonts w:ascii="Consolas" w:eastAsia="Times New Roman" w:hAnsi="Consolas" w:cs="Consolas"/>
          <w:color w:val="6A737D"/>
          <w:sz w:val="16"/>
          <w:lang w:eastAsia="en-GB"/>
        </w:rPr>
        <w:t>// Seq[Int] = Vector(4, 6, 8, 10, 12)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both stored functions get applied as part of the execution of the 'force' operation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that way, no intermediate data structure is needed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one detail to note is that the static type of the final result is a 'Seq',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not a 'Vector'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tracing the types back we see that as soon as the first delayed 'map' was applied,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result had static type 'SeqViewM[Int, Seq[_]]', that is, the knowledge that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view was applied to the specific sequence type 'Vector' got lost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implementation of a view, for any particular class, requires quite a bit of 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the Scala collection libraries provide view mostly only for general collection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types, not for specific implementations (exception is 'Array': applying delayed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operations on array will again give results with static type 'Array')</w:t>
      </w:r>
    </w:p>
    <w:p w:rsidR="00184009" w:rsidRPr="00184009" w:rsidRDefault="00184009" w:rsidP="00184009">
      <w:pPr>
        <w:numPr>
          <w:ilvl w:val="0"/>
          <w:numId w:val="35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there are two reasons why you might want to consider using views, the first, obviously, performance and the second: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problem of finding the first palindrome in a list of words: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isPalindrome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x.reverse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findPalindrome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 find isPalindrome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'words' is a previously defined (very long) list of words: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findPalindrome(words take </w:t>
      </w:r>
      <w:r w:rsidRPr="00184009">
        <w:rPr>
          <w:rFonts w:ascii="Consolas" w:eastAsia="Times New Roman" w:hAnsi="Consolas" w:cs="Consolas"/>
          <w:color w:val="005CC5"/>
          <w:sz w:val="16"/>
          <w:lang w:eastAsia="en-GB"/>
        </w:rPr>
        <w:t>1000000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always constructs an intermediary sequence consisting of million words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if the first word is a palindrome, this would copy 999 999 words into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intermediary result without being inspected at all afterwards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with views: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findPalindrome(words.view take </w:t>
      </w:r>
      <w:r w:rsidRPr="00184009">
        <w:rPr>
          <w:rFonts w:ascii="Consolas" w:eastAsia="Times New Roman" w:hAnsi="Consolas" w:cs="Consolas"/>
          <w:color w:val="005CC5"/>
          <w:sz w:val="16"/>
          <w:lang w:eastAsia="en-GB"/>
        </w:rPr>
        <w:t>1000000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would only construct a single lightweight view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 views over mutable sequences: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many transformer functions on such views provide a window into the original sequence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that can then be used to update selectively some elements of that sequence: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to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).toArray  </w:t>
      </w:r>
      <w:r w:rsidRPr="00184009">
        <w:rPr>
          <w:rFonts w:ascii="Consolas" w:eastAsia="Times New Roman" w:hAnsi="Consolas" w:cs="Consolas"/>
          <w:color w:val="6A737D"/>
          <w:sz w:val="16"/>
          <w:lang w:eastAsia="en-GB"/>
        </w:rPr>
        <w:t>// Array[Int] = Array(0, 1, 2, 3, 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can create a subwindow into that array by creating a slice of a view of the array: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subarr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arr.view.slice(</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//IndexedSeqView[Int,Array[Int]] = IndexedSeqViewS(...)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gives a view which refers to elements at position 2 through 4 of the array 'arr'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view does not copy these elements, it simply provides a reference to them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now assume you have a method that modifies some elements of a sequence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e.g. the 'negate' method would negate all elements of the sequence it receives: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negate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xs</w:t>
      </w:r>
      <w:r w:rsidRPr="00184009">
        <w:rPr>
          <w:rFonts w:ascii="Consolas" w:eastAsia="Times New Roman" w:hAnsi="Consolas" w:cs="Consolas"/>
          <w:color w:val="24292E"/>
          <w:sz w:val="16"/>
          <w:szCs w:val="16"/>
          <w:lang w:eastAsia="en-GB"/>
        </w:rPr>
        <w:t>: collection.mutable.</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until xs.length) xs(i)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xs(i)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wanted to negate elements from positions 2 through 4:</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negate(subarr)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arr  </w:t>
      </w:r>
      <w:r w:rsidRPr="00184009">
        <w:rPr>
          <w:rFonts w:ascii="Consolas" w:eastAsia="Times New Roman" w:hAnsi="Consolas" w:cs="Consolas"/>
          <w:color w:val="6A737D"/>
          <w:sz w:val="16"/>
          <w:lang w:eastAsia="en-GB"/>
        </w:rPr>
        <w:t>// Array[Int] = Array(0, 1, -2, -3, -4,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'negate' changed all elements which were a slice of the elements of 'arr'</w:t>
      </w:r>
    </w:p>
    <w:p w:rsidR="00184009" w:rsidRPr="00184009" w:rsidRDefault="00184009" w:rsidP="00184009">
      <w:pPr>
        <w:numPr>
          <w:ilvl w:val="0"/>
          <w:numId w:val="35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smaller collections, the added overhead of forming and applying closures in views is often greater than the gain from avoiding the intermediary data structures</w:t>
      </w:r>
    </w:p>
    <w:p w:rsidR="00184009" w:rsidRPr="00184009" w:rsidRDefault="00184009" w:rsidP="00184009">
      <w:pPr>
        <w:numPr>
          <w:ilvl w:val="0"/>
          <w:numId w:val="35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evaluation in views can be very confusing if the delayed operation have side effects</w:t>
      </w:r>
    </w:p>
    <w:p w:rsidR="00184009" w:rsidRPr="00184009" w:rsidRDefault="00184009" w:rsidP="00184009">
      <w:pPr>
        <w:numPr>
          <w:ilvl w:val="0"/>
          <w:numId w:val="35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recommended that you use views either in purely functional code, where the collection transformations do not have side effects, or that you apply them over mutable collections where all modifications are done explicitly</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593 - Iterators</w:t>
      </w:r>
    </w:p>
    <w:p w:rsidR="00184009" w:rsidRPr="00184009" w:rsidRDefault="00184009" w:rsidP="00184009">
      <w:pPr>
        <w:numPr>
          <w:ilvl w:val="0"/>
          <w:numId w:val="35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way to access elements of a collection one by one</w:t>
      </w:r>
    </w:p>
    <w:p w:rsidR="00184009" w:rsidRPr="00184009" w:rsidRDefault="00184009" w:rsidP="00184009">
      <w:pPr>
        <w:numPr>
          <w:ilvl w:val="0"/>
          <w:numId w:val="35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call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it.next()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the next element and advances the state of the iterator</w:t>
      </w:r>
    </w:p>
    <w:p w:rsidR="00184009" w:rsidRPr="00184009" w:rsidRDefault="00184009" w:rsidP="00184009">
      <w:pPr>
        <w:numPr>
          <w:ilvl w:val="0"/>
          <w:numId w:val="35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there are no more elements,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next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throws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NoSuchElementException</w:t>
      </w:r>
    </w:p>
    <w:p w:rsidR="00184009" w:rsidRPr="00184009" w:rsidRDefault="00184009" w:rsidP="00184009">
      <w:pPr>
        <w:numPr>
          <w:ilvl w:val="0"/>
          <w:numId w:val="35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avoid that, we 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hasNext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most straightforward way to step through the elements returned by an 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while</w:t>
      </w:r>
      <w:r w:rsidRPr="00184009">
        <w:rPr>
          <w:rFonts w:ascii="Consolas" w:eastAsia="Times New Roman" w:hAnsi="Consolas" w:cs="Consolas"/>
          <w:color w:val="24292E"/>
          <w:sz w:val="16"/>
          <w:szCs w:val="16"/>
          <w:lang w:eastAsia="en-GB"/>
        </w:rPr>
        <w:t xml:space="preserve"> (it.hasNext)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println(it.next())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iterators provide analogues of most of the methods of 'Traversable', 'Iterable'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'Seq' traits: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it foreach println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for can be used instead of 'foreach', 'map', 'filter' and 'flatMap':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(elem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it) println(elem)</w:t>
      </w:r>
    </w:p>
    <w:p w:rsidR="00184009" w:rsidRPr="00184009" w:rsidRDefault="00184009" w:rsidP="00184009">
      <w:pPr>
        <w:numPr>
          <w:ilvl w:val="0"/>
          <w:numId w:val="35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is an important difference between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iterators and the same method on traversable collections: when called on an iterator,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xml:space="preserve">will leave the iterator at its end when it's done </w:t>
      </w:r>
      <w:r w:rsidRPr="00184009">
        <w:rPr>
          <w:rFonts w:ascii="Segoe UI" w:eastAsia="Times New Roman" w:hAnsi="Segoe UI" w:cs="Segoe UI"/>
          <w:color w:val="6A737D"/>
          <w:sz w:val="18"/>
          <w:szCs w:val="18"/>
          <w:lang w:eastAsia="en-GB"/>
        </w:rPr>
        <w:lastRenderedPageBreak/>
        <w:t>(calling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next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yields 'NoSuchElementException'), but when called on a collection, it leaves the number of elements in the collection unchanged</w:t>
      </w:r>
    </w:p>
    <w:p w:rsidR="00184009" w:rsidRPr="00184009" w:rsidRDefault="00184009" w:rsidP="00184009">
      <w:pPr>
        <w:numPr>
          <w:ilvl w:val="0"/>
          <w:numId w:val="35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other operations that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Iterator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has in common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all have the same property of leaving the iterator at its end when done iterating: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"is 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Iterator[String] = non-empty 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it.map(_.length)  </w:t>
      </w:r>
      <w:r w:rsidRPr="00184009">
        <w:rPr>
          <w:rFonts w:ascii="Consolas" w:eastAsia="Times New Roman" w:hAnsi="Consolas" w:cs="Consolas"/>
          <w:color w:val="6A737D"/>
          <w:sz w:val="16"/>
          <w:lang w:eastAsia="en-GB"/>
        </w:rPr>
        <w:t>// Iterator[Int] = non-empty 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res foreach print  </w:t>
      </w:r>
      <w:r w:rsidRPr="00184009">
        <w:rPr>
          <w:rFonts w:ascii="Consolas" w:eastAsia="Times New Roman" w:hAnsi="Consolas" w:cs="Consolas"/>
          <w:color w:val="6A737D"/>
          <w:sz w:val="16"/>
          <w:lang w:eastAsia="en-GB"/>
        </w:rPr>
        <w:t>// 1141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it.next()  </w:t>
      </w:r>
      <w:r w:rsidRPr="00184009">
        <w:rPr>
          <w:rFonts w:ascii="Consolas" w:eastAsia="Times New Roman" w:hAnsi="Consolas" w:cs="Consolas"/>
          <w:color w:val="6A737D"/>
          <w:sz w:val="16"/>
          <w:lang w:eastAsia="en-GB"/>
        </w:rPr>
        <w:t>// java.util.NoSuchElementException: next on empty 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method that finds the first word in an iterator that has at least two characters: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"member"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"of"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"words"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Iterator[String] = non-empty 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it dropWhile (_.length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Iterator[String] = non-empty 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it2.next  </w:t>
      </w:r>
      <w:r w:rsidRPr="00184009">
        <w:rPr>
          <w:rFonts w:ascii="Consolas" w:eastAsia="Times New Roman" w:hAnsi="Consolas" w:cs="Consolas"/>
          <w:color w:val="6A737D"/>
          <w:sz w:val="16"/>
          <w:lang w:eastAsia="en-GB"/>
        </w:rPr>
        <w:t>// String = member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it2.next  </w:t>
      </w:r>
      <w:r w:rsidRPr="00184009">
        <w:rPr>
          <w:rFonts w:ascii="Consolas" w:eastAsia="Times New Roman" w:hAnsi="Consolas" w:cs="Consolas"/>
          <w:color w:val="6A737D"/>
          <w:sz w:val="16"/>
          <w:lang w:eastAsia="en-GB"/>
        </w:rPr>
        <w:t>// String = of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it.next   </w:t>
      </w:r>
      <w:r w:rsidRPr="00184009">
        <w:rPr>
          <w:rFonts w:ascii="Consolas" w:eastAsia="Times New Roman" w:hAnsi="Consolas" w:cs="Consolas"/>
          <w:color w:val="6A737D"/>
          <w:sz w:val="16"/>
          <w:lang w:eastAsia="en-GB"/>
        </w:rPr>
        <w:t>// String = words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there's only one standard operation, 'duplicate', that allows reuse of an 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(it1, it2)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it.duplicate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'duplicate' returns a pair of iterators that work independently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original iterator 'it' is advanced to its end by the 'duplicate' operation</w:t>
      </w:r>
    </w:p>
    <w:p w:rsidR="00184009" w:rsidRPr="00184009" w:rsidRDefault="00184009" w:rsidP="00184009">
      <w:pPr>
        <w:numPr>
          <w:ilvl w:val="0"/>
          <w:numId w:val="36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iterators behave like collections</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if you never access an iterator again after invoking a method on it</w:t>
      </w:r>
    </w:p>
    <w:p w:rsidR="00184009" w:rsidRPr="00184009" w:rsidRDefault="00184009" w:rsidP="00184009">
      <w:pPr>
        <w:numPr>
          <w:ilvl w:val="0"/>
          <w:numId w:val="36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makes this explicit, by providing an abstraction called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TraversableOnce</w:t>
      </w:r>
      <w:r w:rsidRPr="00184009">
        <w:rPr>
          <w:rFonts w:ascii="Segoe UI" w:eastAsia="Times New Roman" w:hAnsi="Segoe UI" w:cs="Segoe UI"/>
          <w:color w:val="6A737D"/>
          <w:sz w:val="18"/>
          <w:szCs w:val="18"/>
          <w:lang w:eastAsia="en-GB"/>
        </w:rPr>
        <w:t>, which is a common supertrait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Iterator</w:t>
      </w:r>
    </w:p>
    <w:p w:rsidR="00184009" w:rsidRPr="00184009" w:rsidRDefault="00184009" w:rsidP="00184009">
      <w:pPr>
        <w:numPr>
          <w:ilvl w:val="0"/>
          <w:numId w:val="36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TraversableOnce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object can be traversed using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r w:rsidRPr="00184009">
        <w:rPr>
          <w:rFonts w:ascii="Segoe UI" w:eastAsia="Times New Roman" w:hAnsi="Segoe UI" w:cs="Segoe UI"/>
          <w:color w:val="6A737D"/>
          <w:sz w:val="18"/>
          <w:szCs w:val="18"/>
          <w:lang w:eastAsia="en-GB"/>
        </w:rPr>
        <w:t>, but the state of that object after the traversal is not specified</w:t>
      </w:r>
    </w:p>
    <w:p w:rsidR="00184009" w:rsidRPr="00184009" w:rsidRDefault="00184009" w:rsidP="00184009">
      <w:pPr>
        <w:numPr>
          <w:ilvl w:val="0"/>
          <w:numId w:val="36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TraversableOnce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object is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Iterator</w:t>
      </w:r>
      <w:r w:rsidRPr="00184009">
        <w:rPr>
          <w:rFonts w:ascii="Segoe UI" w:eastAsia="Times New Roman" w:hAnsi="Segoe UI" w:cs="Segoe UI"/>
          <w:color w:val="6A737D"/>
          <w:sz w:val="18"/>
          <w:szCs w:val="18"/>
          <w:lang w:eastAsia="en-GB"/>
        </w:rPr>
        <w:t>, it will be at its end, but if it's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r w:rsidRPr="00184009">
        <w:rPr>
          <w:rFonts w:ascii="Segoe UI" w:eastAsia="Times New Roman" w:hAnsi="Segoe UI" w:cs="Segoe UI"/>
          <w:color w:val="6A737D"/>
          <w:sz w:val="18"/>
          <w:szCs w:val="18"/>
          <w:lang w:eastAsia="en-GB"/>
        </w:rPr>
        <w:t>, it will still exist as before</w:t>
      </w:r>
    </w:p>
    <w:p w:rsidR="00184009" w:rsidRPr="00184009" w:rsidRDefault="00184009" w:rsidP="00184009">
      <w:pPr>
        <w:numPr>
          <w:ilvl w:val="0"/>
          <w:numId w:val="36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common use case for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TraversableOnce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to use it as an argument type for methods that can take either an iterator or traversable, e.g. appending method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trait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r w:rsidRPr="00184009">
        <w:rPr>
          <w:rFonts w:ascii="Segoe UI" w:eastAsia="Times New Roman" w:hAnsi="Segoe UI" w:cs="Segoe UI"/>
          <w:color w:val="6A737D"/>
          <w:sz w:val="18"/>
          <w:szCs w:val="18"/>
          <w:lang w:eastAsia="en-GB"/>
        </w:rPr>
        <w:t>, which takes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TraversableOnce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parameter, so you can append elements coming from either an iterator or a traversable collection</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All operations in trait </w:t>
      </w:r>
      <w:r w:rsidRPr="00184009">
        <w:rPr>
          <w:rFonts w:ascii="Consolas" w:eastAsia="Times New Roman" w:hAnsi="Consolas" w:cs="Consolas"/>
          <w:i/>
          <w:iCs/>
          <w:color w:val="24292E"/>
          <w:sz w:val="16"/>
          <w:lang w:eastAsia="en-GB"/>
        </w:rPr>
        <w:t>Iterator</w:t>
      </w:r>
      <w:r w:rsidRPr="00184009">
        <w:rPr>
          <w:rFonts w:ascii="Segoe UI" w:eastAsia="Times New Roman" w:hAnsi="Segoe UI" w:cs="Segoe UI"/>
          <w:i/>
          <w:iCs/>
          <w:color w:val="24292E"/>
          <w:sz w:val="18"/>
          <w:lang w:eastAsia="en-GB"/>
        </w:rPr>
        <w:t>:</w:t>
      </w:r>
    </w:p>
    <w:p w:rsidR="00184009" w:rsidRPr="00184009" w:rsidRDefault="00184009" w:rsidP="00184009">
      <w:pPr>
        <w:numPr>
          <w:ilvl w:val="0"/>
          <w:numId w:val="361"/>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Abstract methods</w:t>
      </w:r>
    </w:p>
    <w:p w:rsidR="00184009" w:rsidRPr="00184009" w:rsidRDefault="00184009" w:rsidP="00184009">
      <w:pPr>
        <w:numPr>
          <w:ilvl w:val="0"/>
          <w:numId w:val="362"/>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it.next()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the next element and advances iter past it</w:t>
      </w:r>
    </w:p>
    <w:p w:rsidR="00184009" w:rsidRPr="00184009" w:rsidRDefault="00184009" w:rsidP="00184009">
      <w:pPr>
        <w:numPr>
          <w:ilvl w:val="0"/>
          <w:numId w:val="36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it.hasNext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'true' if 'it' can return another element</w:t>
      </w:r>
    </w:p>
    <w:p w:rsidR="00184009" w:rsidRPr="00184009" w:rsidRDefault="00184009" w:rsidP="00184009">
      <w:pPr>
        <w:numPr>
          <w:ilvl w:val="0"/>
          <w:numId w:val="363"/>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Variations</w:t>
      </w:r>
    </w:p>
    <w:p w:rsidR="00184009" w:rsidRPr="00184009" w:rsidRDefault="00184009" w:rsidP="00184009">
      <w:pPr>
        <w:numPr>
          <w:ilvl w:val="0"/>
          <w:numId w:val="36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it.buffered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buffered iter returning all elements of 'it'</w:t>
      </w:r>
    </w:p>
    <w:p w:rsidR="00184009" w:rsidRPr="00184009" w:rsidRDefault="00184009" w:rsidP="00184009">
      <w:pPr>
        <w:numPr>
          <w:ilvl w:val="0"/>
          <w:numId w:val="36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grouped size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 that yields elems returned by 'it' in fixed-sized sequence chunks</w:t>
      </w:r>
    </w:p>
    <w:p w:rsidR="00184009" w:rsidRPr="00184009" w:rsidRDefault="00184009" w:rsidP="00184009">
      <w:pPr>
        <w:numPr>
          <w:ilvl w:val="0"/>
          <w:numId w:val="36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xs sliding size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 that yields elems returned by 'it' in sequences representing a sliding fixed-sized window</w:t>
      </w:r>
    </w:p>
    <w:p w:rsidR="00184009" w:rsidRPr="00184009" w:rsidRDefault="00184009" w:rsidP="00184009">
      <w:pPr>
        <w:numPr>
          <w:ilvl w:val="0"/>
          <w:numId w:val="365"/>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Copying</w:t>
      </w:r>
    </w:p>
    <w:p w:rsidR="00184009" w:rsidRPr="00184009" w:rsidRDefault="00184009" w:rsidP="00184009">
      <w:pPr>
        <w:numPr>
          <w:ilvl w:val="0"/>
          <w:numId w:val="366"/>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copyToBuffer buf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Copies all elems returned by 'it' to buffer 'buf'</w:t>
      </w:r>
    </w:p>
    <w:p w:rsidR="00184009" w:rsidRPr="00184009" w:rsidRDefault="00184009" w:rsidP="00184009">
      <w:pPr>
        <w:numPr>
          <w:ilvl w:val="0"/>
          <w:numId w:val="36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copyToArray(arr, s, 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Copies at most 'l' elems returned by 'it' to array 'arr' starting at index 's' (last 2 args are optional)</w:t>
      </w:r>
    </w:p>
    <w:p w:rsidR="00184009" w:rsidRPr="00184009" w:rsidRDefault="00184009" w:rsidP="00184009">
      <w:pPr>
        <w:numPr>
          <w:ilvl w:val="0"/>
          <w:numId w:val="367"/>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Duplication</w:t>
      </w:r>
    </w:p>
    <w:p w:rsidR="00184009" w:rsidRPr="00184009" w:rsidRDefault="00184009" w:rsidP="00184009">
      <w:pPr>
        <w:numPr>
          <w:ilvl w:val="0"/>
          <w:numId w:val="36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it.duplicate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pair of iters that each independently return all elements of 'it'</w:t>
      </w:r>
    </w:p>
    <w:p w:rsidR="00184009" w:rsidRPr="00184009" w:rsidRDefault="00184009" w:rsidP="00184009">
      <w:pPr>
        <w:numPr>
          <w:ilvl w:val="0"/>
          <w:numId w:val="369"/>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Additions</w:t>
      </w:r>
    </w:p>
    <w:p w:rsidR="00184009" w:rsidRPr="00184009" w:rsidRDefault="00184009" w:rsidP="00184009">
      <w:pPr>
        <w:numPr>
          <w:ilvl w:val="0"/>
          <w:numId w:val="370"/>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lastRenderedPageBreak/>
        <w:t>it ++ jt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 returning all elems returned by 'it' followed by all elems returned by 'jt'</w:t>
      </w:r>
    </w:p>
    <w:p w:rsidR="00184009" w:rsidRPr="00184009" w:rsidRDefault="00184009" w:rsidP="00184009">
      <w:pPr>
        <w:numPr>
          <w:ilvl w:val="0"/>
          <w:numId w:val="37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padTo (len,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 that returns all elems of 'it' followed by copies of 'x' until length 'len' elems are returned overall</w:t>
      </w:r>
    </w:p>
    <w:p w:rsidR="00184009" w:rsidRPr="00184009" w:rsidRDefault="00184009" w:rsidP="00184009">
      <w:pPr>
        <w:numPr>
          <w:ilvl w:val="0"/>
          <w:numId w:val="371"/>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Maps</w:t>
      </w:r>
    </w:p>
    <w:p w:rsidR="00184009" w:rsidRPr="00184009" w:rsidRDefault="00184009" w:rsidP="00184009">
      <w:pPr>
        <w:numPr>
          <w:ilvl w:val="0"/>
          <w:numId w:val="372"/>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map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iter obtained from applying 'f' to every elem</w:t>
      </w:r>
    </w:p>
    <w:p w:rsidR="00184009" w:rsidRPr="00184009" w:rsidRDefault="00184009" w:rsidP="00184009">
      <w:pPr>
        <w:numPr>
          <w:ilvl w:val="0"/>
          <w:numId w:val="37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flatMap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iter obtained from applying the iter-valued function 'f' to every elem and appending the result</w:t>
      </w:r>
    </w:p>
    <w:p w:rsidR="00184009" w:rsidRPr="00184009" w:rsidRDefault="00184009" w:rsidP="00184009">
      <w:pPr>
        <w:numPr>
          <w:ilvl w:val="0"/>
          <w:numId w:val="372"/>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collect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iter obtained from applying the partial function 'f' to every elem for which it is defined and collecting the results</w:t>
      </w:r>
    </w:p>
    <w:p w:rsidR="00184009" w:rsidRPr="00184009" w:rsidRDefault="00184009" w:rsidP="00184009">
      <w:pPr>
        <w:numPr>
          <w:ilvl w:val="0"/>
          <w:numId w:val="373"/>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Conversions</w:t>
      </w:r>
    </w:p>
    <w:p w:rsidR="00184009" w:rsidRPr="00184009" w:rsidRDefault="00184009" w:rsidP="00184009">
      <w:pPr>
        <w:numPr>
          <w:ilvl w:val="0"/>
          <w:numId w:val="37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it.toArray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Collects the elements returned by 'it' in an array</w:t>
      </w:r>
    </w:p>
    <w:p w:rsidR="00184009" w:rsidRPr="00184009" w:rsidRDefault="00184009" w:rsidP="00184009">
      <w:pPr>
        <w:numPr>
          <w:ilvl w:val="0"/>
          <w:numId w:val="37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it.toList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Collects the elements returned by 'it' in a list</w:t>
      </w:r>
    </w:p>
    <w:p w:rsidR="00184009" w:rsidRPr="00184009" w:rsidRDefault="00184009" w:rsidP="00184009">
      <w:pPr>
        <w:numPr>
          <w:ilvl w:val="0"/>
          <w:numId w:val="37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it.toIterable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Collects the elements returned by 'it' in an iterable</w:t>
      </w:r>
    </w:p>
    <w:p w:rsidR="00184009" w:rsidRPr="00184009" w:rsidRDefault="00184009" w:rsidP="00184009">
      <w:pPr>
        <w:numPr>
          <w:ilvl w:val="0"/>
          <w:numId w:val="37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it.toSeq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Collects the elements returned by 'it' in a sequence</w:t>
      </w:r>
    </w:p>
    <w:p w:rsidR="00184009" w:rsidRPr="00184009" w:rsidRDefault="00184009" w:rsidP="00184009">
      <w:pPr>
        <w:numPr>
          <w:ilvl w:val="0"/>
          <w:numId w:val="37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it.toIndexedSeq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Collects the elements returned by 'it' in an indexed sequence</w:t>
      </w:r>
    </w:p>
    <w:p w:rsidR="00184009" w:rsidRPr="00184009" w:rsidRDefault="00184009" w:rsidP="00184009">
      <w:pPr>
        <w:numPr>
          <w:ilvl w:val="0"/>
          <w:numId w:val="37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it.toStream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Collects the elements returned by 'it' in a stream</w:t>
      </w:r>
    </w:p>
    <w:p w:rsidR="00184009" w:rsidRPr="00184009" w:rsidRDefault="00184009" w:rsidP="00184009">
      <w:pPr>
        <w:numPr>
          <w:ilvl w:val="0"/>
          <w:numId w:val="37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it.toSet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Collects the elements returned by 'it' in a set</w:t>
      </w:r>
    </w:p>
    <w:p w:rsidR="00184009" w:rsidRPr="00184009" w:rsidRDefault="00184009" w:rsidP="00184009">
      <w:pPr>
        <w:numPr>
          <w:ilvl w:val="0"/>
          <w:numId w:val="37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it.toMap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Collects the key/value pairs returned by 'it' in a map</w:t>
      </w:r>
    </w:p>
    <w:p w:rsidR="00184009" w:rsidRPr="00184009" w:rsidRDefault="00184009" w:rsidP="00184009">
      <w:pPr>
        <w:numPr>
          <w:ilvl w:val="0"/>
          <w:numId w:val="375"/>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Size info</w:t>
      </w:r>
    </w:p>
    <w:p w:rsidR="00184009" w:rsidRPr="00184009" w:rsidRDefault="00184009" w:rsidP="00184009">
      <w:pPr>
        <w:numPr>
          <w:ilvl w:val="0"/>
          <w:numId w:val="376"/>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it.isEmpty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Tests whether 'it' is empty (opposite of 'hasNext')</w:t>
      </w:r>
    </w:p>
    <w:p w:rsidR="00184009" w:rsidRPr="00184009" w:rsidRDefault="00184009" w:rsidP="00184009">
      <w:pPr>
        <w:numPr>
          <w:ilvl w:val="0"/>
          <w:numId w:val="37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it.nonEmpty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Tests whether the collection contains elems (alias of hasNext)</w:t>
      </w:r>
    </w:p>
    <w:p w:rsidR="00184009" w:rsidRPr="00184009" w:rsidRDefault="00184009" w:rsidP="00184009">
      <w:pPr>
        <w:numPr>
          <w:ilvl w:val="0"/>
          <w:numId w:val="37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it.size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number of elems returned by 'it' (waists 'it')</w:t>
      </w:r>
    </w:p>
    <w:p w:rsidR="00184009" w:rsidRPr="00184009" w:rsidRDefault="00184009" w:rsidP="00184009">
      <w:pPr>
        <w:numPr>
          <w:ilvl w:val="0"/>
          <w:numId w:val="37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it.length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Same as 'it.size'</w:t>
      </w:r>
    </w:p>
    <w:p w:rsidR="00184009" w:rsidRPr="00184009" w:rsidRDefault="00184009" w:rsidP="00184009">
      <w:pPr>
        <w:numPr>
          <w:ilvl w:val="0"/>
          <w:numId w:val="37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it.hasDefiniteSize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true if 'it' is known to return finitely many elems</w:t>
      </w:r>
    </w:p>
    <w:p w:rsidR="00184009" w:rsidRPr="00184009" w:rsidRDefault="00184009" w:rsidP="00184009">
      <w:pPr>
        <w:numPr>
          <w:ilvl w:val="0"/>
          <w:numId w:val="377"/>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Element retrieval index search</w:t>
      </w:r>
    </w:p>
    <w:p w:rsidR="00184009" w:rsidRPr="00184009" w:rsidRDefault="00184009" w:rsidP="00184009">
      <w:pPr>
        <w:numPr>
          <w:ilvl w:val="0"/>
          <w:numId w:val="37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find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option containing the first elem that satisfies 'p', or 'None' if no element qualifies (advances 'it' to just after the elem or to end)</w:t>
      </w:r>
    </w:p>
    <w:p w:rsidR="00184009" w:rsidRPr="00184009" w:rsidRDefault="00184009" w:rsidP="00184009">
      <w:pPr>
        <w:numPr>
          <w:ilvl w:val="0"/>
          <w:numId w:val="37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indexOf 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index of the first elem returned by 'it' that equals 'x' (advances past the position of 'x')</w:t>
      </w:r>
    </w:p>
    <w:p w:rsidR="00184009" w:rsidRPr="00184009" w:rsidRDefault="00184009" w:rsidP="00184009">
      <w:pPr>
        <w:numPr>
          <w:ilvl w:val="0"/>
          <w:numId w:val="37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indexWhere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index of the first elem that satisfies 'p' (advances 'it' past the position of that elem)</w:t>
      </w:r>
    </w:p>
    <w:p w:rsidR="00184009" w:rsidRPr="00184009" w:rsidRDefault="00184009" w:rsidP="00184009">
      <w:pPr>
        <w:numPr>
          <w:ilvl w:val="0"/>
          <w:numId w:val="379"/>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Subiterators</w:t>
      </w:r>
    </w:p>
    <w:p w:rsidR="00184009" w:rsidRPr="00184009" w:rsidRDefault="00184009" w:rsidP="00184009">
      <w:pPr>
        <w:numPr>
          <w:ilvl w:val="0"/>
          <w:numId w:val="380"/>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take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 returning the first 'n' elems ('it' advances past n'th elem, or its end)</w:t>
      </w:r>
    </w:p>
    <w:p w:rsidR="00184009" w:rsidRPr="00184009" w:rsidRDefault="00184009" w:rsidP="00184009">
      <w:pPr>
        <w:numPr>
          <w:ilvl w:val="0"/>
          <w:numId w:val="38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drop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iter that starts with the (n + 1)'th elem (advances 'it' to that same position)</w:t>
      </w:r>
    </w:p>
    <w:p w:rsidR="00184009" w:rsidRPr="00184009" w:rsidRDefault="00184009" w:rsidP="00184009">
      <w:pPr>
        <w:numPr>
          <w:ilvl w:val="0"/>
          <w:numId w:val="38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slice (m, 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iter that returns a slice of the elems of 'it', starting with the m'th and ending before n'th</w:t>
      </w:r>
    </w:p>
    <w:p w:rsidR="00184009" w:rsidRPr="00184009" w:rsidRDefault="00184009" w:rsidP="00184009">
      <w:pPr>
        <w:numPr>
          <w:ilvl w:val="0"/>
          <w:numId w:val="38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takeWhile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 returning elems from 'it' as long as 'p' is true</w:t>
      </w:r>
    </w:p>
    <w:p w:rsidR="00184009" w:rsidRPr="00184009" w:rsidRDefault="00184009" w:rsidP="00184009">
      <w:pPr>
        <w:numPr>
          <w:ilvl w:val="0"/>
          <w:numId w:val="38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dropWhile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 skipping elems from 'it' as long as 'p' is true, and returning the remainder</w:t>
      </w:r>
    </w:p>
    <w:p w:rsidR="00184009" w:rsidRPr="00184009" w:rsidRDefault="00184009" w:rsidP="00184009">
      <w:pPr>
        <w:numPr>
          <w:ilvl w:val="0"/>
          <w:numId w:val="38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filter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 returning all elems from 'it' that satisfy 'p'</w:t>
      </w:r>
    </w:p>
    <w:p w:rsidR="00184009" w:rsidRPr="00184009" w:rsidRDefault="00184009" w:rsidP="00184009">
      <w:pPr>
        <w:numPr>
          <w:ilvl w:val="0"/>
          <w:numId w:val="38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withFilter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Same as 'filter' (needed so that iters can be used in 'for' expressions)</w:t>
      </w:r>
    </w:p>
    <w:p w:rsidR="00184009" w:rsidRPr="00184009" w:rsidRDefault="00184009" w:rsidP="00184009">
      <w:pPr>
        <w:numPr>
          <w:ilvl w:val="0"/>
          <w:numId w:val="38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filterNot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 iter returning all elems from 'it' that don't satisfy 'p'</w:t>
      </w:r>
    </w:p>
    <w:p w:rsidR="00184009" w:rsidRPr="00184009" w:rsidRDefault="00184009" w:rsidP="00184009">
      <w:pPr>
        <w:numPr>
          <w:ilvl w:val="0"/>
          <w:numId w:val="381"/>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Subdivisions</w:t>
      </w:r>
    </w:p>
    <w:p w:rsidR="00184009" w:rsidRPr="00184009" w:rsidRDefault="00184009" w:rsidP="00184009">
      <w:pPr>
        <w:numPr>
          <w:ilvl w:val="0"/>
          <w:numId w:val="382"/>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partition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Splits 'it' into a pair of two iters, based on whether elems satisfy 'p'</w:t>
      </w:r>
    </w:p>
    <w:p w:rsidR="00184009" w:rsidRPr="00184009" w:rsidRDefault="00184009" w:rsidP="00184009">
      <w:pPr>
        <w:numPr>
          <w:ilvl w:val="0"/>
          <w:numId w:val="383"/>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Element conditions</w:t>
      </w:r>
    </w:p>
    <w:p w:rsidR="00184009" w:rsidRPr="00184009" w:rsidRDefault="00184009" w:rsidP="00184009">
      <w:pPr>
        <w:numPr>
          <w:ilvl w:val="0"/>
          <w:numId w:val="38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lastRenderedPageBreak/>
        <w:t>it forall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boolean indicating whether 'p' holds for all elems</w:t>
      </w:r>
    </w:p>
    <w:p w:rsidR="00184009" w:rsidRPr="00184009" w:rsidRDefault="00184009" w:rsidP="00184009">
      <w:pPr>
        <w:numPr>
          <w:ilvl w:val="0"/>
          <w:numId w:val="38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exists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boolean indicating whether 'p' holds for some element</w:t>
      </w:r>
    </w:p>
    <w:p w:rsidR="00184009" w:rsidRPr="00184009" w:rsidRDefault="00184009" w:rsidP="00184009">
      <w:pPr>
        <w:numPr>
          <w:ilvl w:val="0"/>
          <w:numId w:val="384"/>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count 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number of elems that satisfy predicate 'p'</w:t>
      </w:r>
    </w:p>
    <w:p w:rsidR="00184009" w:rsidRPr="00184009" w:rsidRDefault="00184009" w:rsidP="00184009">
      <w:pPr>
        <w:numPr>
          <w:ilvl w:val="0"/>
          <w:numId w:val="385"/>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Folds</w:t>
      </w:r>
    </w:p>
    <w:p w:rsidR="00184009" w:rsidRPr="00184009" w:rsidRDefault="00184009" w:rsidP="00184009">
      <w:pPr>
        <w:numPr>
          <w:ilvl w:val="0"/>
          <w:numId w:val="386"/>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(z /: it)(op)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Applies binary operation 'op' between successive elems, going left to right, starting with 'z'</w:t>
      </w:r>
    </w:p>
    <w:p w:rsidR="00184009" w:rsidRPr="00184009" w:rsidRDefault="00184009" w:rsidP="00184009">
      <w:pPr>
        <w:numPr>
          <w:ilvl w:val="0"/>
          <w:numId w:val="38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(z :\ it)(op)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Applies binary operation 'op' between successive elems, going right to left, starting with 'z'</w:t>
      </w:r>
    </w:p>
    <w:p w:rsidR="00184009" w:rsidRPr="00184009" w:rsidRDefault="00184009" w:rsidP="00184009">
      <w:pPr>
        <w:numPr>
          <w:ilvl w:val="0"/>
          <w:numId w:val="38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it.foldLeft(z)(op)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(z /: it)(op)</w:t>
      </w:r>
    </w:p>
    <w:p w:rsidR="00184009" w:rsidRPr="00184009" w:rsidRDefault="00184009" w:rsidP="00184009">
      <w:pPr>
        <w:numPr>
          <w:ilvl w:val="0"/>
          <w:numId w:val="38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it.foldRight(z)(op)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(z :\ it)(op)</w:t>
      </w:r>
    </w:p>
    <w:p w:rsidR="00184009" w:rsidRPr="00184009" w:rsidRDefault="00184009" w:rsidP="00184009">
      <w:pPr>
        <w:numPr>
          <w:ilvl w:val="0"/>
          <w:numId w:val="38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reduceLeft 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Applies binary operation 'op' between successive elems returned by non-empty iter 'it', going left to right</w:t>
      </w:r>
    </w:p>
    <w:p w:rsidR="00184009" w:rsidRPr="00184009" w:rsidRDefault="00184009" w:rsidP="00184009">
      <w:pPr>
        <w:numPr>
          <w:ilvl w:val="0"/>
          <w:numId w:val="38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reduceRight 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Applies binary operation 'op' between successive elems returned by non-empty iter 'it', going right to left</w:t>
      </w:r>
    </w:p>
    <w:p w:rsidR="00184009" w:rsidRPr="00184009" w:rsidRDefault="00184009" w:rsidP="00184009">
      <w:pPr>
        <w:numPr>
          <w:ilvl w:val="0"/>
          <w:numId w:val="387"/>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Specific folds</w:t>
      </w:r>
    </w:p>
    <w:p w:rsidR="00184009" w:rsidRPr="00184009" w:rsidRDefault="00184009" w:rsidP="00184009">
      <w:pPr>
        <w:numPr>
          <w:ilvl w:val="0"/>
          <w:numId w:val="38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it.sum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sum of the numeric elem values returned by 'it'</w:t>
      </w:r>
    </w:p>
    <w:p w:rsidR="00184009" w:rsidRPr="00184009" w:rsidRDefault="00184009" w:rsidP="00184009">
      <w:pPr>
        <w:numPr>
          <w:ilvl w:val="0"/>
          <w:numId w:val="38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it.product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product of the numeric elem values returned by 'it'</w:t>
      </w:r>
    </w:p>
    <w:p w:rsidR="00184009" w:rsidRPr="00184009" w:rsidRDefault="00184009" w:rsidP="00184009">
      <w:pPr>
        <w:numPr>
          <w:ilvl w:val="0"/>
          <w:numId w:val="38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it.min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minimum of the ordered elem values returned by 'it'</w:t>
      </w:r>
    </w:p>
    <w:p w:rsidR="00184009" w:rsidRPr="00184009" w:rsidRDefault="00184009" w:rsidP="00184009">
      <w:pPr>
        <w:numPr>
          <w:ilvl w:val="0"/>
          <w:numId w:val="38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it.max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maximum of the ordered elem values returned by 'it'</w:t>
      </w:r>
    </w:p>
    <w:p w:rsidR="00184009" w:rsidRPr="00184009" w:rsidRDefault="00184009" w:rsidP="00184009">
      <w:pPr>
        <w:numPr>
          <w:ilvl w:val="0"/>
          <w:numId w:val="389"/>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Zippers</w:t>
      </w:r>
    </w:p>
    <w:p w:rsidR="00184009" w:rsidRPr="00184009" w:rsidRDefault="00184009" w:rsidP="00184009">
      <w:pPr>
        <w:numPr>
          <w:ilvl w:val="0"/>
          <w:numId w:val="390"/>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zip jt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Iter of pairs of corresponding elems from 'it' and 'jt'</w:t>
      </w:r>
    </w:p>
    <w:p w:rsidR="00184009" w:rsidRPr="00184009" w:rsidRDefault="00184009" w:rsidP="00184009">
      <w:pPr>
        <w:numPr>
          <w:ilvl w:val="0"/>
          <w:numId w:val="39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zipAll (jt, x, 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Iter of pairs of corresponding elems from 'it' and 'jt', where the shorter iter is extended to match the longer one, by appending elems x or y</w:t>
      </w:r>
    </w:p>
    <w:p w:rsidR="00184009" w:rsidRPr="00184009" w:rsidRDefault="00184009" w:rsidP="00184009">
      <w:pPr>
        <w:numPr>
          <w:ilvl w:val="0"/>
          <w:numId w:val="390"/>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it.zipWithIndex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Iter of pairs of elems returned from 'it' with their indices</w:t>
      </w:r>
    </w:p>
    <w:p w:rsidR="00184009" w:rsidRPr="00184009" w:rsidRDefault="00184009" w:rsidP="00184009">
      <w:pPr>
        <w:numPr>
          <w:ilvl w:val="0"/>
          <w:numId w:val="391"/>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Update</w:t>
      </w:r>
    </w:p>
    <w:p w:rsidR="00184009" w:rsidRPr="00184009" w:rsidRDefault="00184009" w:rsidP="00184009">
      <w:pPr>
        <w:numPr>
          <w:ilvl w:val="0"/>
          <w:numId w:val="392"/>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patch (i, jt, 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Iter resulting from 'it' by replacing 'r' elems starting with 'i', by the patch iter 'jt'</w:t>
      </w:r>
    </w:p>
    <w:p w:rsidR="00184009" w:rsidRPr="00184009" w:rsidRDefault="00184009" w:rsidP="00184009">
      <w:pPr>
        <w:numPr>
          <w:ilvl w:val="0"/>
          <w:numId w:val="393"/>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Comparison</w:t>
      </w:r>
    </w:p>
    <w:p w:rsidR="00184009" w:rsidRPr="00184009" w:rsidRDefault="00184009" w:rsidP="00184009">
      <w:pPr>
        <w:numPr>
          <w:ilvl w:val="0"/>
          <w:numId w:val="394"/>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sameElements jt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test whether iters 'it' and 'jt' return the same elems in the same order (at least one of two iters ends up advancing to its end)</w:t>
      </w:r>
    </w:p>
    <w:p w:rsidR="00184009" w:rsidRPr="00184009" w:rsidRDefault="00184009" w:rsidP="00184009">
      <w:pPr>
        <w:numPr>
          <w:ilvl w:val="0"/>
          <w:numId w:val="395"/>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Strings</w:t>
      </w:r>
    </w:p>
    <w:p w:rsidR="00184009" w:rsidRPr="00184009" w:rsidRDefault="00184009" w:rsidP="00184009">
      <w:pPr>
        <w:numPr>
          <w:ilvl w:val="0"/>
          <w:numId w:val="396"/>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addString (b, start, sep, end)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Adds a string to 'StringBuilder b' that shows all elems of 'it' between separators 'sep', enclosed in strings 'start' and 'end' ('start', 'sep', 'end' are all optional)</w:t>
      </w:r>
    </w:p>
    <w:p w:rsidR="00184009" w:rsidRPr="00184009" w:rsidRDefault="00184009" w:rsidP="00184009">
      <w:pPr>
        <w:numPr>
          <w:ilvl w:val="0"/>
          <w:numId w:val="396"/>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it mkString (start, sep, end)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the collection to a string that shows all elems of 'it' between separators 'sep', enclosed in strings 'start' and 'end' ('start', 'sep', 'end' are all optional)</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600 - Buffered iterators</w:t>
      </w:r>
    </w:p>
    <w:p w:rsidR="00184009" w:rsidRPr="00184009" w:rsidRDefault="00184009" w:rsidP="00184009">
      <w:pPr>
        <w:numPr>
          <w:ilvl w:val="0"/>
          <w:numId w:val="39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iterators that can "look ahead" so you can inspect the next element to be returned, without advancing past that element</w:t>
      </w:r>
    </w:p>
    <w:p w:rsidR="00184009" w:rsidRPr="00184009" w:rsidRDefault="00184009" w:rsidP="00184009">
      <w:pPr>
        <w:numPr>
          <w:ilvl w:val="0"/>
          <w:numId w:val="39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every iterator can be converted to a buffered iterator by calling its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buffered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skip leading empty strings in an iterator (advances past the first non-empty elem)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lastRenderedPageBreak/>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skipEmptyWordsNOT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while</w:t>
      </w:r>
      <w:r w:rsidRPr="00184009">
        <w:rPr>
          <w:rFonts w:ascii="Consolas" w:eastAsia="Times New Roman" w:hAnsi="Consolas" w:cs="Consolas"/>
          <w:color w:val="24292E"/>
          <w:sz w:val="16"/>
          <w:szCs w:val="16"/>
          <w:lang w:eastAsia="en-GB"/>
        </w:rPr>
        <w:t xml:space="preserve"> (it.next().isEmpty)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with buffered iterator (instance of trait 'BufferedIterator'):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skipEmptyWords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BufferedIterator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while</w:t>
      </w:r>
      <w:r w:rsidRPr="00184009">
        <w:rPr>
          <w:rFonts w:ascii="Consolas" w:eastAsia="Times New Roman" w:hAnsi="Consolas" w:cs="Consolas"/>
          <w:color w:val="24292E"/>
          <w:sz w:val="16"/>
          <w:szCs w:val="16"/>
          <w:lang w:eastAsia="en-GB"/>
        </w:rPr>
        <w:t xml:space="preserve"> (it.head.isEmpty) { it.next()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converting to buffered: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Iterator[Int] = non-empty 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it.buffered  </w:t>
      </w:r>
      <w:r w:rsidRPr="00184009">
        <w:rPr>
          <w:rFonts w:ascii="Consolas" w:eastAsia="Times New Roman" w:hAnsi="Consolas" w:cs="Consolas"/>
          <w:color w:val="6A737D"/>
          <w:sz w:val="16"/>
          <w:lang w:eastAsia="en-GB"/>
        </w:rPr>
        <w:t>// java.lang.Object with BufferedIterator[Int] = non-empty iter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bit.head    </w:t>
      </w:r>
      <w:r w:rsidRPr="00184009">
        <w:rPr>
          <w:rFonts w:ascii="Consolas" w:eastAsia="Times New Roman" w:hAnsi="Consolas" w:cs="Consolas"/>
          <w:color w:val="6A737D"/>
          <w:sz w:val="16"/>
          <w:lang w:eastAsia="en-GB"/>
        </w:rPr>
        <w:t>// Int = 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bit.next()  </w:t>
      </w:r>
      <w:r w:rsidRPr="00184009">
        <w:rPr>
          <w:rFonts w:ascii="Consolas" w:eastAsia="Times New Roman" w:hAnsi="Consolas" w:cs="Consolas"/>
          <w:color w:val="6A737D"/>
          <w:sz w:val="16"/>
          <w:lang w:eastAsia="en-GB"/>
        </w:rPr>
        <w:t>// Int = 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bit.next()  </w:t>
      </w:r>
      <w:r w:rsidRPr="00184009">
        <w:rPr>
          <w:rFonts w:ascii="Consolas" w:eastAsia="Times New Roman" w:hAnsi="Consolas" w:cs="Consolas"/>
          <w:color w:val="6A737D"/>
          <w:sz w:val="16"/>
          <w:lang w:eastAsia="en-GB"/>
        </w:rPr>
        <w:t>// Int = 2</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601 - Creating collections from scratch</w:t>
      </w:r>
    </w:p>
    <w:p w:rsidR="00184009" w:rsidRPr="00184009" w:rsidRDefault="00184009" w:rsidP="00184009">
      <w:pPr>
        <w:numPr>
          <w:ilvl w:val="0"/>
          <w:numId w:val="39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as with lists,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List(1, 2)</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maps,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Map('a' -&gt; 1, 'b' -&gt; 2)</w:t>
      </w:r>
      <w:r w:rsidRPr="00184009">
        <w:rPr>
          <w:rFonts w:ascii="Segoe UI" w:eastAsia="Times New Roman" w:hAnsi="Segoe UI" w:cs="Segoe UI"/>
          <w:color w:val="6A737D"/>
          <w:sz w:val="18"/>
          <w:szCs w:val="18"/>
          <w:lang w:eastAsia="en-GB"/>
        </w:rPr>
        <w:t>, you can create any collection type by appending list of elements in parentheses to a collection name, which is, under the cover, a call to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of some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Traversable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empty traversable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empty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 with two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Vector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vector with two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iterator returning three integers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(dog, cat, bird)       </w:t>
      </w:r>
      <w:r w:rsidRPr="00184009">
        <w:rPr>
          <w:rFonts w:ascii="Consolas" w:eastAsia="Times New Roman" w:hAnsi="Consolas" w:cs="Consolas"/>
          <w:color w:val="6A737D"/>
          <w:sz w:val="16"/>
          <w:lang w:eastAsia="en-GB"/>
        </w:rPr>
        <w:t>// a set of three animals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HashSet</w:t>
      </w:r>
      <w:r w:rsidRPr="00184009">
        <w:rPr>
          <w:rFonts w:ascii="Consolas" w:eastAsia="Times New Roman" w:hAnsi="Consolas" w:cs="Consolas"/>
          <w:color w:val="24292E"/>
          <w:sz w:val="16"/>
          <w:szCs w:val="16"/>
          <w:lang w:eastAsia="en-GB"/>
        </w:rPr>
        <w:t xml:space="preserve">(dog, cat)         </w:t>
      </w:r>
      <w:r w:rsidRPr="00184009">
        <w:rPr>
          <w:rFonts w:ascii="Consolas" w:eastAsia="Times New Roman" w:hAnsi="Consolas" w:cs="Consolas"/>
          <w:color w:val="6A737D"/>
          <w:sz w:val="16"/>
          <w:lang w:eastAsia="en-GB"/>
        </w:rPr>
        <w:t>// a hash set of two animal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a map from characters to integers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under the cover: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expands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.apply(</w:t>
      </w:r>
      <w:r w:rsidRPr="00184009">
        <w:rPr>
          <w:rFonts w:ascii="Consolas" w:eastAsia="Times New Roman" w:hAnsi="Consolas" w:cs="Consolas"/>
          <w:color w:val="005CC5"/>
          <w:sz w:val="16"/>
          <w:lang w:eastAsia="en-GB"/>
        </w:rPr>
        <w:t>1.0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where 'List' is the companion object of the 'List' class, which takes an arbitrary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number of arguments and constructs a list from them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every collection class has a companion object with 'apply'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 matter if a collection is a concrete class or a 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it's a trait, calling apply will product some default implementation of the 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Traversable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Traversable[Int] = List(1,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mutable.</w:t>
      </w:r>
      <w:r w:rsidRPr="00184009">
        <w:rPr>
          <w:rFonts w:ascii="Consolas" w:eastAsia="Times New Roman" w:hAnsi="Consolas" w:cs="Consolas"/>
          <w:color w:val="6F42C1"/>
          <w:sz w:val="16"/>
          <w:lang w:eastAsia="en-GB"/>
        </w:rPr>
        <w:t>Traversable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mutable.Traversable[Int] = ArrayBuffer(1,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besides 'apply', every collection companion object also defines 'empty'</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Factory methods for sequences:</w:t>
      </w:r>
    </w:p>
    <w:p w:rsidR="00184009" w:rsidRPr="00184009" w:rsidRDefault="00184009" w:rsidP="00184009">
      <w:pPr>
        <w:numPr>
          <w:ilvl w:val="0"/>
          <w:numId w:val="399"/>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S.empty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empty sequence</w:t>
      </w:r>
    </w:p>
    <w:p w:rsidR="00184009" w:rsidRPr="00184009" w:rsidRDefault="00184009" w:rsidP="00184009">
      <w:pPr>
        <w:numPr>
          <w:ilvl w:val="0"/>
          <w:numId w:val="3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S(x, y, z)</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sequence consisting of elements x, y and z</w:t>
      </w:r>
    </w:p>
    <w:p w:rsidR="00184009" w:rsidRPr="00184009" w:rsidRDefault="00184009" w:rsidP="00184009">
      <w:pPr>
        <w:numPr>
          <w:ilvl w:val="0"/>
          <w:numId w:val="3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S.concat(xs, ys, zs)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sequence obtained by concatenating elems of xs, ys and zs</w:t>
      </w:r>
    </w:p>
    <w:p w:rsidR="00184009" w:rsidRPr="00184009" w:rsidRDefault="00184009" w:rsidP="00184009">
      <w:pPr>
        <w:numPr>
          <w:ilvl w:val="0"/>
          <w:numId w:val="3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S.fill(n)(e)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sequence of length 'n' where each elem is computed by expression 'e'</w:t>
      </w:r>
    </w:p>
    <w:p w:rsidR="00184009" w:rsidRPr="00184009" w:rsidRDefault="00184009" w:rsidP="00184009">
      <w:pPr>
        <w:numPr>
          <w:ilvl w:val="0"/>
          <w:numId w:val="3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S.fill(m, n)(e)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sequence of sequences of dimension 'm x n', where each elem is computed by expression 'e'</w:t>
      </w:r>
    </w:p>
    <w:p w:rsidR="00184009" w:rsidRPr="00184009" w:rsidRDefault="00184009" w:rsidP="00184009">
      <w:pPr>
        <w:numPr>
          <w:ilvl w:val="0"/>
          <w:numId w:val="3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S.tabulate(n)(f)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sequence of length 'n' where the elem at each index 'i' is computed by 'f(i)'</w:t>
      </w:r>
    </w:p>
    <w:p w:rsidR="00184009" w:rsidRPr="00184009" w:rsidRDefault="00184009" w:rsidP="00184009">
      <w:pPr>
        <w:numPr>
          <w:ilvl w:val="0"/>
          <w:numId w:val="3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S.tabulate(m, n)(f)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 sequence of sequences of dimension 'm x n', where the elem at each index '(i, j)' is computed by 'f(i, j)'</w:t>
      </w:r>
    </w:p>
    <w:p w:rsidR="00184009" w:rsidRPr="00184009" w:rsidRDefault="00184009" w:rsidP="00184009">
      <w:pPr>
        <w:numPr>
          <w:ilvl w:val="0"/>
          <w:numId w:val="3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S.range(start, end)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sequence of integers 'start ... end - 1'</w:t>
      </w:r>
    </w:p>
    <w:p w:rsidR="00184009" w:rsidRPr="00184009" w:rsidRDefault="00184009" w:rsidP="00184009">
      <w:pPr>
        <w:numPr>
          <w:ilvl w:val="0"/>
          <w:numId w:val="3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S.range(start, end, step)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sequence of integers starting with 'start' and progressing by 'step' increments up to, and excluding 'end'</w:t>
      </w:r>
    </w:p>
    <w:p w:rsidR="00184009" w:rsidRPr="00184009" w:rsidRDefault="00184009" w:rsidP="00184009">
      <w:pPr>
        <w:numPr>
          <w:ilvl w:val="0"/>
          <w:numId w:val="399"/>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S.iterate(x, n)(f)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sequence of length 'n' with elems 'x, f(x), f(f(x)), ...'</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603 - Conversions between Java and Scala collections</w:t>
      </w:r>
    </w:p>
    <w:p w:rsidR="00184009" w:rsidRPr="00184009" w:rsidRDefault="00184009" w:rsidP="00184009">
      <w:pPr>
        <w:numPr>
          <w:ilvl w:val="0"/>
          <w:numId w:val="40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Scala offers implicit conversions between all major collection types in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JavaConversions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two-way conversions: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&lt;-&gt;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&lt;-&gt;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Enumeration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Iterable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&lt;-&gt;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Iterable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Iterable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&lt;-&gt;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Collection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mutable.</w:t>
      </w:r>
      <w:r w:rsidRPr="00184009">
        <w:rPr>
          <w:rFonts w:ascii="Consolas" w:eastAsia="Times New Roman" w:hAnsi="Consolas" w:cs="Consolas"/>
          <w:color w:val="6F42C1"/>
          <w:sz w:val="16"/>
          <w:lang w:eastAsia="en-GB"/>
        </w:rPr>
        <w:t>Buffer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&lt;-&gt;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mutable.</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&lt;-&gt;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mutable.</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&lt;-&gt;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enable these automatic conversions: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collection.JavaConversions._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collection.mutable._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jul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ArrayBuffer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java.util.List[Int] = [1,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jul  </w:t>
      </w:r>
      <w:r w:rsidRPr="00184009">
        <w:rPr>
          <w:rFonts w:ascii="Consolas" w:eastAsia="Times New Roman" w:hAnsi="Consolas" w:cs="Consolas"/>
          <w:color w:val="6A737D"/>
          <w:sz w:val="16"/>
          <w:lang w:eastAsia="en-GB"/>
        </w:rPr>
        <w:t>// mutable.Seq[Int] = ArrayBuffer(1,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java.util.Map[String, Int] = {ab=2, a=1}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internally, these work by setting up a "wrapper" object that forwards all operations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the underlying collection object, so collections are never copied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one-way conversion to Java types: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mutable.</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because Java does not distinguish between mutable and immutable collection in their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type, a conversion from, say, 'immutable.List' will yield a 'java.util.List',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on which all attempted mutations will throw an 'UnsupportedOperationException':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jul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java.util.</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java.util.List[Int] = [1,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jul.add(</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java.lang.UnsupportedOperationException at java.util.AbstractList.add</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The Architecture of Scala Collections</w:t>
      </w:r>
    </w:p>
    <w:p w:rsidR="00184009" w:rsidRPr="00184009" w:rsidRDefault="00184009" w:rsidP="00184009">
      <w:pPr>
        <w:numPr>
          <w:ilvl w:val="0"/>
          <w:numId w:val="40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design approach was to implement most operations in collection "templates" that can be flexibly inherited from individual base classes and implementations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608 - Builders</w:t>
      </w:r>
    </w:p>
    <w:p w:rsidR="00184009" w:rsidRPr="00184009" w:rsidRDefault="00184009" w:rsidP="00184009">
      <w:pPr>
        <w:numPr>
          <w:ilvl w:val="0"/>
          <w:numId w:val="40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almost all collection operations are implemented in terms of</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traversals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builders</w:t>
      </w:r>
    </w:p>
    <w:p w:rsidR="00184009" w:rsidRPr="00184009" w:rsidRDefault="00184009" w:rsidP="00184009">
      <w:pPr>
        <w:numPr>
          <w:ilvl w:val="0"/>
          <w:numId w:val="40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traversals are handled by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r w:rsidRPr="00184009">
        <w:rPr>
          <w:rFonts w:ascii="Segoe UI" w:eastAsia="Times New Roman" w:hAnsi="Segoe UI" w:cs="Segoe UI"/>
          <w:color w:val="6A737D"/>
          <w:sz w:val="18"/>
          <w:szCs w:val="18"/>
          <w:lang w:eastAsia="en-GB"/>
        </w:rPr>
        <w: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and building new collections is handled by instances of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Builder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abbreviated outline of the 'Builder'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package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scala.collection.generic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Builder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To</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result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clear</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mapResult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NewTo</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Bulder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NewTo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40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can add an element to a builder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 += x</w:t>
      </w:r>
      <w:r w:rsidRPr="00184009">
        <w:rPr>
          <w:rFonts w:ascii="Segoe UI" w:eastAsia="Times New Roman" w:hAnsi="Segoe UI" w:cs="Segoe UI"/>
          <w:color w:val="6A737D"/>
          <w:sz w:val="18"/>
          <w:szCs w:val="18"/>
          <w:lang w:eastAsia="en-GB"/>
        </w:rPr>
        <w:t>, or more than one element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 += (x, 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 ++= xs</w:t>
      </w:r>
      <w:r w:rsidRPr="00184009">
        <w:rPr>
          <w:rFonts w:ascii="Segoe UI" w:eastAsia="Times New Roman" w:hAnsi="Segoe UI" w:cs="Segoe UI"/>
          <w:color w:val="6A737D"/>
          <w:sz w:val="18"/>
          <w:szCs w:val="18"/>
          <w:lang w:eastAsia="en-GB"/>
        </w:rPr>
        <w:t>(works same as for buffers, which are, in fact, enriched version of builders)</w:t>
      </w:r>
    </w:p>
    <w:p w:rsidR="00184009" w:rsidRPr="00184009" w:rsidRDefault="00184009" w:rsidP="00184009">
      <w:pPr>
        <w:numPr>
          <w:ilvl w:val="0"/>
          <w:numId w:val="40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result()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returns a collection from a builder</w:t>
      </w:r>
    </w:p>
    <w:p w:rsidR="00184009" w:rsidRPr="00184009" w:rsidRDefault="00184009" w:rsidP="00184009">
      <w:pPr>
        <w:numPr>
          <w:ilvl w:val="0"/>
          <w:numId w:val="40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state of builder is undefined after taking its result, but it can be reset into a new clean state using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clear()</w:t>
      </w:r>
    </w:p>
    <w:p w:rsidR="00184009" w:rsidRPr="00184009" w:rsidRDefault="00184009" w:rsidP="00184009">
      <w:pPr>
        <w:numPr>
          <w:ilvl w:val="0"/>
          <w:numId w:val="40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builders are generic in both the element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Elem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in the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To</w:t>
      </w:r>
      <w:r w:rsidRPr="00184009">
        <w:rPr>
          <w:rFonts w:ascii="Segoe UI" w:eastAsia="Times New Roman" w:hAnsi="Segoe UI" w:cs="Segoe UI"/>
          <w:color w:val="6A737D"/>
          <w:sz w:val="18"/>
          <w:szCs w:val="18"/>
          <w:lang w:eastAsia="en-GB"/>
        </w:rPr>
        <w:t>, of collections they return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to use 'ArrayBuffer' to produce a builder that builds arrays: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ArrayBuffer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mutable.ArrayBuffer[Int] = ArrayBuffer()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bldr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buf mapResult (_.toArray)  </w:t>
      </w:r>
      <w:r w:rsidRPr="00184009">
        <w:rPr>
          <w:rFonts w:ascii="Consolas" w:eastAsia="Times New Roman" w:hAnsi="Consolas" w:cs="Consolas"/>
          <w:color w:val="6A737D"/>
          <w:sz w:val="16"/>
          <w:lang w:eastAsia="en-GB"/>
        </w:rPr>
        <w:t>// mutable.Builder[Int, Array[Int]] = ArrayBuffer()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result value, 'bldr' is a builder that uses the array buffer to collect elems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when a result is demanded from 'bldr', the result of 'buf' is computed, which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yields the array buffer 'but' itself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array buffer is then mapped with '_.toArray' to an array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the end result is that 'bldr' is a builder for arrays</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609 - Factoring out common operations</w:t>
      </w:r>
    </w:p>
    <w:p w:rsidR="00184009" w:rsidRPr="00184009" w:rsidRDefault="00184009" w:rsidP="00184009">
      <w:pPr>
        <w:numPr>
          <w:ilvl w:val="0"/>
          <w:numId w:val="40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collection library avoids code duplication and achieves the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same result type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principle by using generic builders and traversals over collections in so-called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implementation traits</w:t>
      </w:r>
    </w:p>
    <w:p w:rsidR="00184009" w:rsidRPr="00184009" w:rsidRDefault="00184009" w:rsidP="00184009">
      <w:pPr>
        <w:numPr>
          <w:ilvl w:val="0"/>
          <w:numId w:val="40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these traits are named with 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Like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suffix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IndexedSeqLike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the implementation trait for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IndexedSeq</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40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collection classes such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IndexedSeq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inherit all their concrete method implementations from these traits</w:t>
      </w:r>
    </w:p>
    <w:p w:rsidR="00184009" w:rsidRPr="00184009" w:rsidRDefault="00184009" w:rsidP="00184009">
      <w:pPr>
        <w:numPr>
          <w:ilvl w:val="0"/>
          <w:numId w:val="40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implementation traits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have two type parameters instead of usual one for collections, because they parameterize not only over the collection's element type, but also over the collection's</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representation type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(i.e. the type of the underlying collection, such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Seq[I]</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List[T]</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header of the trait 'TraversableLike':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TraversableLike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Repr</w:t>
      </w:r>
      <w:r w:rsidRPr="00184009">
        <w:rPr>
          <w:rFonts w:ascii="Consolas" w:eastAsia="Times New Roman" w:hAnsi="Consolas" w:cs="Consolas"/>
          <w:color w:val="24292E"/>
          <w:sz w:val="16"/>
          <w:szCs w:val="16"/>
          <w:lang w:eastAsia="en-GB"/>
        </w:rPr>
        <w:t>] {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type parameter 'Elem' - element type of traversable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type parameter 'Repr' - representation type of elements</w:t>
      </w:r>
    </w:p>
    <w:p w:rsidR="00184009" w:rsidRPr="00184009" w:rsidRDefault="00184009" w:rsidP="00184009">
      <w:pPr>
        <w:numPr>
          <w:ilvl w:val="0"/>
          <w:numId w:val="40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are no constraints on 'Repr', it might be instantiated to a type that is itself not a subtype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(that way classes 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can still make use of all operations defined in a collection implementation trait)</w:t>
      </w:r>
    </w:p>
    <w:p w:rsidR="00184009" w:rsidRPr="00184009" w:rsidRDefault="00184009" w:rsidP="00184009">
      <w:pPr>
        <w:numPr>
          <w:ilvl w:val="0"/>
          <w:numId w:val="40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filter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implemented once for all collection classes in the trait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TraversableLike</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implementation of 'filter' in 'TraversableLike'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package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scala.collection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TraversableLike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Repr</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newBuilder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Builder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deferred to concrete implementation classes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foreach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deferred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filter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newBuilder  </w:t>
      </w:r>
      <w:r w:rsidRPr="00184009">
        <w:rPr>
          <w:rFonts w:ascii="Consolas" w:eastAsia="Times New Roman" w:hAnsi="Consolas" w:cs="Consolas"/>
          <w:color w:val="6A737D"/>
          <w:sz w:val="16"/>
          <w:lang w:eastAsia="en-GB"/>
        </w:rPr>
        <w:t>// first constructs a new builder for the representation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foreach { elem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(p(elem)) b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elem }  </w:t>
      </w:r>
      <w:r w:rsidRPr="00184009">
        <w:rPr>
          <w:rFonts w:ascii="Consolas" w:eastAsia="Times New Roman" w:hAnsi="Consolas" w:cs="Consolas"/>
          <w:color w:val="6A737D"/>
          <w:sz w:val="16"/>
          <w:lang w:eastAsia="en-GB"/>
        </w:rPr>
        <w:t>// traverses all elems of the collection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and if an elem satisfies 'p' adds it to the builder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b.result  </w:t>
      </w:r>
      <w:r w:rsidRPr="00184009">
        <w:rPr>
          <w:rFonts w:ascii="Consolas" w:eastAsia="Times New Roman" w:hAnsi="Consolas" w:cs="Consolas"/>
          <w:color w:val="6A737D"/>
          <w:sz w:val="16"/>
          <w:lang w:eastAsia="en-GB"/>
        </w:rPr>
        <w:t>// finally, all elems collected in the builder are returned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as an instance of the 'Repr' collection type by calling 'result'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40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bit more complicated is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operation on collections, for example,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function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szCs w:val="18"/>
          <w:lang w:eastAsia="en-GB"/>
        </w:rPr>
        <w:t>,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List[String]</w:t>
      </w:r>
      <w:r w:rsidRPr="00184009">
        <w:rPr>
          <w:rFonts w:ascii="Segoe UI" w:eastAsia="Times New Roman" w:hAnsi="Segoe UI" w:cs="Segoe UI"/>
          <w:color w:val="6A737D"/>
          <w:sz w:val="18"/>
          <w:szCs w:val="18"/>
          <w:lang w:eastAsia="en-GB"/>
        </w:rPr>
        <w:t>, then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 map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should give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List[Int]</w:t>
      </w:r>
      <w:r w:rsidRPr="00184009">
        <w:rPr>
          <w:rFonts w:ascii="Segoe UI" w:eastAsia="Times New Roman" w:hAnsi="Segoe UI" w:cs="Segoe UI"/>
          <w:color w:val="6A737D"/>
          <w:sz w:val="18"/>
          <w:szCs w:val="18"/>
          <w:lang w:eastAsia="en-GB"/>
        </w:rPr>
        <w:t>, but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Array[String]</w:t>
      </w:r>
      <w:r w:rsidRPr="00184009">
        <w:rPr>
          <w:rFonts w:ascii="Segoe UI" w:eastAsia="Times New Roman" w:hAnsi="Segoe UI" w:cs="Segoe UI"/>
          <w:color w:val="6A737D"/>
          <w:sz w:val="18"/>
          <w:szCs w:val="18"/>
          <w:lang w:eastAsia="en-GB"/>
        </w:rPr>
        <w:t>, then the same expression should return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Array[Int]</w:t>
      </w:r>
    </w:p>
    <w:p w:rsidR="00184009" w:rsidRPr="00184009" w:rsidRDefault="00184009" w:rsidP="00184009">
      <w:pPr>
        <w:numPr>
          <w:ilvl w:val="0"/>
          <w:numId w:val="40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how does Scala achieve that without duplicating implementations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methods in both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40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newBuilder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&amp;</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foreach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combination is not enough, since it only allows creation of new instances of the same collection type</w:t>
      </w:r>
    </w:p>
    <w:p w:rsidR="00184009" w:rsidRPr="00184009" w:rsidRDefault="00184009" w:rsidP="00184009">
      <w:pPr>
        <w:numPr>
          <w:ilvl w:val="0"/>
          <w:numId w:val="40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on top of that requirement, there's a problem that even the result type constructor of a function 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might depend in non trivial ways on the other argument types: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collection.immutable.BitSet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immutable.BitSet = BitSet(1,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bits map (_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BitSet(2, 4, 6)</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bits map (_.toFloat)        </w:t>
      </w:r>
      <w:r w:rsidRPr="00184009">
        <w:rPr>
          <w:rFonts w:ascii="Consolas" w:eastAsia="Times New Roman" w:hAnsi="Consolas" w:cs="Consolas"/>
          <w:color w:val="6A737D"/>
          <w:sz w:val="16"/>
          <w:lang w:eastAsia="en-GB"/>
        </w:rPr>
        <w:t>// immutable.Set[Float] = Set(1.0, 2.0, 3.0)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if you map the doubling function over a bit set, you get another bit set back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 if you map the function 'toFloat' over the same bit set, you get 'Set[Float]'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because bit sets can only contain ints</w:t>
      </w:r>
    </w:p>
    <w:p w:rsidR="00184009" w:rsidRPr="00184009" w:rsidRDefault="00184009" w:rsidP="00184009">
      <w:pPr>
        <w:numPr>
          <w:ilvl w:val="0"/>
          <w:numId w:val="40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map's result type depends on the type of function that's passed to it</w:t>
      </w:r>
    </w:p>
    <w:p w:rsidR="00184009" w:rsidRPr="00184009" w:rsidRDefault="00184009" w:rsidP="00184009">
      <w:pPr>
        <w:numPr>
          <w:ilvl w:val="0"/>
          <w:numId w:val="40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the result type of that function stays int, the result will be bit set, but if the result type of the function argument is something else, the result is just a 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problem is, of course, not just with bit sets: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map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y)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(y, x)} </w:t>
      </w:r>
      <w:r w:rsidRPr="00184009">
        <w:rPr>
          <w:rFonts w:ascii="Consolas" w:eastAsia="Times New Roman" w:hAnsi="Consolas" w:cs="Consolas"/>
          <w:color w:val="6A737D"/>
          <w:sz w:val="16"/>
          <w:lang w:eastAsia="en-GB"/>
        </w:rPr>
        <w:t>// Map[Int, String] = Map(1-&gt;a,2-&gt;b)</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map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y)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6A737D"/>
          <w:sz w:val="16"/>
          <w:lang w:eastAsia="en-GB"/>
        </w:rPr>
        <w:t>// Iterable[Int] = List(1,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second function maps key/value pair to integer, in which case we cannot form a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 we can still form an iterable, a supertrait of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every operation that's legal on iterable, must also be legal on a map</w:t>
      </w:r>
    </w:p>
    <w:p w:rsidR="00184009" w:rsidRPr="00184009" w:rsidRDefault="00184009" w:rsidP="00184009">
      <w:pPr>
        <w:numPr>
          <w:ilvl w:val="0"/>
          <w:numId w:val="40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solves this problem with overloading that's provided by implicit parameters: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implementation of 'map' in 'TraversableLike':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That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bf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CanBuildFrom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This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bf(</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b.result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where 'filter' used the 'newBuilder' method, 'map' uses a 'builder factory' that's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passed as an additional implicit parameter of type 'CanBuildFrom':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package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scala.collection.generic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CanBuildFrom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From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To</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from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From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Builder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creates a new builder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Elem - indicates the element type of the collection to be built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 indicates the type of collection to be built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From - indicates the type for which this builder factory applies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e.g. BitSet's companion object would contain a builder factory of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CanBuildFrom[BitSet, Int, BitSet], which means that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when operating on BitSet, you can construct another BitSet provided the type of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collection to build is 'Int'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this is not the case, you can always fall back to different, more general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implicit builder factory implemented in mutable.Set's companion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CanBuildFrom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[_],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means that, when operating on an arbitrary set (Set[_]), you can build a 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again, no matter what the element type 'A' 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given various implicit instances of `CanBuildFrom`, you can rely on Scala's implicit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resolution rules to pick the one that's appropriate and maximally specific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 what about dynamic types?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Iterable[Int] = List(1, 2,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map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6A737D"/>
          <w:sz w:val="16"/>
          <w:lang w:eastAsia="en-GB"/>
        </w:rPr>
        <w:t>// Iterable[Int] = List(1, 4, 9)</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static type 'ys' is iterable, as expected, but its dynamic type is still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this is achieved by one more indirection. The 'apply' method in 'CanBuildFrom' is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passed the source collection as argument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all builder factories for generic traversables (except for leaf classes) forward the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call to a method 'genericBuilder' of a collection, which in turn calls the builder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that belongs to the collection in which it is defined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Scala uses static implicit resolution to resolve constraints on the types of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and virtual dispatch to pick the best dynamic type that corresponds to these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constraints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614 - Integrating new collections</w:t>
      </w:r>
    </w:p>
    <w:p w:rsidR="00184009" w:rsidRPr="00184009" w:rsidRDefault="00184009" w:rsidP="00184009">
      <w:pPr>
        <w:numPr>
          <w:ilvl w:val="0"/>
          <w:numId w:val="409"/>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lastRenderedPageBreak/>
        <w:t>Integrating sequences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sequence type for RNA strands (A, T, G, U)</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fromInt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toInt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RNA strands class, v1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collection.IndexedSeqLike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collection.mutable.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Builder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ArrayBuffer</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collection.generic.CanBuildFrom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RNA strands can be very long, so we're building our own collection to optimize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since there are only 4 bases, a base can be uniquely identified with 2 bits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you can store 16 bases in an integer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we'll create a specialized subclass of 'Seq[Base]'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'groups' represents packed bases (16 in each array elem, except maybe in last)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'length' specifies total number of bases on the array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'private', so clients cannot instantiate it with 'new' (hiding implementation)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groups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length</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parametric fields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IndexedSeq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'IndexedSeq' has 'length' and 'apply' methods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RNA1._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idx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(idx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length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idx)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IndexOutOfBoundsException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extract int value from the 'groups', then extract 2-bit number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.fromInt(groups(idx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&gt;&gt;</w:t>
      </w:r>
      <w:r w:rsidRPr="00184009">
        <w:rPr>
          <w:rFonts w:ascii="Consolas" w:eastAsia="Times New Roman" w:hAnsi="Consolas" w:cs="Consolas"/>
          <w:color w:val="24292E"/>
          <w:sz w:val="16"/>
          <w:szCs w:val="16"/>
          <w:lang w:eastAsia="en-GB"/>
        </w:rPr>
        <w:t xml:space="preserve"> (idx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 xml:space="preserve">) &amp; </w:t>
      </w:r>
      <w:r w:rsidRPr="00184009">
        <w:rPr>
          <w:rFonts w:ascii="Consolas" w:eastAsia="Times New Roman" w:hAnsi="Consolas" w:cs="Consolas"/>
          <w:color w:val="6F42C1"/>
          <w:sz w:val="16"/>
          <w:lang w:eastAsia="en-GB"/>
        </w:rPr>
        <w:t>M</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RNA1</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number of bits necessary to represent group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number of groups that fit into 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bitmask to isolate a group (lowest S bits in a word)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converts given sequence of bases to instance of RNA1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fromSeq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buf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groups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]((buf.length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until buf.length)  </w:t>
      </w:r>
      <w:r w:rsidRPr="00184009">
        <w:rPr>
          <w:rFonts w:ascii="Consolas" w:eastAsia="Times New Roman" w:hAnsi="Consolas" w:cs="Consolas"/>
          <w:color w:val="6A737D"/>
          <w:sz w:val="16"/>
          <w:lang w:eastAsia="en-GB"/>
        </w:rPr>
        <w:t>// packs all the bases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groups(i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.toInt(buf(i)) </w:t>
      </w:r>
      <w:r w:rsidRPr="00184009">
        <w:rPr>
          <w:rFonts w:ascii="Consolas" w:eastAsia="Times New Roman" w:hAnsi="Consolas" w:cs="Consolas"/>
          <w:color w:val="D73A49"/>
          <w:sz w:val="16"/>
          <w:lang w:eastAsia="en-GB"/>
        </w:rPr>
        <w:t>&lt;&lt;</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bitwise-or equals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RNA1</w:t>
      </w:r>
      <w:r w:rsidRPr="00184009">
        <w:rPr>
          <w:rFonts w:ascii="Consolas" w:eastAsia="Times New Roman" w:hAnsi="Consolas" w:cs="Consolas"/>
          <w:color w:val="24292E"/>
          <w:sz w:val="16"/>
          <w:szCs w:val="16"/>
          <w:lang w:eastAsia="en-GB"/>
        </w:rPr>
        <w:t>(groups, buf.length)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bases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fromSeq(bases)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using RNA: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List[Product with Base] = List(A, G, T, 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RNA1</w:t>
      </w:r>
      <w:r w:rsidRPr="00184009">
        <w:rPr>
          <w:rFonts w:ascii="Consolas" w:eastAsia="Times New Roman" w:hAnsi="Consolas" w:cs="Consolas"/>
          <w:color w:val="24292E"/>
          <w:sz w:val="16"/>
          <w:szCs w:val="16"/>
          <w:lang w:eastAsia="en-GB"/>
        </w:rPr>
        <w:t xml:space="preserve">.fromSeq(xs)                </w:t>
      </w:r>
      <w:r w:rsidRPr="00184009">
        <w:rPr>
          <w:rFonts w:ascii="Consolas" w:eastAsia="Times New Roman" w:hAnsi="Consolas" w:cs="Consolas"/>
          <w:color w:val="6A737D"/>
          <w:sz w:val="16"/>
          <w:lang w:eastAsia="en-GB"/>
        </w:rPr>
        <w:t>// RNA(A, G, T, 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RNA1</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RNA1(A, U, G, G, 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println(rna1.length)            </w:t>
      </w:r>
      <w:r w:rsidRPr="00184009">
        <w:rPr>
          <w:rFonts w:ascii="Consolas" w:eastAsia="Times New Roman" w:hAnsi="Consolas" w:cs="Consolas"/>
          <w:color w:val="6A737D"/>
          <w:sz w:val="16"/>
          <w:lang w:eastAsia="en-GB"/>
        </w:rPr>
        <w:t>// Int =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println(rna1.last)              </w:t>
      </w:r>
      <w:r w:rsidRPr="00184009">
        <w:rPr>
          <w:rFonts w:ascii="Consolas" w:eastAsia="Times New Roman" w:hAnsi="Consolas" w:cs="Consolas"/>
          <w:color w:val="6A737D"/>
          <w:sz w:val="16"/>
          <w:lang w:eastAsia="en-GB"/>
        </w:rPr>
        <w:t>// Base = 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println(rna1.take(</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IndexedSeq[Base] = Vector(A, U, 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last line returns 'Vector', as the default implementation of 'IndexedSeq', since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all we did in class 'RNA1' was extend 'IndexedSeq', which used its 'take'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doesn't know how to handle bases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might override method 'take':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take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count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RNA1</w:t>
      </w:r>
      <w:r w:rsidRPr="00184009">
        <w:rPr>
          <w:rFonts w:ascii="Consolas" w:eastAsia="Times New Roman" w:hAnsi="Consolas" w:cs="Consolas"/>
          <w:color w:val="24292E"/>
          <w:sz w:val="16"/>
          <w:szCs w:val="16"/>
          <w:lang w:eastAsia="en-GB"/>
        </w:rPr>
        <w:t>.fromSeq(</w:t>
      </w:r>
      <w:r w:rsidRPr="00184009">
        <w:rPr>
          <w:rFonts w:ascii="Consolas" w:eastAsia="Times New Roman" w:hAnsi="Consolas" w:cs="Consolas"/>
          <w:color w:val="005CC5"/>
          <w:sz w:val="16"/>
          <w:lang w:eastAsia="en-GB"/>
        </w:rPr>
        <w:t>super</w:t>
      </w:r>
      <w:r w:rsidRPr="00184009">
        <w:rPr>
          <w:rFonts w:ascii="Consolas" w:eastAsia="Times New Roman" w:hAnsi="Consolas" w:cs="Consolas"/>
          <w:color w:val="24292E"/>
          <w:sz w:val="16"/>
          <w:szCs w:val="16"/>
          <w:lang w:eastAsia="en-GB"/>
        </w:rPr>
        <w:t>.take(count))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would take care of 'take', but what about 'drop', 'filter' or 'init'?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would have to override over 50 methods on sequences that return a sequence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there is a way, the 'RNA' class needs to inherit not only from 'IndexedSeq', but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also from its implementation trait 'IndexedSeqLike':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groups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length</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IndexedSeq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IndexedSeqLike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RNA2</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RNA2._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newBuilder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Builder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ArrayBuffer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mapResult fromSeq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idx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 same as before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'IndexedSeqLike' trait implements all concrete methods of 'IndexedSeq'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return type of methods like 'take', 'drop', 'filter' is the second type parameter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passed to class 'IndexedSeqLike', 'RNA2'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be able to do this, 'IndexedSeqLike' uses the 'newBuilder' abstraction, which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creates a builder of the right kind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subclasses of trait 'IndexedSeqLike' have to override 'newBuilder' to return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collections of their own kind ('Builder[Base, RNA2]', in case of RNA2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first creates an 'ArrayBuffer', which is itself a 'Builder[Base, ArrayBuffer]'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then transforms the 'ArrayBuffer' builder to an 'RNA2' builder, by calling its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'mapResult'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'mapResult' expects a transformation function from 'ArrayBuffer' to 'RNA2' as param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function we send is simply 'RNA2.fromSeq', which converts an arbitrary base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sequence to an 'RNA2' value (array buffer is a kind of sequence, so 'fromSeq' works)</w:t>
      </w:r>
    </w:p>
    <w:p w:rsidR="00184009" w:rsidRPr="00184009" w:rsidRDefault="00184009" w:rsidP="00184009">
      <w:pPr>
        <w:numPr>
          <w:ilvl w:val="0"/>
          <w:numId w:val="41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are methods that might return the same kind of collection, but with a different element type,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szCs w:val="18"/>
          <w:lang w:eastAsia="en-GB"/>
        </w:rPr>
        <w:t>.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Seq[Int]</w:t>
      </w:r>
      <w:r w:rsidRPr="00184009">
        <w:rPr>
          <w:rFonts w:ascii="Segoe UI" w:eastAsia="Times New Roman" w:hAnsi="Segoe UI" w:cs="Segoe UI"/>
          <w:color w:val="6A737D"/>
          <w:sz w:val="18"/>
          <w:szCs w:val="18"/>
          <w:lang w:eastAsia="en-GB"/>
        </w:rPr>
        <w:t>,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function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w:t>
      </w:r>
      <w:r w:rsidRPr="00184009">
        <w:rPr>
          <w:rFonts w:ascii="Segoe UI" w:eastAsia="Times New Roman" w:hAnsi="Segoe UI" w:cs="Segoe UI"/>
          <w:color w:val="6A737D"/>
          <w:sz w:val="18"/>
          <w:szCs w:val="18"/>
          <w:lang w:eastAsia="en-GB"/>
        </w:rPr>
        <w:t>, then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s.map(f)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would return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Seq[String]</w:t>
      </w:r>
      <w:r w:rsidRPr="00184009">
        <w:rPr>
          <w:rFonts w:ascii="Segoe UI" w:eastAsia="Times New Roman" w:hAnsi="Segoe UI" w:cs="Segoe UI"/>
          <w:color w:val="6A737D"/>
          <w:sz w:val="18"/>
          <w:szCs w:val="18"/>
          <w:lang w:eastAsia="en-GB"/>
        </w:rPr>
        <w:t>, meaning that the element type changes between the receiver and the result, but the type of collection stays the same</w:t>
      </w:r>
    </w:p>
    <w:p w:rsidR="00184009" w:rsidRPr="00184009" w:rsidRDefault="00184009" w:rsidP="00184009">
      <w:pPr>
        <w:numPr>
          <w:ilvl w:val="0"/>
          <w:numId w:val="41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are a number of methods that behave the 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szCs w:val="18"/>
          <w:lang w:eastAsia="en-GB"/>
        </w:rPr>
        <w:t>, 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flatMap</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collect</w:t>
      </w:r>
      <w:r w:rsidRPr="00184009">
        <w:rPr>
          <w:rFonts w:ascii="Segoe UI" w:eastAsia="Times New Roman" w:hAnsi="Segoe UI" w:cs="Segoe UI"/>
          <w:color w:val="6A737D"/>
          <w:sz w:val="18"/>
          <w:szCs w:val="18"/>
          <w:lang w:eastAsia="en-GB"/>
        </w:rPr>
        <w:t>, and even the append,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method, which also may return a result of a different type, e.g. appending a list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a list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would give a list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Any</w:t>
      </w:r>
    </w:p>
    <w:p w:rsidR="00184009" w:rsidRPr="00184009" w:rsidRDefault="00184009" w:rsidP="00184009">
      <w:pPr>
        <w:numPr>
          <w:ilvl w:val="0"/>
          <w:numId w:val="41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we can accept the rule that mapping bases to bases over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RNA</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strand would yield again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RNA</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strand, but mapping bases to some other type necessarily results in a different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mapping to the same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rna map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6A737D"/>
          <w:sz w:val="16"/>
          <w:lang w:eastAsia="en-GB"/>
        </w:rPr>
        <w:t>// Vector(A, U, G, G, 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rna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rna  </w:t>
      </w:r>
      <w:r w:rsidRPr="00184009">
        <w:rPr>
          <w:rFonts w:ascii="Consolas" w:eastAsia="Times New Roman" w:hAnsi="Consolas" w:cs="Consolas"/>
          <w:color w:val="6A737D"/>
          <w:sz w:val="16"/>
          <w:lang w:eastAsia="en-GB"/>
        </w:rPr>
        <w:t>// Vector(A, U, G, G, T, A, U, G, G, 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 mapping to some other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rna map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.toInt  </w:t>
      </w:r>
      <w:r w:rsidRPr="00184009">
        <w:rPr>
          <w:rFonts w:ascii="Consolas" w:eastAsia="Times New Roman" w:hAnsi="Consolas" w:cs="Consolas"/>
          <w:color w:val="6A737D"/>
          <w:sz w:val="16"/>
          <w:lang w:eastAsia="en-GB"/>
        </w:rPr>
        <w:t>// IndexedSeq[Int] = Vector(0, 3, 2, 2, 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rna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"ie"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"eg"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IndexedSeq[java.lang.Object] = Vector(A, U, G, G, T, ie, eg)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figure out a better way, first look at the signature of the 'map'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is originally defined in class 'scala.collection.TraversableLike':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That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cbf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CanBuildFrom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Repr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That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 type of elements of the collection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Repr - type of the collection itself (gets passed to TraversableLike, IndexedSeqLike)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    - result type of the mapping function (elem type of the new collection)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That - result type of 'map' (type of the new collection, that gets created)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how is the type of 'That' determined?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is linked to the other types by an implicit parameter 'cbf',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these cbf implicits are defined by the individual collection classes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'CanBuildFrom[Repr, B, That]' says: "Here is a way, given a collection of type 'From',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build with elements of type 'Elem' a collection of type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now it's clear, there was no 'CanBuildFrom' instance that creates 'RNA2' sequences,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the next best thing available was used, 'CanBuildFrom' of the companion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of the inherited trait 'IndexedSeq', which creates indexed seqs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address this, we need to define an implicit instance of 'CanBuildFrom' in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companion object of the 'RNA' class, which should be 'CanBuildFrom[RNA, Base, RNA]'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states that, given an 'RNA' and a new element type 'Base', we can build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another collection which is again 'RNA':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groups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length</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IndexedSeq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IndexedSeqLike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RNA._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mandatory re-implementation of 'newBuilder' in 'IndexedSeq'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protected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newBuilder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Builder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.newBuilder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Mandatory implementation of 'apply' in 'IndexedSeq'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idx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(idx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length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idx)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IndexOutOfBoundsException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.fromInt(groups(idx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&gt;&gt;</w:t>
      </w:r>
      <w:r w:rsidRPr="00184009">
        <w:rPr>
          <w:rFonts w:ascii="Consolas" w:eastAsia="Times New Roman" w:hAnsi="Consolas" w:cs="Consolas"/>
          <w:color w:val="24292E"/>
          <w:sz w:val="16"/>
          <w:szCs w:val="16"/>
          <w:lang w:eastAsia="en-GB"/>
        </w:rPr>
        <w:t xml:space="preserve"> (idx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 xml:space="preserve">) &amp; </w:t>
      </w:r>
      <w:r w:rsidRPr="00184009">
        <w:rPr>
          <w:rFonts w:ascii="Consolas" w:eastAsia="Times New Roman" w:hAnsi="Consolas" w:cs="Consolas"/>
          <w:color w:val="6F42C1"/>
          <w:sz w:val="16"/>
          <w:lang w:eastAsia="en-GB"/>
        </w:rPr>
        <w:t>M</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optional implementation of 'foreach' to make it more efficient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for every selected array elem it immediately applies given function to all bases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contained in it (as opposed to default 'foreach', which simply selects every i-th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elem using 'apply')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foreach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Unit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while</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length)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groups(i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b </w:t>
      </w:r>
      <w:r w:rsidRPr="00184009">
        <w:rPr>
          <w:rFonts w:ascii="Consolas" w:eastAsia="Times New Roman" w:hAnsi="Consolas" w:cs="Consolas"/>
          <w:color w:val="D73A49"/>
          <w:sz w:val="16"/>
          <w:lang w:eastAsia="en-GB"/>
        </w:rPr>
        <w:t>&gt;&gt;&gt;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.fromInt(b &amp; </w:t>
      </w:r>
      <w:r w:rsidRPr="00184009">
        <w:rPr>
          <w:rFonts w:ascii="Consolas" w:eastAsia="Times New Roman" w:hAnsi="Consolas" w:cs="Consolas"/>
          <w:color w:val="6F42C1"/>
          <w:sz w:val="16"/>
          <w:lang w:eastAsia="en-GB"/>
        </w:rPr>
        <w:t>M</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fromSeq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buf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groups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]((buf.length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until buf.length)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groups(i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.toInt(buf(i)) </w:t>
      </w:r>
      <w:r w:rsidRPr="00184009">
        <w:rPr>
          <w:rFonts w:ascii="Consolas" w:eastAsia="Times New Roman" w:hAnsi="Consolas" w:cs="Consolas"/>
          <w:color w:val="D73A49"/>
          <w:sz w:val="16"/>
          <w:lang w:eastAsia="en-GB"/>
        </w:rPr>
        <w:t>&lt;&lt;</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(groups, buf.length)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bases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fromSeq(bases)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implementation moved here from the RNA class (only a call to this one left there)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newBuilder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Builder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ArrayBuffer</w:t>
      </w:r>
      <w:r w:rsidRPr="00184009">
        <w:rPr>
          <w:rFonts w:ascii="Consolas" w:eastAsia="Times New Roman" w:hAnsi="Consolas" w:cs="Consolas"/>
          <w:color w:val="24292E"/>
          <w:sz w:val="16"/>
          <w:szCs w:val="16"/>
          <w:lang w:eastAsia="en-GB"/>
        </w:rPr>
        <w:t xml:space="preserve"> mapResult fromSeq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canBuildFrom</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CanBuildFrom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CanBuildFrom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these two are useful for adapting the dynamic type of builder's return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to be the same as the dynamic type of the receiver (not in play here - final)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Builder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newBuilder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from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Builder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RNA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newBuilder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411"/>
        </w:numPr>
        <w:spacing w:before="100" w:beforeAutospacing="1" w:after="100" w:afterAutospacing="1" w:line="240" w:lineRule="auto"/>
        <w:rPr>
          <w:rFonts w:ascii="Segoe UI" w:eastAsia="Times New Roman" w:hAnsi="Segoe UI" w:cs="Segoe UI"/>
          <w:color w:val="24292E"/>
          <w:sz w:val="18"/>
          <w:szCs w:val="18"/>
          <w:lang w:eastAsia="en-GB"/>
        </w:rPr>
      </w:pPr>
      <w:r w:rsidRPr="00184009">
        <w:rPr>
          <w:rFonts w:ascii="Segoe UI" w:eastAsia="Times New Roman" w:hAnsi="Segoe UI" w:cs="Segoe UI"/>
          <w:b/>
          <w:bCs/>
          <w:color w:val="24292E"/>
          <w:sz w:val="18"/>
          <w:lang w:eastAsia="en-GB"/>
        </w:rPr>
        <w:t>Integrating new sets and maps</w:t>
      </w:r>
    </w:p>
    <w:p w:rsidR="00184009" w:rsidRPr="00184009" w:rsidRDefault="00184009" w:rsidP="00184009">
      <w:pPr>
        <w:numPr>
          <w:ilvl w:val="0"/>
          <w:numId w:val="41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how to integrate new kind of map into the collection framework?</w:t>
      </w:r>
    </w:p>
    <w:p w:rsidR="00184009" w:rsidRPr="00184009" w:rsidRDefault="00184009" w:rsidP="00184009">
      <w:pPr>
        <w:numPr>
          <w:ilvl w:val="0"/>
          <w:numId w:val="41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e.g. a mutable map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as the key type, by 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Patricia trie</w:t>
      </w:r>
      <w:r w:rsidRPr="00184009">
        <w:rPr>
          <w:rFonts w:ascii="Segoe UI" w:eastAsia="Times New Roman" w:hAnsi="Segoe UI" w:cs="Segoe UI"/>
          <w:color w:val="6A737D"/>
          <w:sz w:val="18"/>
          <w:szCs w:val="18"/>
          <w:lang w:eastAsia="en-GB"/>
        </w:rPr>
        <w:t>, where "Patricia" stands for</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"Practical Algorithm To Retrieve Information Coded in Alphanumerics"</w:t>
      </w:r>
    </w:p>
    <w:p w:rsidR="00184009" w:rsidRPr="00184009" w:rsidRDefault="00184009" w:rsidP="00184009">
      <w:pPr>
        <w:numPr>
          <w:ilvl w:val="0"/>
          <w:numId w:val="41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idea is to store a set or a map as a tree where subsequent character in a search key uniquely determines a descendant tree</w:t>
      </w:r>
    </w:p>
    <w:p w:rsidR="00184009" w:rsidRPr="00184009" w:rsidRDefault="00184009" w:rsidP="00184009">
      <w:pPr>
        <w:numPr>
          <w:ilvl w:val="0"/>
          <w:numId w:val="41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e.g. Patricia trie that stores strings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abc</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abd</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al</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all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would look like the following image:</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Pr>
          <w:rFonts w:ascii="Segoe UI" w:eastAsia="Times New Roman" w:hAnsi="Segoe UI" w:cs="Segoe UI"/>
          <w:noProof/>
          <w:color w:val="0366D6"/>
          <w:sz w:val="18"/>
          <w:szCs w:val="18"/>
          <w:lang w:eastAsia="en-GB"/>
        </w:rPr>
        <w:lastRenderedPageBreak/>
        <w:drawing>
          <wp:inline distT="0" distB="0" distL="0" distR="0">
            <wp:extent cx="5288915" cy="2874645"/>
            <wp:effectExtent l="0" t="0" r="0" b="0"/>
            <wp:docPr id="11" name="Picture 11" descr="Patricia trie imag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tricia trie image">
                      <a:hlinkClick r:id="rId27" tgtFrame="&quot;_blank&quot;"/>
                    </pic:cNvPr>
                    <pic:cNvPicPr>
                      <a:picLocks noChangeAspect="1" noChangeArrowheads="1"/>
                    </pic:cNvPicPr>
                  </pic:nvPicPr>
                  <pic:blipFill>
                    <a:blip r:embed="rId28" cstate="print"/>
                    <a:srcRect/>
                    <a:stretch>
                      <a:fillRect/>
                    </a:stretch>
                  </pic:blipFill>
                  <pic:spPr bwMode="auto">
                    <a:xfrm>
                      <a:off x="0" y="0"/>
                      <a:ext cx="5288915" cy="2874645"/>
                    </a:xfrm>
                    <a:prstGeom prst="rect">
                      <a:avLst/>
                    </a:prstGeom>
                    <a:noFill/>
                    <a:ln w="9525">
                      <a:noFill/>
                      <a:miter lim="800000"/>
                      <a:headEnd/>
                      <a:tailEnd/>
                    </a:ln>
                  </pic:spPr>
                </pic:pic>
              </a:graphicData>
            </a:graphic>
          </wp:inline>
        </w:drawing>
      </w:r>
    </w:p>
    <w:p w:rsidR="00184009" w:rsidRPr="00184009" w:rsidRDefault="00184009" w:rsidP="00184009">
      <w:pPr>
        <w:numPr>
          <w:ilvl w:val="0"/>
          <w:numId w:val="41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find a node corresponding to the string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abc</w:t>
      </w:r>
      <w:r w:rsidRPr="00184009">
        <w:rPr>
          <w:rFonts w:ascii="Segoe UI" w:eastAsia="Times New Roman" w:hAnsi="Segoe UI" w:cs="Segoe UI"/>
          <w:color w:val="6A737D"/>
          <w:sz w:val="18"/>
          <w:szCs w:val="18"/>
          <w:lang w:eastAsia="en-GB"/>
        </w:rPr>
        <w:t>, you'd simply follow the subtree labeled "a", then proceed to subtree "b", to finally reach its subtree "c"</w:t>
      </w:r>
    </w:p>
    <w:p w:rsidR="00184009" w:rsidRPr="00184009" w:rsidRDefault="00184009" w:rsidP="00184009">
      <w:pPr>
        <w:numPr>
          <w:ilvl w:val="0"/>
          <w:numId w:val="4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it's used as a map, the value associated with a key is stored in nodes that can be reached by that key</w:t>
      </w:r>
    </w:p>
    <w:p w:rsidR="00184009" w:rsidRPr="00184009" w:rsidRDefault="00184009" w:rsidP="00184009">
      <w:pPr>
        <w:numPr>
          <w:ilvl w:val="0"/>
          <w:numId w:val="4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it's a set, you simply store a marker saying that the node is present in the set</w:t>
      </w:r>
    </w:p>
    <w:p w:rsidR="00184009" w:rsidRPr="00184009" w:rsidRDefault="00184009" w:rsidP="00184009">
      <w:pPr>
        <w:numPr>
          <w:ilvl w:val="0"/>
          <w:numId w:val="4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Patricia tries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support very efficient lookups and updates</w:t>
      </w:r>
    </w:p>
    <w:p w:rsidR="00184009" w:rsidRPr="00184009" w:rsidRDefault="00184009" w:rsidP="00184009">
      <w:pPr>
        <w:numPr>
          <w:ilvl w:val="0"/>
          <w:numId w:val="4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another great feature is that they support selecting a subcollection by giving a prefix (e.g. to find a subcollection of all keys that start with an "a", you simply follow the "a" link from the root of the tree)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PrefixMap implementation (Patricia trie based)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by 'Prefix' we want to say that our map has method 'withPrefix', that selects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submap of all keys starting with a given prefix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collection._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mutable.Map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mutable.MapLike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inheriting 'MapLike' serves to get the right result type for transformations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such as 'filter'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suffixes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immutable.</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Char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.empty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immutable maps with small number of elems are more efficient than mutable maps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value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(s.isEmpty) value  </w:t>
      </w:r>
      <w:r w:rsidRPr="00184009">
        <w:rPr>
          <w:rFonts w:ascii="Consolas" w:eastAsia="Times New Roman" w:hAnsi="Consolas" w:cs="Consolas"/>
          <w:color w:val="6A737D"/>
          <w:sz w:val="16"/>
          <w:lang w:eastAsia="en-GB"/>
        </w:rPr>
        <w:t>// simply select the optional value stored in the root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try to select the submap corresponding to the first char or the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if that yields a submap, follow up by looking up the remainder of the key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after its first char and if the key is not found return 'None'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When a 'flatMap' is applied to an optional value and a closure (which returns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an optional value), 'ov flatMap f' will succeed if both 'ov' and 'f' return 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defined value, otherwise it returns 'None'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suffixes get (s(</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flatMap (_.get(s substring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withPrefix</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(s.isEmpty) </w:t>
      </w:r>
      <w:r w:rsidRPr="00184009">
        <w:rPr>
          <w:rFonts w:ascii="Consolas" w:eastAsia="Times New Roman" w:hAnsi="Consolas" w:cs="Consolas"/>
          <w:color w:val="005CC5"/>
          <w:sz w:val="16"/>
          <w:lang w:eastAsia="en-GB"/>
        </w:rPr>
        <w:t>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leading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suffixes get leading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suffixes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suffixes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(leading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empty)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suffixes(leading) withPrefix (s substring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update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first locates the key by calling 'withPrefix', creating submaps if not in tree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withPrefix(s).value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(elem)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remove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similar to 'get', only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(s.isEmpty) {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prev</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value; value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r w:rsidRPr="00184009">
        <w:rPr>
          <w:rFonts w:ascii="Consolas" w:eastAsia="Times New Roman" w:hAnsi="Consolas" w:cs="Consolas"/>
          <w:color w:val="24292E"/>
          <w:sz w:val="16"/>
          <w:szCs w:val="16"/>
          <w:lang w:eastAsia="en-GB"/>
        </w:rPr>
        <w:t xml:space="preserve">; prev}  </w:t>
      </w:r>
      <w:r w:rsidRPr="00184009">
        <w:rPr>
          <w:rFonts w:ascii="Consolas" w:eastAsia="Times New Roman" w:hAnsi="Consolas" w:cs="Consolas"/>
          <w:color w:val="6A737D"/>
          <w:sz w:val="16"/>
          <w:lang w:eastAsia="en-GB"/>
        </w:rPr>
        <w:t>// first sets nodes to 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suffixes get (s(</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flatMap (_.remove(s substring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returns iterator that yields all key-value pairs from the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If the map contains a defined value, 'Some(x)', in the value field at its root,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then '("", x)' is the first element returned from the 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The iterator needs to traverse the iterators of all submaps stored in the suffixes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field, but it needs to add a character in front of every key string returned by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those iterators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If 'm' is the submap reached from the root through a character 'chr', and '(s, v)'</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xml:space="preserve">// is an element returned from 'm.iterator', then the root’s iterator will return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'(chr +: s, v)' instead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'Option' values define an iterator method that returns either no element, if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option value is 'None', or exactly one element, 'x', if the option is 'Some(x)'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(v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value.iterator)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v))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((chr, m)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suffixes.iterator;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 v)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m.iterator) </w:t>
      </w:r>
      <w:r w:rsidRPr="00184009">
        <w:rPr>
          <w:rFonts w:ascii="Consolas" w:eastAsia="Times New Roman" w:hAnsi="Consolas" w:cs="Consolas"/>
          <w:color w:val="D73A49"/>
          <w:sz w:val="16"/>
          <w:lang w:eastAsia="en-GB"/>
        </w:rPr>
        <w:t>yield</w:t>
      </w:r>
      <w:r w:rsidRPr="00184009">
        <w:rPr>
          <w:rFonts w:ascii="Consolas" w:eastAsia="Times New Roman" w:hAnsi="Consolas" w:cs="Consolas"/>
          <w:color w:val="24292E"/>
          <w:sz w:val="16"/>
          <w:szCs w:val="16"/>
          <w:lang w:eastAsia="en-GB"/>
        </w:rPr>
        <w:t xml:space="preserve"> (chr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 v))</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since maps and sets come with default builders, which are instances of 'MapBuilder',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there's no need to implement the 'newBuilder'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kv</w:t>
      </w:r>
      <w:r w:rsidRPr="00184009">
        <w:rPr>
          <w:rFonts w:ascii="Consolas" w:eastAsia="Times New Roman" w:hAnsi="Consolas" w:cs="Consolas"/>
          <w:color w:val="24292E"/>
          <w:sz w:val="16"/>
          <w:szCs w:val="16"/>
          <w:lang w:eastAsia="en-GB"/>
        </w:rPr>
        <w:t>: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.type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 update(kv._1, kv._2);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.type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 remove(s);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to build the right kind of set or map, we need to start with an empty set or map of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this kind, thus the 'empty'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emtpy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scala.collection.mutable.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Builder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MapBuilder</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scala.collection.generic.CanBuildFrom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main purpose of this object is to define some convenience factory methods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to define a 'CanBuildFrom' implicit to make typing work better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 xml:space="preserve"> extends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empty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methods 'empty' and 'apply' allow us to write 'PrefixMap' literals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kvs</w:t>
      </w:r>
      <w:r w:rsidRPr="00184009">
        <w:rPr>
          <w:rFonts w:ascii="Consolas" w:eastAsia="Times New Roman" w:hAnsi="Consolas" w:cs="Consolas"/>
          <w:color w:val="24292E"/>
          <w:sz w:val="16"/>
          <w:szCs w:val="16"/>
          <w:lang w:eastAsia="en-GB"/>
        </w:rPr>
        <w:t>: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empty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(kv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kvs) 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kv</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newBuilder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Builder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MapBuilder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]](empty)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makes methods like 'map' return best possible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canBuildFrom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CanBuildFrom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[_],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CanBuildFrom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[_],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from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 xml:space="preserve">[_])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newBuilder[</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newBuilder[</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made possible by methods 'empty' and 'apply':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"hello"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"hi"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PrefixMap[Int] = Map((hello. 5), (hi,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epm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PrefixMap</w:t>
      </w:r>
      <w:r w:rsidRPr="00184009">
        <w:rPr>
          <w:rFonts w:ascii="Consolas" w:eastAsia="Times New Roman" w:hAnsi="Consolas" w:cs="Consolas"/>
          <w:color w:val="24292E"/>
          <w:sz w:val="16"/>
          <w:szCs w:val="16"/>
          <w:lang w:eastAsia="en-GB"/>
        </w:rPr>
        <w:t>.empty[</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PrefixMap[String] =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made possible by 'CanBuildFrom'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consider mapping a function over the key-value pairs of a 'PrefixMap'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as long as that function produces pairs of strings and some other type, the resulting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collection will again be a 'PrefixMap'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Without 'canBuildFrom' implicit, the result would have been a general mutable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pm map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(k, v)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(k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v)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PrefixMap[String] = Map((hello!, xxxxx), (hi!, xx))</w:t>
      </w:r>
    </w:p>
    <w:p w:rsidR="00184009" w:rsidRPr="00184009" w:rsidRDefault="00184009" w:rsidP="00184009">
      <w:pPr>
        <w:numPr>
          <w:ilvl w:val="0"/>
          <w:numId w:val="41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summarize, if you want to fully integrate a new collection class into the collection framework, you need to pay attention to the following:</w:t>
      </w:r>
    </w:p>
    <w:p w:rsidR="00184009" w:rsidRPr="00184009" w:rsidRDefault="00184009" w:rsidP="00184009">
      <w:pPr>
        <w:numPr>
          <w:ilvl w:val="1"/>
          <w:numId w:val="41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decide whether the collection should be mutable or immutable</w:t>
      </w:r>
    </w:p>
    <w:p w:rsidR="00184009" w:rsidRPr="00184009" w:rsidRDefault="00184009" w:rsidP="00184009">
      <w:pPr>
        <w:numPr>
          <w:ilvl w:val="1"/>
          <w:numId w:val="41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pick the right traits for the collection</w:t>
      </w:r>
    </w:p>
    <w:p w:rsidR="00184009" w:rsidRPr="00184009" w:rsidRDefault="00184009" w:rsidP="00184009">
      <w:pPr>
        <w:numPr>
          <w:ilvl w:val="1"/>
          <w:numId w:val="41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inherit from the right implementation trait to implement most collection operations</w:t>
      </w:r>
    </w:p>
    <w:p w:rsidR="00184009" w:rsidRPr="00184009" w:rsidRDefault="00184009" w:rsidP="00184009">
      <w:pPr>
        <w:numPr>
          <w:ilvl w:val="1"/>
          <w:numId w:val="41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want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similar operations to return instances of your collection type, provide an implicit</w:t>
      </w:r>
      <w:r w:rsidRPr="00184009">
        <w:rPr>
          <w:rFonts w:ascii="Segoe UI" w:eastAsia="Times New Roman" w:hAnsi="Segoe UI" w:cs="Segoe UI"/>
          <w:color w:val="6A737D"/>
          <w:sz w:val="18"/>
          <w:lang w:eastAsia="en-GB"/>
        </w:rPr>
        <w:t> </w:t>
      </w:r>
      <w:r w:rsidRPr="00184009">
        <w:rPr>
          <w:rFonts w:ascii="Consolas" w:eastAsia="Times New Roman" w:hAnsi="Consolas" w:cs="Consolas"/>
          <w:b/>
          <w:bCs/>
          <w:color w:val="6A737D"/>
          <w:sz w:val="16"/>
          <w:lang w:eastAsia="en-GB"/>
        </w:rPr>
        <w:t>CanBuildFrom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your class's companion object</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Extractors</w:t>
      </w:r>
    </w:p>
    <w:p w:rsidR="00184009" w:rsidRPr="00184009" w:rsidRDefault="00184009" w:rsidP="00184009">
      <w:pPr>
        <w:numPr>
          <w:ilvl w:val="0"/>
          <w:numId w:val="41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until now, constructor patterns were linked to</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case classes</w:t>
      </w:r>
      <w:r w:rsidRPr="00184009">
        <w:rPr>
          <w:rFonts w:ascii="Segoe UI" w:eastAsia="Times New Roman" w:hAnsi="Segoe UI" w:cs="Segoe UI"/>
          <w:color w:val="6A737D"/>
          <w:sz w:val="18"/>
          <w:szCs w:val="18"/>
          <w:lang w:eastAsia="en-GB"/>
        </w:rPr>
        <w:t>, but sometimes you might want to write patterns like this without creating an associated case class, moreover, you may wish to be able to create your own kinds of patterns that are decoupled from an object's representation. Enter</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extractors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631 - An example: extracting email address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given a string, we want to decide whether it's an email address, and it it 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want to extract user and domain parts of the address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traditional way: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isEMail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then: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(isEMail(s)) println(user(s)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AT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domain(s))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"wtf?"</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lets assume that we could match a string with a pattern: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(user, domain)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pattern would match if the string contained an embedded '@' sign, in which case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would bind variable 'user' to the part of the string before it, and variable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'domain' to the part after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previous expression could be written more clearly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 xml:space="preserve">(user, domain)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println(user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AT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domain)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"wtf?"</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find two successive emails with the same user part: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 xml:space="preserve">(u1, d1)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 xml:space="preserve">(u2, d2)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(u1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u2)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632 - Extractors</w:t>
      </w:r>
    </w:p>
    <w:p w:rsidR="00184009" w:rsidRPr="00184009" w:rsidRDefault="00184009" w:rsidP="00184009">
      <w:pPr>
        <w:numPr>
          <w:ilvl w:val="0"/>
          <w:numId w:val="41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extractor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an object that has a method called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as one of it members (whose purpose is to match a value and take it apart)</w:t>
      </w:r>
    </w:p>
    <w:p w:rsidR="00184009" w:rsidRPr="00184009" w:rsidRDefault="00184009" w:rsidP="00184009">
      <w:pPr>
        <w:numPr>
          <w:ilvl w:val="0"/>
          <w:numId w:val="41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often times, the extractor object also defines a dual method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building values, but that's not required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extractor object for e-mail addresses: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the injection method (optional)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user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domain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user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domain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the extraction method (mandatory)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str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returns option type over pair of strings, since it must handle the case where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received param is not an email address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str split </w:t>
      </w:r>
      <w:r w:rsidRPr="00184009">
        <w:rPr>
          <w:rFonts w:ascii="Consolas" w:eastAsia="Times New Roman" w:hAnsi="Consolas" w:cs="Consolas"/>
          <w:color w:val="032F62"/>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(parts.length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(parts(</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parts(</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'apply' is used to turn EMail into an object that can be applied to arguments 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parentheses in the same way a method is applied, so you can write: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"John"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"epfl.ch"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to construct the string "John@epfl.ch"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make this more explicit, we could also let 'EMail' inherit from function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 xml:space="preserve"> extends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'(String, String) =&gt; String' is the same as 'Function2[String, String,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declares an abstract 'apply' method that 'EMail' implements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As a result of this inheritance declaration, we could pass 'EMail' to a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that expects a 'Function[String, String,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unapply(</w:t>
      </w:r>
      <w:r w:rsidRPr="00184009">
        <w:rPr>
          <w:rFonts w:ascii="Consolas" w:eastAsia="Times New Roman" w:hAnsi="Consolas" w:cs="Consolas"/>
          <w:color w:val="032F62"/>
          <w:sz w:val="16"/>
          <w:lang w:eastAsia="en-GB"/>
        </w:rPr>
        <w:t>"John@epfl.ch"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w:t>
      </w:r>
      <w:r w:rsidRPr="00184009">
        <w:rPr>
          <w:rFonts w:ascii="Consolas" w:eastAsia="Times New Roman" w:hAnsi="Consolas" w:cs="Consolas"/>
          <w:color w:val="FAFBFC"/>
          <w:sz w:val="16"/>
          <w:lang w:eastAsia="en-GB"/>
        </w:rPr>
        <w:t>equals</w:t>
      </w:r>
      <w:r w:rsidRPr="00184009">
        <w:rPr>
          <w:rFonts w:ascii="Consolas" w:eastAsia="Times New Roman" w:hAnsi="Consolas" w:cs="Consolas"/>
          <w:color w:val="005CC5"/>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"John"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"epfl.ch"</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unapply(</w:t>
      </w:r>
      <w:r w:rsidRPr="00184009">
        <w:rPr>
          <w:rFonts w:ascii="Consolas" w:eastAsia="Times New Roman" w:hAnsi="Consolas" w:cs="Consolas"/>
          <w:color w:val="032F62"/>
          <w:sz w:val="16"/>
          <w:lang w:eastAsia="en-GB"/>
        </w:rPr>
        <w:t>"John Doe"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w:t>
      </w:r>
      <w:r w:rsidRPr="00184009">
        <w:rPr>
          <w:rFonts w:ascii="Consolas" w:eastAsia="Times New Roman" w:hAnsi="Consolas" w:cs="Consolas"/>
          <w:color w:val="FAFBFC"/>
          <w:sz w:val="16"/>
          <w:lang w:eastAsia="en-GB"/>
        </w:rPr>
        <w:t>equals</w:t>
      </w:r>
      <w:r w:rsidRPr="00184009">
        <w:rPr>
          <w:rFonts w:ascii="Consolas" w:eastAsia="Times New Roman" w:hAnsi="Consolas" w:cs="Consolas"/>
          <w:color w:val="005CC5"/>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side note: when passing a tuple to a function that takes a single argument, we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can leave off one pair of parentheses, so instead of 'Some((user, domain))' we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can write 'Some(user, domain)'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whenever pattern matching encounters a pattern referring to an extractor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invokes  the extractor's 'unapply' method on the selector expression: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selectorString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 xml:space="preserve">(user, domain)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will be turned into the call: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 xml:space="preserve">.unapply(selectorString)  </w:t>
      </w:r>
      <w:r w:rsidRPr="00184009">
        <w:rPr>
          <w:rFonts w:ascii="Consolas" w:eastAsia="Times New Roman" w:hAnsi="Consolas" w:cs="Consolas"/>
          <w:color w:val="6A737D"/>
          <w:sz w:val="16"/>
          <w:lang w:eastAsia="en-GB"/>
        </w:rPr>
        <w:t>// which returns either 'None' or 'Some(u, 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the 'None' case, the pattern doesn't match and the system tries another pattern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or fails with a 'MatchError' exception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the previous example, 'selectorString' matched the argument type of 'unapply', but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that is not necessary and it would also be possible to use the 'EMail' extractor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match selector expressions for more general types: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 xml:space="preserve">(user, domain)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here, the pattern matcher will first check whether the given value 'x' conforms to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'String', the parameter type of 'unapply' method, and if it does, the value is cast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'String' and pattern matching proceeds as normal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it doesn't conform, the pattern fails immediately</w:t>
      </w:r>
    </w:p>
    <w:p w:rsidR="00184009" w:rsidRPr="00184009" w:rsidRDefault="00184009" w:rsidP="00184009">
      <w:pPr>
        <w:numPr>
          <w:ilvl w:val="0"/>
          <w:numId w:val="41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object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EMail</w:t>
      </w:r>
      <w:r w:rsidRPr="00184009">
        <w:rPr>
          <w:rFonts w:ascii="Segoe UI" w:eastAsia="Times New Roman" w:hAnsi="Segoe UI" w:cs="Segoe UI"/>
          <w:color w:val="6A737D"/>
          <w:sz w:val="18"/>
          <w:szCs w:val="18"/>
          <w:lang w:eastAsia="en-GB"/>
        </w:rPr>
        <w:t>,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is called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injection</w:t>
      </w:r>
      <w:r w:rsidRPr="00184009">
        <w:rPr>
          <w:rFonts w:ascii="Segoe UI" w:eastAsia="Times New Roman" w:hAnsi="Segoe UI" w:cs="Segoe UI"/>
          <w:color w:val="6A737D"/>
          <w:sz w:val="18"/>
          <w:szCs w:val="18"/>
          <w:lang w:eastAsia="en-GB"/>
        </w:rPr>
        <w:t>, because it takes some arguments and yields an element of a given set (a set of strings that are email addresses, in this case)</w:t>
      </w:r>
    </w:p>
    <w:p w:rsidR="00184009" w:rsidRPr="00184009" w:rsidRDefault="00184009" w:rsidP="00184009">
      <w:pPr>
        <w:numPr>
          <w:ilvl w:val="0"/>
          <w:numId w:val="41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is called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extraction</w:t>
      </w:r>
      <w:r w:rsidRPr="00184009">
        <w:rPr>
          <w:rFonts w:ascii="Segoe UI" w:eastAsia="Times New Roman" w:hAnsi="Segoe UI" w:cs="Segoe UI"/>
          <w:color w:val="6A737D"/>
          <w:sz w:val="18"/>
          <w:szCs w:val="18"/>
          <w:lang w:eastAsia="en-GB"/>
        </w:rPr>
        <w:t>, because it takes an element of the same set and extracts some of its parts (the user and domain substrings, in this case)</w:t>
      </w:r>
    </w:p>
    <w:p w:rsidR="00184009" w:rsidRPr="00184009" w:rsidRDefault="00184009" w:rsidP="00184009">
      <w:pPr>
        <w:numPr>
          <w:ilvl w:val="0"/>
          <w:numId w:val="41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injection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extraction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often grouped together in one object, because then you can use the object's name for both a constructor and a pattern, which simulates the convention for pattern matching with case classes</w:t>
      </w:r>
    </w:p>
    <w:p w:rsidR="00184009" w:rsidRPr="00184009" w:rsidRDefault="00184009" w:rsidP="00184009">
      <w:pPr>
        <w:numPr>
          <w:ilvl w:val="0"/>
          <w:numId w:val="41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also possible to define an extraction in an object without a corresponding injection, when the object itself is called an</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extractor</w:t>
      </w:r>
      <w:r w:rsidRPr="00184009">
        <w:rPr>
          <w:rFonts w:ascii="Segoe UI" w:eastAsia="Times New Roman" w:hAnsi="Segoe UI" w:cs="Segoe UI"/>
          <w:color w:val="6A737D"/>
          <w:sz w:val="18"/>
          <w:szCs w:val="18"/>
          <w:lang w:eastAsia="en-GB"/>
        </w:rPr>
        <w:t>, regardless of whether or not it has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an injection method is included, it should be dual to the extraction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e.g. a call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.unapply(</w:t>
      </w: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.apply(user, domain))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should return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(user, domain)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going in the other direction means running first the 'unapply' and then 'apply':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 xml:space="preserve">.unapply(obj)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 xml:space="preserve">(u, d)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.apply(u, 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where, if the match on 'obj' succeeds, we expect to get back that same object from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'apply'</w:t>
      </w:r>
    </w:p>
    <w:p w:rsidR="00184009" w:rsidRPr="00184009" w:rsidRDefault="00184009" w:rsidP="00184009">
      <w:pPr>
        <w:numPr>
          <w:ilvl w:val="0"/>
          <w:numId w:val="41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duality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good design principle, which is not enforced by Scala, of course, but it's recommended when designing extractors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635 - Patterns with zero or one variable</w:t>
      </w:r>
    </w:p>
    <w:p w:rsidR="00184009" w:rsidRPr="00184009" w:rsidRDefault="00184009" w:rsidP="00184009">
      <w:pPr>
        <w:numPr>
          <w:ilvl w:val="0"/>
          <w:numId w:val="41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to bind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variables,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an</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N-element tuple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wrapped in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Some</w:t>
      </w:r>
    </w:p>
    <w:p w:rsidR="00184009" w:rsidRPr="00184009" w:rsidRDefault="00184009" w:rsidP="00184009">
      <w:pPr>
        <w:numPr>
          <w:ilvl w:val="0"/>
          <w:numId w:val="41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case when a pattern binds just one variable is treated differently, since there's no one-tuple in Scala, so to return just one pattern element,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simply wraps the element itself in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Some</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extractor object for strings that consist of a substring appearing twice in a row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Twice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length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half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s.substring(</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length)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(half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s.substring(length))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 xml:space="preserve">(half)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42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also possible that an extractor pattern does not bind any variables, in which case the corresponding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unapply</w:t>
      </w:r>
      <w:r w:rsidRPr="00184009">
        <w:rPr>
          <w:rFonts w:ascii="Segoe UI" w:eastAsia="Times New Roman" w:hAnsi="Segoe UI" w:cs="Segoe UI"/>
          <w:color w:val="6A737D"/>
          <w:sz w:val="18"/>
          <w:szCs w:val="18"/>
          <w:lang w:eastAsia="en-GB"/>
        </w:rPr>
        <w:t>returns a boolean,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success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false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failure: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extractor object that characterizes strings consisting of all uppercase letters: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UpperCase</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s.toUpperCase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it would make no sense to define 'apply', because there's nothing to construct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function that applies all previously defined extractors: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userTwiceUpper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Twice</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UpperCase</w:t>
      </w:r>
      <w:r w:rsidRPr="00184009">
        <w:rPr>
          <w:rFonts w:ascii="Consolas" w:eastAsia="Times New Roman" w:hAnsi="Consolas" w:cs="Consolas"/>
          <w:color w:val="24292E"/>
          <w:sz w:val="16"/>
          <w:szCs w:val="16"/>
          <w:lang w:eastAsia="en-GB"/>
        </w:rPr>
        <w:t xml:space="preserve">()), domain)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"match: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in domain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domain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"no match"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UpperCase is written with parentheses since without them, the match would test for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equality with the object 'UpperCase'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'x @ UpperCase()' associates variable 'x' with the pattern matched by 'UpperCase()'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userTwiceUpper(</w:t>
      </w:r>
      <w:r w:rsidRPr="00184009">
        <w:rPr>
          <w:rFonts w:ascii="Consolas" w:eastAsia="Times New Roman" w:hAnsi="Consolas" w:cs="Consolas"/>
          <w:color w:val="032F62"/>
          <w:sz w:val="16"/>
          <w:lang w:eastAsia="en-GB"/>
        </w:rPr>
        <w:t>"CANCAN@gmail.com"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match: CAN in domain gmail.com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userTwiceUpper(</w:t>
      </w:r>
      <w:r w:rsidRPr="00184009">
        <w:rPr>
          <w:rFonts w:ascii="Consolas" w:eastAsia="Times New Roman" w:hAnsi="Consolas" w:cs="Consolas"/>
          <w:color w:val="032F62"/>
          <w:sz w:val="16"/>
          <w:lang w:eastAsia="en-GB"/>
        </w:rPr>
        <w:t>"CANCAM@gmail.com"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 match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userTwiceUpper(</w:t>
      </w:r>
      <w:r w:rsidRPr="00184009">
        <w:rPr>
          <w:rFonts w:ascii="Consolas" w:eastAsia="Times New Roman" w:hAnsi="Consolas" w:cs="Consolas"/>
          <w:color w:val="032F62"/>
          <w:sz w:val="16"/>
          <w:lang w:eastAsia="en-GB"/>
        </w:rPr>
        <w:t>"cancan@gmail.com"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 match</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637 - Variable argument extractors</w:t>
      </w:r>
    </w:p>
    <w:p w:rsidR="00184009" w:rsidRPr="00184009" w:rsidRDefault="00184009" w:rsidP="00184009">
      <w:pPr>
        <w:numPr>
          <w:ilvl w:val="0"/>
          <w:numId w:val="42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don't know the number of element values in advance, the previous method is not flexible enough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match on a string representing domain name and extract all domain parts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the end, we should be able to use it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dom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domains are in reverse order so it better fits sequence patterns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"org"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"acm"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"acm.org"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"com"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"sun"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"java"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"java.sun.com"</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"net"</w:t>
      </w:r>
      <w:r w:rsidRPr="00184009">
        <w:rPr>
          <w:rFonts w:ascii="Consolas" w:eastAsia="Times New Roman" w:hAnsi="Consolas" w:cs="Consolas"/>
          <w:color w:val="24292E"/>
          <w:sz w:val="16"/>
          <w:szCs w:val="16"/>
          <w:lang w:eastAsia="en-GB"/>
        </w:rPr>
        <w:t>, _</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"a .net domain"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sequence wildcard pattern '_*', at the end of an argument list matches any remaining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elements in a sequence, which is more useful if top level domains come first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because then we can use wildcard to match sub-domains of arbitrary length</w:t>
      </w:r>
    </w:p>
    <w:p w:rsidR="00184009" w:rsidRPr="00184009" w:rsidRDefault="00184009" w:rsidP="00184009">
      <w:pPr>
        <w:numPr>
          <w:ilvl w:val="0"/>
          <w:numId w:val="42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question of supporting</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vararg matching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remains, since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methods are not sufficient, because they return a fixed number of sub-elements in the success case</w:t>
      </w:r>
    </w:p>
    <w:p w:rsidR="00184009" w:rsidRPr="00184009" w:rsidRDefault="00184009" w:rsidP="00184009">
      <w:pPr>
        <w:numPr>
          <w:ilvl w:val="0"/>
          <w:numId w:val="42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handle this case, Scala lets you define a different extraction method, specifically for</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vararg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matching, which is called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unapplySeq</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Domain</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the injection (optional)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parts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parts.reverse.mkString(</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the extraction (mandatory)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first splits on periods, then reverses and wraps in 'Some'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unapplySeq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whole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must return 'Option[Seq[T]]'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(whole.split(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).reverse)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search for an email address "luka.bonaci" in some ".hr" domain: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isLukaBonaciInDotHr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EMail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"luka.bonaci"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Domain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"hr"</w:t>
      </w:r>
      <w:r w:rsidRPr="00184009">
        <w:rPr>
          <w:rFonts w:ascii="Consolas" w:eastAsia="Times New Roman" w:hAnsi="Consolas" w:cs="Consolas"/>
          <w:color w:val="24292E"/>
          <w:sz w:val="16"/>
          <w:szCs w:val="16"/>
          <w:lang w:eastAsia="en-GB"/>
        </w:rPr>
        <w:t>, _</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it's also possible to return some fixed elements from 'unapplySeq', together with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variable part, which is expressed by returning all elements in a tuple, where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variable part comes last, as usual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e.g. extractor for emails where the domain part is already expanded into sequence: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ExpandedEMail</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xml:space="preserve">// returns optional value of a pair (Tuple2), where the first part is the user, and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the second part is a sequence of names representing the domain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unapplySeq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email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email split </w:t>
      </w:r>
      <w:r w:rsidRPr="00184009">
        <w:rPr>
          <w:rFonts w:ascii="Consolas" w:eastAsia="Times New Roman" w:hAnsi="Consolas" w:cs="Consolas"/>
          <w:color w:val="032F62"/>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(parts.length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(parts(</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parts(</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).split(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).reverse)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"luka@support.epfl.hr"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ExpandedEMail</w:t>
      </w:r>
      <w:r w:rsidRPr="00184009">
        <w:rPr>
          <w:rFonts w:ascii="Consolas" w:eastAsia="Times New Roman" w:hAnsi="Consolas" w:cs="Consolas"/>
          <w:color w:val="24292E"/>
          <w:sz w:val="16"/>
          <w:szCs w:val="16"/>
          <w:lang w:eastAsia="en-GB"/>
        </w:rPr>
        <w:t xml:space="preserve">(name, topdom, subdoms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name: String = luka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topdom: String = hr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subdoms: Seq[String] = WrappedArray(epfl, support)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640 - Extractors and sequence patterns</w:t>
      </w:r>
    </w:p>
    <w:p w:rsidR="00184009" w:rsidRPr="00184009" w:rsidRDefault="00184009" w:rsidP="00184009">
      <w:pPr>
        <w:numPr>
          <w:ilvl w:val="0"/>
          <w:numId w:val="42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sequence patterns, such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List(x, y, _*)</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Array(x, 0, _)</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implemented using extractors in the standard Scala library. E.g. patterns of the form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possible because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companion object is an extractor that defines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unapplySeq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'List' companion object (similar for 'Array')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package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elems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elems.toList  </w:t>
      </w:r>
      <w:r w:rsidRPr="00184009">
        <w:rPr>
          <w:rFonts w:ascii="Consolas" w:eastAsia="Times New Roman" w:hAnsi="Consolas" w:cs="Consolas"/>
          <w:color w:val="6A737D"/>
          <w:sz w:val="16"/>
          <w:lang w:eastAsia="en-GB"/>
        </w:rPr>
        <w:t>// lets you write e.g. 'List(1, 2)' or 'List()'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returns all elements as a sequence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unapplySeq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641 - Extractors versus case classes</w:t>
      </w:r>
    </w:p>
    <w:p w:rsidR="00184009" w:rsidRPr="00184009" w:rsidRDefault="00184009" w:rsidP="00184009">
      <w:pPr>
        <w:numPr>
          <w:ilvl w:val="0"/>
          <w:numId w:val="42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even though case classes are very useful, they have a shortcoming of exposing the concrete representation of data, because the name of the class in a constructor pattern corresponds to the concrete representation type of the selector object</w:t>
      </w:r>
    </w:p>
    <w:p w:rsidR="00184009" w:rsidRPr="00184009" w:rsidRDefault="00184009" w:rsidP="00184009">
      <w:pPr>
        <w:numPr>
          <w:ilvl w:val="0"/>
          <w:numId w:val="42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a match against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case C(...)</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succeeds, you know that the selector expression is an instance of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w:t>
      </w:r>
    </w:p>
    <w:p w:rsidR="00184009" w:rsidRPr="00184009" w:rsidRDefault="00184009" w:rsidP="00184009">
      <w:pPr>
        <w:numPr>
          <w:ilvl w:val="0"/>
          <w:numId w:val="42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extractors break this link between data representation and patterns, by allowing patterns that have nothing to do with the data type the the object that's matched against</w:t>
      </w:r>
    </w:p>
    <w:p w:rsidR="00184009" w:rsidRPr="00184009" w:rsidRDefault="00184009" w:rsidP="00184009">
      <w:pPr>
        <w:numPr>
          <w:ilvl w:val="0"/>
          <w:numId w:val="42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property is called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representation independence</w:t>
      </w:r>
      <w:r w:rsidRPr="00184009">
        <w:rPr>
          <w:rFonts w:ascii="Segoe UI" w:eastAsia="Times New Roman" w:hAnsi="Segoe UI" w:cs="Segoe UI"/>
          <w:color w:val="6A737D"/>
          <w:sz w:val="18"/>
          <w:szCs w:val="18"/>
          <w:lang w:eastAsia="en-GB"/>
        </w:rPr>
        <w:t>, and it is known to be very important in open systems of large scale, because it allows you to change an implementation type used in a set of components without affecting clients of these components</w:t>
      </w:r>
    </w:p>
    <w:p w:rsidR="00184009" w:rsidRPr="00184009" w:rsidRDefault="00184009" w:rsidP="00184009">
      <w:pPr>
        <w:numPr>
          <w:ilvl w:val="0"/>
          <w:numId w:val="42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on the other hand, case classes have their advantages over extractors</w:t>
      </w:r>
    </w:p>
    <w:p w:rsidR="00184009" w:rsidRPr="00184009" w:rsidRDefault="00184009" w:rsidP="00184009">
      <w:pPr>
        <w:numPr>
          <w:ilvl w:val="1"/>
          <w:numId w:val="42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case classes are much easier to set up and define, thus requiring less code</w:t>
      </w:r>
    </w:p>
    <w:p w:rsidR="00184009" w:rsidRPr="00184009" w:rsidRDefault="00184009" w:rsidP="00184009">
      <w:pPr>
        <w:numPr>
          <w:ilvl w:val="1"/>
          <w:numId w:val="42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they usually lead to more efficient pattern matches than extractors, because compiler can optimize patterns over case classes much better than those over extractors, because the mechanisms of case classes are fixed, whereas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unapplySeq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an extractor could do almost anything</w:t>
      </w:r>
    </w:p>
    <w:p w:rsidR="00184009" w:rsidRPr="00184009" w:rsidRDefault="00184009" w:rsidP="00184009">
      <w:pPr>
        <w:numPr>
          <w:ilvl w:val="1"/>
          <w:numId w:val="42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if your case classes inherit from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sealed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base class, the compiler will check your pattern matches for exhaustiveness and will complain if some combination of possible values is not covered by a set of patterns, which is not available with extractors</w:t>
      </w:r>
    </w:p>
    <w:p w:rsidR="00184009" w:rsidRPr="00184009" w:rsidRDefault="00184009" w:rsidP="00184009">
      <w:pPr>
        <w:numPr>
          <w:ilvl w:val="0"/>
          <w:numId w:val="42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you're writing a closed application, you should prefer case classes, but if you need to expose an API to clients, extractors might be preferable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642 - Regular expressions</w:t>
      </w:r>
    </w:p>
    <w:p w:rsidR="00184009" w:rsidRPr="00184009" w:rsidRDefault="00184009" w:rsidP="00184009">
      <w:pPr>
        <w:numPr>
          <w:ilvl w:val="0"/>
          <w:numId w:val="42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particularly useful application area of extractors, since they make it much nicer to interact with regular expressions library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scala.util.matching</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Forming regular expressions</w:t>
      </w:r>
    </w:p>
    <w:p w:rsidR="00184009" w:rsidRPr="00184009" w:rsidRDefault="00184009" w:rsidP="00184009">
      <w:pPr>
        <w:numPr>
          <w:ilvl w:val="0"/>
          <w:numId w:val="42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inherits its regex syntax from Java, which in turn inherits it from Perl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scala.util.matching.Regex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Decimal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Regex</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"(-)?(\\d+)(\\.\\d*)?"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Regex = (-)?(\d+)(\.\d*)?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like in Java, we need to escape backslashes, which can be painful to write and read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Scala provides raw strings to help with that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difference between raw and normal string is that all characters in a raw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appear exactly as they are typed, so we can write: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Decimal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Regex</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"""(-)?(\d+)(\.\d*)?"""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Regex = (-)?(\d+)(\.\d*)?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another, even shorter way: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Decimal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"""(-)?(\d+)(\.\d*)?"""</w:t>
      </w:r>
      <w:r w:rsidRPr="00184009">
        <w:rPr>
          <w:rFonts w:ascii="Consolas" w:eastAsia="Times New Roman" w:hAnsi="Consolas" w:cs="Consolas"/>
          <w:color w:val="24292E"/>
          <w:sz w:val="16"/>
          <w:szCs w:val="16"/>
          <w:lang w:eastAsia="en-GB"/>
        </w:rPr>
        <w:t xml:space="preserve">.r          </w:t>
      </w:r>
      <w:r w:rsidRPr="00184009">
        <w:rPr>
          <w:rFonts w:ascii="Consolas" w:eastAsia="Times New Roman" w:hAnsi="Consolas" w:cs="Consolas"/>
          <w:color w:val="6A737D"/>
          <w:sz w:val="16"/>
          <w:lang w:eastAsia="en-GB"/>
        </w:rPr>
        <w:t>// Regex = (-)?(\d+)(\.\d*)?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appending '.r' to a string creates regular expression (method of 'StringOps')</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Searching for regular expressions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"for -1.0 to 99 by 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(s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Decimal</w:t>
      </w:r>
      <w:r w:rsidRPr="00184009">
        <w:rPr>
          <w:rFonts w:ascii="Consolas" w:eastAsia="Times New Roman" w:hAnsi="Consolas" w:cs="Consolas"/>
          <w:color w:val="24292E"/>
          <w:sz w:val="16"/>
          <w:szCs w:val="16"/>
          <w:lang w:eastAsia="en-GB"/>
        </w:rPr>
        <w:t xml:space="preserve"> findAllIn input)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xml:space="preserve">// -1.0   99   3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Decimal</w:t>
      </w:r>
      <w:r w:rsidRPr="00184009">
        <w:rPr>
          <w:rFonts w:ascii="Consolas" w:eastAsia="Times New Roman" w:hAnsi="Consolas" w:cs="Consolas"/>
          <w:color w:val="24292E"/>
          <w:sz w:val="16"/>
          <w:szCs w:val="16"/>
          <w:lang w:eastAsia="en-GB"/>
        </w:rPr>
        <w:t xml:space="preserve"> findFirstIn input   </w:t>
      </w:r>
      <w:r w:rsidRPr="00184009">
        <w:rPr>
          <w:rFonts w:ascii="Consolas" w:eastAsia="Times New Roman" w:hAnsi="Consolas" w:cs="Consolas"/>
          <w:color w:val="6A737D"/>
          <w:sz w:val="16"/>
          <w:lang w:eastAsia="en-GB"/>
        </w:rPr>
        <w:t>// Option[String] = Some(-1.0)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Decimal</w:t>
      </w:r>
      <w:r w:rsidRPr="00184009">
        <w:rPr>
          <w:rFonts w:ascii="Consolas" w:eastAsia="Times New Roman" w:hAnsi="Consolas" w:cs="Consolas"/>
          <w:color w:val="24292E"/>
          <w:sz w:val="16"/>
          <w:szCs w:val="16"/>
          <w:lang w:eastAsia="en-GB"/>
        </w:rPr>
        <w:t xml:space="preserve"> findPrefixOf input  </w:t>
      </w:r>
      <w:r w:rsidRPr="00184009">
        <w:rPr>
          <w:rFonts w:ascii="Consolas" w:eastAsia="Times New Roman" w:hAnsi="Consolas" w:cs="Consolas"/>
          <w:color w:val="6A737D"/>
          <w:sz w:val="16"/>
          <w:lang w:eastAsia="en-GB"/>
        </w:rPr>
        <w:t>// Option[String] = None  (must be at the start of a string)</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Extracting with regular expressions</w:t>
      </w:r>
    </w:p>
    <w:p w:rsidR="00184009" w:rsidRPr="00184009" w:rsidRDefault="00184009" w:rsidP="00184009">
      <w:pPr>
        <w:numPr>
          <w:ilvl w:val="0"/>
          <w:numId w:val="42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every regex defines an extractor, which is used to identify substrings that are matched by the groups of the regular expression: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could decompose a decimal number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Decimal</w:t>
      </w:r>
      <w:r w:rsidRPr="00184009">
        <w:rPr>
          <w:rFonts w:ascii="Consolas" w:eastAsia="Times New Roman" w:hAnsi="Consolas" w:cs="Consolas"/>
          <w:color w:val="24292E"/>
          <w:sz w:val="16"/>
          <w:szCs w:val="16"/>
          <w:lang w:eastAsia="en-GB"/>
        </w:rPr>
        <w:t xml:space="preserve">(sign, integerpart, decimalpart)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"-1.23"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sign: String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integerpart: String = 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decimalpart: String = .23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'Decimal' regex value defines 'unapplySeq', which matches every string that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corresponds to the regex syntax for decimal numbers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the string matches, the parts that correspond to the 3 groups in the regex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are returned as elements of the pattern and are then matched by the 3 pattern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variables 'sign', 'integerpart' and 'decimalpart'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a group is missing, the element value is set to 'null':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Decimal</w:t>
      </w:r>
      <w:r w:rsidRPr="00184009">
        <w:rPr>
          <w:rFonts w:ascii="Consolas" w:eastAsia="Times New Roman" w:hAnsi="Consolas" w:cs="Consolas"/>
          <w:color w:val="24292E"/>
          <w:sz w:val="16"/>
          <w:szCs w:val="16"/>
          <w:lang w:eastAsia="en-GB"/>
        </w:rPr>
        <w:t xml:space="preserve">(sign, integerpart, decimalpart)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"1.0"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sign: String = null      integerpart = 1      decimalpart = .0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is also possible to mix extractors with regular expression searches in a for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expression: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Decimal</w:t>
      </w:r>
      <w:r w:rsidRPr="00184009">
        <w:rPr>
          <w:rFonts w:ascii="Consolas" w:eastAsia="Times New Roman" w:hAnsi="Consolas" w:cs="Consolas"/>
          <w:color w:val="24292E"/>
          <w:sz w:val="16"/>
          <w:szCs w:val="16"/>
          <w:lang w:eastAsia="en-GB"/>
        </w:rPr>
        <w:t xml:space="preserve">(s, i, d)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Decimal</w:t>
      </w:r>
      <w:r w:rsidRPr="00184009">
        <w:rPr>
          <w:rFonts w:ascii="Consolas" w:eastAsia="Times New Roman" w:hAnsi="Consolas" w:cs="Consolas"/>
          <w:color w:val="24292E"/>
          <w:sz w:val="16"/>
          <w:szCs w:val="16"/>
          <w:lang w:eastAsia="en-GB"/>
        </w:rPr>
        <w:t xml:space="preserve"> findAllIn input)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"sign: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integer: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decimal: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lastRenderedPageBreak/>
        <w:t>Annotations</w:t>
      </w:r>
    </w:p>
    <w:p w:rsidR="00184009" w:rsidRPr="00184009" w:rsidRDefault="00184009" w:rsidP="00184009">
      <w:pPr>
        <w:numPr>
          <w:ilvl w:val="0"/>
          <w:numId w:val="42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structured information added to program source code</w:t>
      </w:r>
    </w:p>
    <w:p w:rsidR="00184009" w:rsidRPr="00184009" w:rsidRDefault="00184009" w:rsidP="00184009">
      <w:pPr>
        <w:numPr>
          <w:ilvl w:val="0"/>
          <w:numId w:val="42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not valid Scala expressions</w:t>
      </w:r>
    </w:p>
    <w:p w:rsidR="00184009" w:rsidRPr="00184009" w:rsidRDefault="00184009" w:rsidP="00184009">
      <w:pPr>
        <w:numPr>
          <w:ilvl w:val="0"/>
          <w:numId w:val="42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may be added to any variable, method, expression, or other program element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647 - Why have annotations?</w:t>
      </w:r>
    </w:p>
    <w:p w:rsidR="00184009" w:rsidRPr="00184009" w:rsidRDefault="00184009" w:rsidP="00184009">
      <w:pPr>
        <w:numPr>
          <w:ilvl w:val="0"/>
          <w:numId w:val="42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meta-programming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tool (program that take other programs as input)</w:t>
      </w:r>
    </w:p>
    <w:p w:rsidR="00184009" w:rsidRPr="00184009" w:rsidRDefault="00184009" w:rsidP="00184009">
      <w:pPr>
        <w:numPr>
          <w:ilvl w:val="0"/>
          <w:numId w:val="42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compiler understands just one feature, annotations, but it doesn't attach any meaning to individual annotations</w:t>
      </w:r>
    </w:p>
    <w:p w:rsidR="00184009" w:rsidRPr="00184009" w:rsidRDefault="00184009" w:rsidP="00184009">
      <w:pPr>
        <w:numPr>
          <w:ilvl w:val="0"/>
          <w:numId w:val="42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example use cases:</w:t>
      </w:r>
    </w:p>
    <w:p w:rsidR="00184009" w:rsidRPr="00184009" w:rsidRDefault="00184009" w:rsidP="00184009">
      <w:pPr>
        <w:numPr>
          <w:ilvl w:val="1"/>
          <w:numId w:val="42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documentation generator instructed to document certain methods as deprecated</w:t>
      </w:r>
    </w:p>
    <w:p w:rsidR="00184009" w:rsidRPr="00184009" w:rsidRDefault="00184009" w:rsidP="00184009">
      <w:pPr>
        <w:numPr>
          <w:ilvl w:val="1"/>
          <w:numId w:val="42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pretty printer instructed to skip over parts of the program that have been carefully hand formatted</w:t>
      </w:r>
    </w:p>
    <w:p w:rsidR="00184009" w:rsidRPr="00184009" w:rsidRDefault="00184009" w:rsidP="00184009">
      <w:pPr>
        <w:numPr>
          <w:ilvl w:val="1"/>
          <w:numId w:val="42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checker for non-closed files instructed to ignore a particular file that has been manually verified to be closed</w:t>
      </w:r>
    </w:p>
    <w:p w:rsidR="00184009" w:rsidRPr="00184009" w:rsidRDefault="00184009" w:rsidP="00184009">
      <w:pPr>
        <w:numPr>
          <w:ilvl w:val="1"/>
          <w:numId w:val="42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side-effects checker instructed to verify that a specified method has no side effects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648 - Syntax of annotations</w:t>
      </w:r>
    </w:p>
    <w:p w:rsidR="00184009" w:rsidRPr="00184009" w:rsidRDefault="00184009" w:rsidP="00184009">
      <w:pPr>
        <w:numPr>
          <w:ilvl w:val="0"/>
          <w:numId w:val="43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typical use of an annotation looks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deprecated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bigMistake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 applies to the entirety of the 'bigMistake'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deprecated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QuickAndDirty</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unchecked)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applied to expressions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non-exhaustive cases...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annotations have a richer general form: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annot(exp1, exp2, ...)  </w:t>
      </w:r>
      <w:r w:rsidRPr="00184009">
        <w:rPr>
          <w:rFonts w:ascii="Consolas" w:eastAsia="Times New Roman" w:hAnsi="Consolas" w:cs="Consolas"/>
          <w:color w:val="6A737D"/>
          <w:sz w:val="16"/>
          <w:lang w:eastAsia="en-GB"/>
        </w:rPr>
        <w:t>// parentheses are optional if annotation has no arguments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where 'annot' specifies the class of annotation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precise form of the arguments you may give to annotation depends on the particular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annotation class (compiler supports arbitrary expressions, as long as they type check)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some annotation classes can make use of this, e.g. to let you refer to a variable: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cool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normal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"Hello"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coolerThan(normal)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fonzy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"Hot"</w:t>
      </w:r>
    </w:p>
    <w:p w:rsidR="00184009" w:rsidRPr="00184009" w:rsidRDefault="00184009" w:rsidP="00184009">
      <w:pPr>
        <w:numPr>
          <w:ilvl w:val="0"/>
          <w:numId w:val="43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internally, Scala represents an annotation as just a constructor call of an annotation class (replace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new</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you have a valid instance creation expr.)</w:t>
      </w:r>
    </w:p>
    <w:p w:rsidR="00184009" w:rsidRPr="00184009" w:rsidRDefault="00184009" w:rsidP="00184009">
      <w:pPr>
        <w:numPr>
          <w:ilvl w:val="0"/>
          <w:numId w:val="43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somewhat tricky bit concerns annotations that take other annotations as arguments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cannot write an annotation directly as an argument to an annotation, because they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are not valid expressions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such cases we must use 'new' instead of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annotation._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strategy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Annotation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Annotation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delayed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Annotation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strategy(</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delayed)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error: illegal start of simple expression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strategy(</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delayed)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 ()Unit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lastRenderedPageBreak/>
        <w:t>650 - Standard annotations</w:t>
      </w:r>
    </w:p>
    <w:p w:rsidR="00184009" w:rsidRPr="00184009" w:rsidRDefault="00184009" w:rsidP="00184009">
      <w:pPr>
        <w:numPr>
          <w:ilvl w:val="0"/>
          <w:numId w:val="43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introduced for features that are used widely enough to alter the language specification, yet not fundamental enough to merit their own syntax</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Deprecation</w:t>
      </w:r>
    </w:p>
    <w:p w:rsidR="00184009" w:rsidRPr="00184009" w:rsidRDefault="00184009" w:rsidP="00184009">
      <w:pPr>
        <w:numPr>
          <w:ilvl w:val="0"/>
          <w:numId w:val="43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used when there's a need to purge some classes or methods from the specification</w:t>
      </w:r>
    </w:p>
    <w:p w:rsidR="00184009" w:rsidRPr="00184009" w:rsidRDefault="00184009" w:rsidP="00184009">
      <w:pPr>
        <w:numPr>
          <w:ilvl w:val="0"/>
          <w:numId w:val="43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lets us gracefully remove a method or a class that turns out to be a mistake</w:t>
      </w:r>
    </w:p>
    <w:p w:rsidR="00184009" w:rsidRPr="00184009" w:rsidRDefault="00184009" w:rsidP="00184009">
      <w:pPr>
        <w:numPr>
          <w:ilvl w:val="0"/>
          <w:numId w:val="43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since we cannot simply delete a language element, because clients' code might stop working, we mark a class or a method as deprecated, by simply writing</w:t>
      </w:r>
      <w:r w:rsidRPr="00184009">
        <w:rPr>
          <w:rFonts w:ascii="Segoe UI" w:eastAsia="Times New Roman" w:hAnsi="Segoe UI" w:cs="Segoe UI"/>
          <w:color w:val="6A737D"/>
          <w:sz w:val="18"/>
          <w:lang w:eastAsia="en-GB"/>
        </w:rPr>
        <w:t> </w:t>
      </w:r>
      <w:r w:rsidRPr="00184009">
        <w:rPr>
          <w:rFonts w:ascii="Consolas" w:eastAsia="Times New Roman" w:hAnsi="Consolas" w:cs="Consolas"/>
          <w:b/>
          <w:bCs/>
          <w:color w:val="6A737D"/>
          <w:sz w:val="16"/>
          <w:lang w:eastAsia="en-GB"/>
        </w:rPr>
        <w:t>@deprecated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before its declaration</w:t>
      </w:r>
    </w:p>
    <w:p w:rsidR="00184009" w:rsidRPr="00184009" w:rsidRDefault="00184009" w:rsidP="00184009">
      <w:pPr>
        <w:numPr>
          <w:ilvl w:val="0"/>
          <w:numId w:val="43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such an annotation will cause the compiler to emit deprecation warning whenever Scala code accesses the language element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deprecated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bigMistake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provide a string as an argument, that string will be emitted along with warning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deprecated(</w:t>
      </w:r>
      <w:r w:rsidRPr="00184009">
        <w:rPr>
          <w:rFonts w:ascii="Consolas" w:eastAsia="Times New Roman" w:hAnsi="Consolas" w:cs="Consolas"/>
          <w:color w:val="032F62"/>
          <w:sz w:val="16"/>
          <w:lang w:eastAsia="en-GB"/>
        </w:rPr>
        <w:t>"use newShinyMethod() instead"</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bigMistake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now, any caller will get a message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$scalac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deprecation </w:t>
      </w:r>
      <w:r w:rsidRPr="00184009">
        <w:rPr>
          <w:rFonts w:ascii="Consolas" w:eastAsia="Times New Roman" w:hAnsi="Consolas" w:cs="Consolas"/>
          <w:color w:val="6F42C1"/>
          <w:sz w:val="16"/>
          <w:lang w:eastAsia="en-GB"/>
        </w:rPr>
        <w:t>Deprecation2</w:t>
      </w:r>
      <w:r w:rsidRPr="00184009">
        <w:rPr>
          <w:rFonts w:ascii="Consolas" w:eastAsia="Times New Roman" w:hAnsi="Consolas" w:cs="Consolas"/>
          <w:color w:val="24292E"/>
          <w:sz w:val="16"/>
          <w:szCs w:val="16"/>
          <w:lang w:eastAsia="en-GB"/>
        </w:rPr>
        <w:t>.scala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Deprecation2.scala:33: warning: method bigMistake in object Deprecation2 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deprecated: use newShinyMethod() instead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bigMistake()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one warning found</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Volatile fields</w:t>
      </w:r>
    </w:p>
    <w:p w:rsidR="00184009" w:rsidRPr="00184009" w:rsidRDefault="00184009" w:rsidP="00184009">
      <w:pPr>
        <w:numPr>
          <w:ilvl w:val="0"/>
          <w:numId w:val="43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concurrent programming does not mix well with shared mutable state, and for this reason, the focus of Scala's concurrency support is message passing and a minimum of shared mutable state</w:t>
      </w:r>
    </w:p>
    <w:p w:rsidR="00184009" w:rsidRPr="00184009" w:rsidRDefault="00184009" w:rsidP="00184009">
      <w:pPr>
        <w:numPr>
          <w:ilvl w:val="0"/>
          <w:numId w:val="43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@volatile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annotation helps in cases when developers use mutable state in their concurrent programs</w:t>
      </w:r>
    </w:p>
    <w:p w:rsidR="00184009" w:rsidRPr="00184009" w:rsidRDefault="00184009" w:rsidP="00184009">
      <w:pPr>
        <w:numPr>
          <w:ilvl w:val="0"/>
          <w:numId w:val="43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informs the compiler that a variable will be used by multiple threads</w:t>
      </w:r>
    </w:p>
    <w:p w:rsidR="00184009" w:rsidRPr="00184009" w:rsidRDefault="00184009" w:rsidP="00184009">
      <w:pPr>
        <w:numPr>
          <w:ilvl w:val="0"/>
          <w:numId w:val="43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such variables are implemented so that reads and writes of the variable value is slower, but accesses from multiple threads behave more predictably</w:t>
      </w:r>
    </w:p>
    <w:p w:rsidR="00184009" w:rsidRPr="00184009" w:rsidRDefault="00184009" w:rsidP="00184009">
      <w:pPr>
        <w:numPr>
          <w:ilvl w:val="0"/>
          <w:numId w:val="43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we get the same behavior as if we marked the variable with</w:t>
      </w:r>
      <w:r w:rsidRPr="00184009">
        <w:rPr>
          <w:rFonts w:ascii="Segoe UI" w:eastAsia="Times New Roman" w:hAnsi="Segoe UI" w:cs="Segoe UI"/>
          <w:color w:val="6A737D"/>
          <w:sz w:val="18"/>
          <w:lang w:eastAsia="en-GB"/>
        </w:rPr>
        <w:t> </w:t>
      </w:r>
      <w:r w:rsidRPr="00184009">
        <w:rPr>
          <w:rFonts w:ascii="Consolas" w:eastAsia="Times New Roman" w:hAnsi="Consolas" w:cs="Consolas"/>
          <w:b/>
          <w:bCs/>
          <w:color w:val="6A737D"/>
          <w:sz w:val="16"/>
          <w:lang w:eastAsia="en-GB"/>
        </w:rPr>
        <w:t>volatile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modifier in Java</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Binary serialization</w:t>
      </w:r>
    </w:p>
    <w:p w:rsidR="00184009" w:rsidRPr="00184009" w:rsidRDefault="00184009" w:rsidP="00184009">
      <w:pPr>
        <w:numPr>
          <w:ilvl w:val="0"/>
          <w:numId w:val="43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serialization framework lets us convert objects into streams of bytes and vice versa, which is useful if we want to save objects to disk or transfer over network</w:t>
      </w:r>
    </w:p>
    <w:p w:rsidR="00184009" w:rsidRPr="00184009" w:rsidRDefault="00184009" w:rsidP="00184009">
      <w:pPr>
        <w:numPr>
          <w:ilvl w:val="0"/>
          <w:numId w:val="43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doesn't have its own serialization framework, instead, you should use a framework of the underlying platform</w:t>
      </w:r>
    </w:p>
    <w:p w:rsidR="00184009" w:rsidRPr="00184009" w:rsidRDefault="00184009" w:rsidP="00184009">
      <w:pPr>
        <w:numPr>
          <w:ilvl w:val="0"/>
          <w:numId w:val="43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provides 3 annotations that are useful for a variety of frameworks, and also the compiler interprets these annotations in the Java way</w:t>
      </w:r>
    </w:p>
    <w:p w:rsidR="00184009" w:rsidRPr="00184009" w:rsidRDefault="00184009" w:rsidP="00184009">
      <w:pPr>
        <w:numPr>
          <w:ilvl w:val="0"/>
          <w:numId w:val="43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b/>
          <w:bCs/>
          <w:color w:val="6A737D"/>
          <w:sz w:val="16"/>
          <w:lang w:eastAsia="en-GB"/>
        </w:rPr>
        <w:t>@serializable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marks a class as serializable (all classes are considered non serializable by default)</w:t>
      </w:r>
    </w:p>
    <w:p w:rsidR="00184009" w:rsidRPr="00184009" w:rsidRDefault="00184009" w:rsidP="00184009">
      <w:pPr>
        <w:numPr>
          <w:ilvl w:val="0"/>
          <w:numId w:val="43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b/>
          <w:bCs/>
          <w:color w:val="6A737D"/>
          <w:sz w:val="16"/>
          <w:lang w:eastAsia="en-GB"/>
        </w:rPr>
        <w:t>@SerialVersionUID(n)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helps to deal with serializable classes future changes, by providing a serial number to a class version, which the framework stores in the generated byte stream. Later, when we reload that byte stream and try to convert it to an object, the framework checks that the current version of the class has the same version number as the version in the byte stream. If not, the framework refuses to load the old instances of the class. So, if you want to make a serialization-incompatible changes to the class, change the version number</w:t>
      </w:r>
    </w:p>
    <w:p w:rsidR="00184009" w:rsidRPr="00184009" w:rsidRDefault="00184009" w:rsidP="00184009">
      <w:pPr>
        <w:numPr>
          <w:ilvl w:val="0"/>
          <w:numId w:val="43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b/>
          <w:bCs/>
          <w:color w:val="6A737D"/>
          <w:sz w:val="16"/>
          <w:lang w:eastAsia="en-GB"/>
        </w:rPr>
        <w:t>@transient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works the same as Java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transient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field modifier (field is excluded from serialization when its parent object is serialized)</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lastRenderedPageBreak/>
        <w:t>Automatic </w:t>
      </w:r>
      <w:r w:rsidRPr="00184009">
        <w:rPr>
          <w:rFonts w:ascii="Consolas" w:eastAsia="Times New Roman" w:hAnsi="Consolas" w:cs="Consolas"/>
          <w:i/>
          <w:iCs/>
          <w:color w:val="24292E"/>
          <w:sz w:val="16"/>
          <w:lang w:eastAsia="en-GB"/>
        </w:rPr>
        <w:t>get</w:t>
      </w:r>
      <w:r w:rsidRPr="00184009">
        <w:rPr>
          <w:rFonts w:ascii="Segoe UI" w:eastAsia="Times New Roman" w:hAnsi="Segoe UI" w:cs="Segoe UI"/>
          <w:i/>
          <w:iCs/>
          <w:color w:val="24292E"/>
          <w:sz w:val="18"/>
          <w:lang w:eastAsia="en-GB"/>
        </w:rPr>
        <w:t> and </w:t>
      </w:r>
      <w:r w:rsidRPr="00184009">
        <w:rPr>
          <w:rFonts w:ascii="Consolas" w:eastAsia="Times New Roman" w:hAnsi="Consolas" w:cs="Consolas"/>
          <w:i/>
          <w:iCs/>
          <w:color w:val="24292E"/>
          <w:sz w:val="16"/>
          <w:lang w:eastAsia="en-GB"/>
        </w:rPr>
        <w:t>set</w:t>
      </w:r>
      <w:r w:rsidRPr="00184009">
        <w:rPr>
          <w:rFonts w:ascii="Segoe UI" w:eastAsia="Times New Roman" w:hAnsi="Segoe UI" w:cs="Segoe UI"/>
          <w:i/>
          <w:iCs/>
          <w:color w:val="24292E"/>
          <w:sz w:val="18"/>
          <w:lang w:eastAsia="en-GB"/>
        </w:rPr>
        <w:t> methods</w:t>
      </w:r>
    </w:p>
    <w:p w:rsidR="00184009" w:rsidRPr="00184009" w:rsidRDefault="00184009" w:rsidP="00184009">
      <w:pPr>
        <w:numPr>
          <w:ilvl w:val="0"/>
          <w:numId w:val="43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code normally doesn't need explicit getters and setters for fields, because Scala blends the calling syntax for field access and method invocation</w:t>
      </w:r>
    </w:p>
    <w:p w:rsidR="00184009" w:rsidRPr="00184009" w:rsidRDefault="00184009" w:rsidP="00184009">
      <w:pPr>
        <w:numPr>
          <w:ilvl w:val="0"/>
          <w:numId w:val="43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 some platform-specific frameworks do expect get and set methods, Scala provides</w:t>
      </w:r>
      <w:r w:rsidRPr="00184009">
        <w:rPr>
          <w:rFonts w:ascii="Segoe UI" w:eastAsia="Times New Roman" w:hAnsi="Segoe UI" w:cs="Segoe UI"/>
          <w:color w:val="6A737D"/>
          <w:sz w:val="18"/>
          <w:lang w:eastAsia="en-GB"/>
        </w:rPr>
        <w:t> </w:t>
      </w:r>
      <w:r w:rsidRPr="00184009">
        <w:rPr>
          <w:rFonts w:ascii="Consolas" w:eastAsia="Times New Roman" w:hAnsi="Consolas" w:cs="Consolas"/>
          <w:b/>
          <w:bCs/>
          <w:color w:val="6A737D"/>
          <w:sz w:val="16"/>
          <w:lang w:eastAsia="en-GB"/>
        </w:rPr>
        <w:t>@scala.reflect.BeanProperty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annotation, which tells the compiler to automatically generate getters and setters</w:t>
      </w:r>
    </w:p>
    <w:p w:rsidR="00184009" w:rsidRPr="00184009" w:rsidRDefault="00184009" w:rsidP="00184009">
      <w:pPr>
        <w:numPr>
          <w:ilvl w:val="0"/>
          <w:numId w:val="43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conforms to Java Bean standard, which means that a field named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crazy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will be supplemented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getCrazy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setCrazy</w:t>
      </w:r>
      <w:r w:rsidRPr="00184009">
        <w:rPr>
          <w:rFonts w:ascii="Segoe UI" w:eastAsia="Times New Roman" w:hAnsi="Segoe UI" w:cs="Segoe UI"/>
          <w:color w:val="6A737D"/>
          <w:sz w:val="18"/>
          <w:szCs w:val="18"/>
          <w:lang w:eastAsia="en-GB"/>
        </w:rPr>
        <w:t>, which will be available only after the compilation passes (so you cannot compile code that uses those methods in that same pass)</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Tailrec</w:t>
      </w:r>
    </w:p>
    <w:p w:rsidR="00184009" w:rsidRPr="00184009" w:rsidRDefault="00184009" w:rsidP="00184009">
      <w:pPr>
        <w:numPr>
          <w:ilvl w:val="0"/>
          <w:numId w:val="43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annotation</w:t>
      </w:r>
      <w:r w:rsidRPr="00184009">
        <w:rPr>
          <w:rFonts w:ascii="Segoe UI" w:eastAsia="Times New Roman" w:hAnsi="Segoe UI" w:cs="Segoe UI"/>
          <w:color w:val="6A737D"/>
          <w:sz w:val="18"/>
          <w:lang w:eastAsia="en-GB"/>
        </w:rPr>
        <w:t> </w:t>
      </w:r>
      <w:r w:rsidRPr="00184009">
        <w:rPr>
          <w:rFonts w:ascii="Consolas" w:eastAsia="Times New Roman" w:hAnsi="Consolas" w:cs="Consolas"/>
          <w:b/>
          <w:bCs/>
          <w:color w:val="6A737D"/>
          <w:sz w:val="16"/>
          <w:lang w:eastAsia="en-GB"/>
        </w:rPr>
        <w:t>@tailrec</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added to a method that needs to be tail recursive (e.g. if you expect that, without tail recursion optimization, it would recurse very deep)</w:t>
      </w:r>
    </w:p>
    <w:p w:rsidR="00184009" w:rsidRPr="00184009" w:rsidRDefault="00184009" w:rsidP="00184009">
      <w:pPr>
        <w:numPr>
          <w:ilvl w:val="0"/>
          <w:numId w:val="43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used to make sure that the compiler will perform tail recursion optimization</w:t>
      </w:r>
    </w:p>
    <w:p w:rsidR="00184009" w:rsidRPr="00184009" w:rsidRDefault="00184009" w:rsidP="00184009">
      <w:pPr>
        <w:numPr>
          <w:ilvl w:val="0"/>
          <w:numId w:val="43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the optimization cannot be performed, you will get a warning with an explanation</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Unchecked</w:t>
      </w:r>
    </w:p>
    <w:p w:rsidR="00184009" w:rsidRPr="00184009" w:rsidRDefault="00184009" w:rsidP="00184009">
      <w:pPr>
        <w:numPr>
          <w:ilvl w:val="0"/>
          <w:numId w:val="43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b/>
          <w:bCs/>
          <w:color w:val="6A737D"/>
          <w:sz w:val="16"/>
          <w:lang w:eastAsia="en-GB"/>
        </w:rPr>
        <w:t>@unchecked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interpreted by the compiler during pattern matching, and it tells the compiler not to worry if the match expression left out some cases</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Native methods</w:t>
      </w:r>
    </w:p>
    <w:p w:rsidR="00184009" w:rsidRPr="00184009" w:rsidRDefault="00184009" w:rsidP="00184009">
      <w:pPr>
        <w:numPr>
          <w:ilvl w:val="0"/>
          <w:numId w:val="439"/>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b/>
          <w:bCs/>
          <w:color w:val="6A737D"/>
          <w:sz w:val="16"/>
          <w:lang w:eastAsia="en-GB"/>
        </w:rPr>
        <w:t>@native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informs the compiler that a method's implementation is supplied by the runtime rather than the Scala code</w:t>
      </w:r>
    </w:p>
    <w:p w:rsidR="00184009" w:rsidRPr="00184009" w:rsidRDefault="00184009" w:rsidP="00184009">
      <w:pPr>
        <w:numPr>
          <w:ilvl w:val="0"/>
          <w:numId w:val="43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compiler then toggles the appropriate flags in the output, and it leaves out to the developer to supply the implementation using a mechanism such as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Java Native Interface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(JNI)</w:t>
      </w:r>
    </w:p>
    <w:p w:rsidR="00184009" w:rsidRPr="00184009" w:rsidRDefault="00184009" w:rsidP="00184009">
      <w:pPr>
        <w:numPr>
          <w:ilvl w:val="0"/>
          <w:numId w:val="43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using this annotation, a method body must be supplied, but it will not be emitted into the output: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native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beginCountDown</w:t>
      </w:r>
      <w:r w:rsidRPr="00184009">
        <w:rPr>
          <w:rFonts w:ascii="Consolas" w:eastAsia="Times New Roman" w:hAnsi="Consolas" w:cs="Consolas"/>
          <w:color w:val="24292E"/>
          <w:sz w:val="16"/>
          <w:szCs w:val="16"/>
          <w:lang w:eastAsia="en-GB"/>
        </w:rPr>
        <w:t>() {}</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Working with XML</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657 - XML literals</w:t>
      </w:r>
    </w:p>
    <w:p w:rsidR="00184009" w:rsidRPr="00184009" w:rsidRDefault="00184009" w:rsidP="00184009">
      <w:pPr>
        <w:numPr>
          <w:ilvl w:val="0"/>
          <w:numId w:val="44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lets you type in XML as a literal, anywhere that en expression is valid: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scala</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This</w:t>
      </w:r>
      <w:r w:rsidRPr="00184009">
        <w:rPr>
          <w:rFonts w:ascii="Consolas" w:eastAsia="Times New Roman" w:hAnsi="Consolas" w:cs="Consolas"/>
          <w:color w:val="24292E"/>
          <w:sz w:val="16"/>
          <w:szCs w:val="16"/>
          <w:lang w:eastAsia="en-GB"/>
        </w:rPr>
        <w:t xml:space="preserve"> is old stuff.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Who</w:t>
      </w:r>
      <w:r w:rsidRPr="00184009">
        <w:rPr>
          <w:rFonts w:ascii="Consolas" w:eastAsia="Times New Roman" w:hAnsi="Consolas" w:cs="Consolas"/>
          <w:color w:val="24292E"/>
          <w:sz w:val="16"/>
          <w:szCs w:val="16"/>
          <w:lang w:eastAsia="en-GB"/>
        </w:rPr>
        <w:t xml:space="preserve"> needs </w:t>
      </w:r>
      <w:r w:rsidRPr="00184009">
        <w:rPr>
          <w:rFonts w:ascii="Consolas" w:eastAsia="Times New Roman" w:hAnsi="Consolas" w:cs="Consolas"/>
          <w:color w:val="6F42C1"/>
          <w:sz w:val="16"/>
          <w:lang w:eastAsia="en-GB"/>
        </w:rPr>
        <w:t>XML</w:t>
      </w:r>
      <w:r w:rsidRPr="00184009">
        <w:rPr>
          <w:rFonts w:ascii="Consolas" w:eastAsia="Times New Roman" w:hAnsi="Consolas" w:cs="Consolas"/>
          <w:color w:val="24292E"/>
          <w:sz w:val="16"/>
          <w:szCs w:val="16"/>
          <w:lang w:eastAsia="en-GB"/>
        </w:rPr>
        <w:t xml:space="preserve"> any more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exclamation</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res0: scala.xml.Elem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&lt;a&gt;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is old stuff.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Who needs XML any more? &lt;exclamation&gt;&lt;/exclamation&gt;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&lt;/a&gt;</w:t>
      </w:r>
    </w:p>
    <w:p w:rsidR="00184009" w:rsidRPr="00184009" w:rsidRDefault="00184009" w:rsidP="00184009">
      <w:pPr>
        <w:numPr>
          <w:ilvl w:val="0"/>
          <w:numId w:val="44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usual XML suspects:</w:t>
      </w:r>
    </w:p>
    <w:p w:rsidR="00184009" w:rsidRPr="00184009" w:rsidRDefault="00184009" w:rsidP="00184009">
      <w:pPr>
        <w:numPr>
          <w:ilvl w:val="1"/>
          <w:numId w:val="44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Elem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represents an XML element</w:t>
      </w:r>
    </w:p>
    <w:p w:rsidR="00184009" w:rsidRPr="00184009" w:rsidRDefault="00184009" w:rsidP="00184009">
      <w:pPr>
        <w:numPr>
          <w:ilvl w:val="1"/>
          <w:numId w:val="44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the abstract superclass of all XML node classes</w:t>
      </w:r>
    </w:p>
    <w:p w:rsidR="00184009" w:rsidRPr="00184009" w:rsidRDefault="00184009" w:rsidP="00184009">
      <w:pPr>
        <w:numPr>
          <w:ilvl w:val="1"/>
          <w:numId w:val="44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Text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node holding just unstructured text, from withing a tag</w:t>
      </w:r>
    </w:p>
    <w:p w:rsidR="00184009" w:rsidRPr="00184009" w:rsidRDefault="00184009" w:rsidP="00184009">
      <w:pPr>
        <w:numPr>
          <w:ilvl w:val="1"/>
          <w:numId w:val="44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NodeSeq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holds a sequence of nodes. Many methods in the XML library process node sequences in places you might expect them to process individual nodes (since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extends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NodeSeq</w:t>
      </w:r>
      <w:r w:rsidRPr="00184009">
        <w:rPr>
          <w:rFonts w:ascii="Segoe UI" w:eastAsia="Times New Roman" w:hAnsi="Segoe UI" w:cs="Segoe UI"/>
          <w:color w:val="6A737D"/>
          <w:sz w:val="18"/>
          <w:szCs w:val="18"/>
          <w:lang w:eastAsia="en-GB"/>
        </w:rPr>
        <w:t>, you can use those methods on individual nodes. You can think of an individual node as a one-element node sequence)</w:t>
      </w:r>
    </w:p>
    <w:p w:rsidR="00184009" w:rsidRPr="00184009" w:rsidRDefault="00184009" w:rsidP="00184009">
      <w:pPr>
        <w:numPr>
          <w:ilvl w:val="0"/>
          <w:numId w:val="44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code can be evaluated in the middle of an XML literal, by using curly braces: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032F62"/>
          <w:sz w:val="16"/>
          <w:lang w:eastAsia="en-GB"/>
        </w:rPr>
        <w:t>"hello"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world"</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6A737D"/>
          <w:sz w:val="16"/>
          <w:lang w:eastAsia="en-GB"/>
        </w:rPr>
        <w:t>// scala.xml.Elem = &lt;a&gt;hello, world&lt;/a&gt;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braces can include arbitrary Scala content, e.g. including further XML literals: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yearMade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1955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Int = 1955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(yearMade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2000</w:t>
      </w:r>
      <w:r w:rsidRPr="00184009">
        <w:rPr>
          <w:rFonts w:ascii="Consolas" w:eastAsia="Times New Roman" w:hAnsi="Consolas" w:cs="Consolas"/>
          <w:color w:val="24292E"/>
          <w:sz w:val="16"/>
          <w:szCs w:val="16"/>
          <w:lang w:eastAsia="en-GB"/>
        </w:rPr>
        <w:t>) &lt;</w:t>
      </w:r>
      <w:r w:rsidRPr="00184009">
        <w:rPr>
          <w:rFonts w:ascii="Consolas" w:eastAsia="Times New Roman" w:hAnsi="Consolas" w:cs="Consolas"/>
          <w:color w:val="22863A"/>
          <w:sz w:val="16"/>
          <w:lang w:eastAsia="en-GB"/>
        </w:rPr>
        <w:t>old</w:t>
      </w:r>
      <w:r w:rsidRPr="00184009">
        <w:rPr>
          <w:rFonts w:ascii="Consolas" w:eastAsia="Times New Roman" w:hAnsi="Consolas" w:cs="Consolas"/>
          <w:color w:val="24292E"/>
          <w:sz w:val="16"/>
          <w:szCs w:val="16"/>
          <w:lang w:eastAsia="en-GB"/>
        </w:rPr>
        <w:t>&gt;{yearMade}&lt;/</w:t>
      </w:r>
      <w:r w:rsidRPr="00184009">
        <w:rPr>
          <w:rFonts w:ascii="Consolas" w:eastAsia="Times New Roman" w:hAnsi="Consolas" w:cs="Consolas"/>
          <w:color w:val="22863A"/>
          <w:sz w:val="16"/>
          <w:lang w:eastAsia="en-GB"/>
        </w:rPr>
        <w:t>old</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xml.</w:t>
      </w:r>
      <w:r w:rsidRPr="00184009">
        <w:rPr>
          <w:rFonts w:ascii="Consolas" w:eastAsia="Times New Roman" w:hAnsi="Consolas" w:cs="Consolas"/>
          <w:color w:val="6F42C1"/>
          <w:sz w:val="16"/>
          <w:lang w:eastAsia="en-GB"/>
        </w:rPr>
        <w:t>NodeSeq</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Empty</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scala.xml.Elem = &lt;a&gt; &lt;old&gt;1955&lt;/old&gt; &lt;/a&gt;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if an expression inside a braces does not evaluate to an XML node (may evaluate to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any Scala value), the result is converted to a string and inserted as a text node: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6A737D"/>
          <w:sz w:val="16"/>
          <w:lang w:eastAsia="en-GB"/>
        </w:rPr>
        <w:t>// scala.xml.Elem = &lt;a&gt;7&lt;/a&gt;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any '&lt;', '&gt;' and '&amp;' characters in the text will be escaped: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032F62"/>
          <w:sz w:val="16"/>
          <w:lang w:eastAsia="en-GB"/>
        </w:rPr>
        <w:t>"&lt;/a&gt;potential security hole&lt;a&gt;"</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scala.xml.Elem = &lt;a&gt;&amp;lt;/a&amp;gt;potential security hole&amp;lt;a&amp;gt;&lt;/a&gt;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659 - Serialization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writing our own serializer that converts internal data structures to XML: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CCTherm</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description</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yearMade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dateObtained</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bookPrice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 cents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purchasePrice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 cents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condition</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1 to 10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description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toXML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cctherm</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description</w:t>
      </w:r>
      <w:r w:rsidRPr="00184009">
        <w:rPr>
          <w:rFonts w:ascii="Consolas" w:eastAsia="Times New Roman" w:hAnsi="Consolas" w:cs="Consolas"/>
          <w:color w:val="24292E"/>
          <w:sz w:val="16"/>
          <w:szCs w:val="16"/>
          <w:lang w:eastAsia="en-GB"/>
        </w:rPr>
        <w:t>&gt;{description}&lt;/</w:t>
      </w:r>
      <w:r w:rsidRPr="00184009">
        <w:rPr>
          <w:rFonts w:ascii="Consolas" w:eastAsia="Times New Roman" w:hAnsi="Consolas" w:cs="Consolas"/>
          <w:color w:val="22863A"/>
          <w:sz w:val="16"/>
          <w:lang w:eastAsia="en-GB"/>
        </w:rPr>
        <w:t>description</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yearMade</w:t>
      </w:r>
      <w:r w:rsidRPr="00184009">
        <w:rPr>
          <w:rFonts w:ascii="Consolas" w:eastAsia="Times New Roman" w:hAnsi="Consolas" w:cs="Consolas"/>
          <w:color w:val="24292E"/>
          <w:sz w:val="16"/>
          <w:szCs w:val="16"/>
          <w:lang w:eastAsia="en-GB"/>
        </w:rPr>
        <w:t>&gt;{yearMade}&lt;/</w:t>
      </w:r>
      <w:r w:rsidRPr="00184009">
        <w:rPr>
          <w:rFonts w:ascii="Consolas" w:eastAsia="Times New Roman" w:hAnsi="Consolas" w:cs="Consolas"/>
          <w:color w:val="22863A"/>
          <w:sz w:val="16"/>
          <w:lang w:eastAsia="en-GB"/>
        </w:rPr>
        <w:t>yearMade</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dateObtained</w:t>
      </w:r>
      <w:r w:rsidRPr="00184009">
        <w:rPr>
          <w:rFonts w:ascii="Consolas" w:eastAsia="Times New Roman" w:hAnsi="Consolas" w:cs="Consolas"/>
          <w:color w:val="24292E"/>
          <w:sz w:val="16"/>
          <w:szCs w:val="16"/>
          <w:lang w:eastAsia="en-GB"/>
        </w:rPr>
        <w:t>&gt;{dateObtained}&lt;/</w:t>
      </w:r>
      <w:r w:rsidRPr="00184009">
        <w:rPr>
          <w:rFonts w:ascii="Consolas" w:eastAsia="Times New Roman" w:hAnsi="Consolas" w:cs="Consolas"/>
          <w:color w:val="22863A"/>
          <w:sz w:val="16"/>
          <w:lang w:eastAsia="en-GB"/>
        </w:rPr>
        <w:t>dateObtained</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bookPrice</w:t>
      </w:r>
      <w:r w:rsidRPr="00184009">
        <w:rPr>
          <w:rFonts w:ascii="Consolas" w:eastAsia="Times New Roman" w:hAnsi="Consolas" w:cs="Consolas"/>
          <w:color w:val="24292E"/>
          <w:sz w:val="16"/>
          <w:szCs w:val="16"/>
          <w:lang w:eastAsia="en-GB"/>
        </w:rPr>
        <w:t>&gt;{bookPrice}&lt;/</w:t>
      </w:r>
      <w:r w:rsidRPr="00184009">
        <w:rPr>
          <w:rFonts w:ascii="Consolas" w:eastAsia="Times New Roman" w:hAnsi="Consolas" w:cs="Consolas"/>
          <w:color w:val="22863A"/>
          <w:sz w:val="16"/>
          <w:lang w:eastAsia="en-GB"/>
        </w:rPr>
        <w:t>bookPrice</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purchasePrice</w:t>
      </w:r>
      <w:r w:rsidRPr="00184009">
        <w:rPr>
          <w:rFonts w:ascii="Consolas" w:eastAsia="Times New Roman" w:hAnsi="Consolas" w:cs="Consolas"/>
          <w:color w:val="24292E"/>
          <w:sz w:val="16"/>
          <w:szCs w:val="16"/>
          <w:lang w:eastAsia="en-GB"/>
        </w:rPr>
        <w:t>&gt;{purchasePrice}&lt;/</w:t>
      </w:r>
      <w:r w:rsidRPr="00184009">
        <w:rPr>
          <w:rFonts w:ascii="Consolas" w:eastAsia="Times New Roman" w:hAnsi="Consolas" w:cs="Consolas"/>
          <w:color w:val="22863A"/>
          <w:sz w:val="16"/>
          <w:lang w:eastAsia="en-GB"/>
        </w:rPr>
        <w:t>purchasePrice</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condition</w:t>
      </w:r>
      <w:r w:rsidRPr="00184009">
        <w:rPr>
          <w:rFonts w:ascii="Consolas" w:eastAsia="Times New Roman" w:hAnsi="Consolas" w:cs="Consolas"/>
          <w:color w:val="24292E"/>
          <w:sz w:val="16"/>
          <w:szCs w:val="16"/>
          <w:lang w:eastAsia="en-GB"/>
        </w:rPr>
        <w:t>&gt;{condition}&lt;/</w:t>
      </w:r>
      <w:r w:rsidRPr="00184009">
        <w:rPr>
          <w:rFonts w:ascii="Consolas" w:eastAsia="Times New Roman" w:hAnsi="Consolas" w:cs="Consolas"/>
          <w:color w:val="22863A"/>
          <w:sz w:val="16"/>
          <w:lang w:eastAsia="en-GB"/>
        </w:rPr>
        <w:t>condition</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cctherm</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usage: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therm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CCTherm</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possible because Scala instantiates anonymous subclass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description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"The joy of Clojure"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yearMade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2011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dateObtained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"24.08.2013"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bookPrice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2400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purchasePrice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2000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condition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therm: CCTherm = The joy of Clojure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therm.toXML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scala.xml.Elem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&lt;cctherm&gt;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include curly braces in the XML text just double them: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&gt;{{brace yourself</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6A737D"/>
          <w:sz w:val="16"/>
          <w:lang w:eastAsia="en-GB"/>
        </w:rPr>
        <w:t>// scala.xml.Elem = &lt;a&gt;{brace yourself!}&lt;/a&gt;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661 - Taking XML apart</w:t>
      </w:r>
    </w:p>
    <w:p w:rsidR="00184009" w:rsidRPr="00184009" w:rsidRDefault="00184009" w:rsidP="00184009">
      <w:pPr>
        <w:numPr>
          <w:ilvl w:val="0"/>
          <w:numId w:val="44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are 3 particularly useful methods, based on</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XPath</w:t>
      </w:r>
      <w:r w:rsidRPr="00184009">
        <w:rPr>
          <w:rFonts w:ascii="Segoe UI" w:eastAsia="Times New Roman" w:hAnsi="Segoe UI" w:cs="Segoe UI"/>
          <w:color w:val="6A737D"/>
          <w:sz w:val="18"/>
          <w:szCs w:val="18"/>
          <w:lang w:eastAsia="en-GB"/>
        </w:rPr>
        <w:t>, that are used to deconstruct XML: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text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lastRenderedPageBreak/>
        <w:t>Extracting text</w:t>
      </w:r>
    </w:p>
    <w:p w:rsidR="00184009" w:rsidRPr="00184009" w:rsidRDefault="00184009" w:rsidP="00184009">
      <w:pPr>
        <w:numPr>
          <w:ilvl w:val="0"/>
          <w:numId w:val="44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by calling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text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on any XML node, you retrieve all the text within that node, minus any element tags: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6F42C1"/>
          <w:sz w:val="16"/>
          <w:lang w:eastAsia="en-GB"/>
        </w:rPr>
        <w:t>Sounds</w:t>
      </w: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tag</w:t>
      </w:r>
      <w:r w:rsidRPr="00184009">
        <w:rPr>
          <w:rFonts w:ascii="Consolas" w:eastAsia="Times New Roman" w:hAnsi="Consolas" w:cs="Consolas"/>
          <w:color w:val="24292E"/>
          <w:sz w:val="16"/>
          <w:szCs w:val="16"/>
          <w:lang w:eastAsia="en-GB"/>
        </w:rPr>
        <w:t>/&gt; good&lt;/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&gt;.text  </w:t>
      </w:r>
      <w:r w:rsidRPr="00184009">
        <w:rPr>
          <w:rFonts w:ascii="Consolas" w:eastAsia="Times New Roman" w:hAnsi="Consolas" w:cs="Consolas"/>
          <w:color w:val="6A737D"/>
          <w:sz w:val="16"/>
          <w:lang w:eastAsia="en-GB"/>
        </w:rPr>
        <w:t>// String = Sounds  good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any encoded characters are decoded automatically: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input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&amp;gt;</w:t>
      </w:r>
      <w:r w:rsidRPr="00184009">
        <w:rPr>
          <w:rFonts w:ascii="Consolas" w:eastAsia="Times New Roman" w:hAnsi="Consolas" w:cs="Consolas"/>
          <w:color w:val="24292E"/>
          <w:sz w:val="16"/>
          <w:szCs w:val="16"/>
          <w:lang w:eastAsia="en-GB"/>
        </w:rPr>
        <w:t xml:space="preserve"> output &lt;/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&gt;.text  </w:t>
      </w:r>
      <w:r w:rsidRPr="00184009">
        <w:rPr>
          <w:rFonts w:ascii="Consolas" w:eastAsia="Times New Roman" w:hAnsi="Consolas" w:cs="Consolas"/>
          <w:color w:val="6A737D"/>
          <w:sz w:val="16"/>
          <w:lang w:eastAsia="en-GB"/>
        </w:rPr>
        <w:t>// String =  input ---&gt; output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Extracting sub-elements</w:t>
      </w:r>
    </w:p>
    <w:p w:rsidR="00184009" w:rsidRPr="00184009" w:rsidRDefault="00184009" w:rsidP="00184009">
      <w:pPr>
        <w:numPr>
          <w:ilvl w:val="0"/>
          <w:numId w:val="44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find a sub-element by tag name, simply call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 the name of the tag: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&gt;hello&lt;/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 </w:t>
      </w:r>
      <w:r w:rsidRPr="00184009">
        <w:rPr>
          <w:rFonts w:ascii="Consolas" w:eastAsia="Times New Roman" w:hAnsi="Consolas" w:cs="Consolas"/>
          <w:color w:val="032F62"/>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scala.xml.NodeSeq = &lt;b&gt;&lt;c&gt;hello&lt;/c&gt;&lt;/b&gt;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you can do a deep search and look through sub-sub-elements (searches all levels):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&gt;hello&lt;/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 </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NodeSeq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&gt;hello&lt;/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 </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NodeSeq = &lt;a&gt;&lt;b&gt;&lt;c&gt;&lt;d&gt;hello&lt;/d&gt;&lt;/c&gt;&lt;/b&gt;&lt;/a&gt;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&gt;hello&lt;/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 </w:t>
      </w:r>
      <w:r w:rsidRPr="00184009">
        <w:rPr>
          <w:rFonts w:ascii="Consolas" w:eastAsia="Times New Roman" w:hAnsi="Consolas" w:cs="Consolas"/>
          <w:color w:val="032F62"/>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NodeSeq = &lt;b&gt;&lt;c&gt;&lt;d&gt;hello&lt;/d&gt;&lt;/c&gt;&lt;/b&gt;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&gt;hello&lt;/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 </w:t>
      </w:r>
      <w:r w:rsidRPr="00184009">
        <w:rPr>
          <w:rFonts w:ascii="Consolas" w:eastAsia="Times New Roman" w:hAnsi="Consolas" w:cs="Consolas"/>
          <w:color w:val="032F62"/>
          <w:sz w:val="16"/>
          <w:lang w:eastAsia="en-GB"/>
        </w:rPr>
        <w:t>"b"</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NodeSeq = &lt;b&gt;&lt;c&gt;&lt;d&gt;hello&lt;/d&gt;&lt;/c&gt;&lt;/b&gt;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&gt;hello&lt;/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 </w:t>
      </w:r>
      <w:r w:rsidRPr="00184009">
        <w:rPr>
          <w:rFonts w:ascii="Consolas" w:eastAsia="Times New Roman" w:hAnsi="Consolas" w:cs="Consolas"/>
          <w:color w:val="032F62"/>
          <w:sz w:val="16"/>
          <w:lang w:eastAsia="en-GB"/>
        </w:rPr>
        <w:t>"c"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NodeSeq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&gt;hello&lt;/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 </w:t>
      </w:r>
      <w:r w:rsidRPr="00184009">
        <w:rPr>
          <w:rFonts w:ascii="Consolas" w:eastAsia="Times New Roman" w:hAnsi="Consolas" w:cs="Consolas"/>
          <w:color w:val="032F62"/>
          <w:sz w:val="16"/>
          <w:lang w:eastAsia="en-GB"/>
        </w:rPr>
        <w:t>"c"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NodeSeq = &lt;c&gt;&lt;d&gt;hello&lt;/d&gt;&lt;/c&gt;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&gt;hello&lt;/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 </w:t>
      </w:r>
      <w:r w:rsidRPr="00184009">
        <w:rPr>
          <w:rFonts w:ascii="Consolas" w:eastAsia="Times New Roman" w:hAnsi="Consolas" w:cs="Consolas"/>
          <w:color w:val="032F62"/>
          <w:sz w:val="16"/>
          <w:lang w:eastAsia="en-GB"/>
        </w:rPr>
        <w:t>"d"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NodeSeq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&gt;hello&lt;/</w:t>
      </w:r>
      <w:r w:rsidRPr="00184009">
        <w:rPr>
          <w:rFonts w:ascii="Consolas" w:eastAsia="Times New Roman" w:hAnsi="Consolas" w:cs="Consolas"/>
          <w:color w:val="22863A"/>
          <w:sz w:val="16"/>
          <w:lang w:eastAsia="en-GB"/>
        </w:rPr>
        <w:t>d</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c</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 </w:t>
      </w:r>
      <w:r w:rsidRPr="00184009">
        <w:rPr>
          <w:rFonts w:ascii="Consolas" w:eastAsia="Times New Roman" w:hAnsi="Consolas" w:cs="Consolas"/>
          <w:color w:val="032F62"/>
          <w:sz w:val="16"/>
          <w:lang w:eastAsia="en-GB"/>
        </w:rPr>
        <w:t>"d"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//&gt; NodeSeq = &lt;d&gt;hello&lt;/d&gt;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Extracting attributes</w:t>
      </w:r>
    </w:p>
    <w:p w:rsidR="00184009" w:rsidRPr="00184009" w:rsidRDefault="00184009" w:rsidP="00184009">
      <w:pPr>
        <w:numPr>
          <w:ilvl w:val="0"/>
          <w:numId w:val="44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can extract tag attributes using the same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methods, by simply putting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sign before the attribute 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joe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employee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name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32F62"/>
          <w:sz w:val="16"/>
          <w:lang w:eastAsia="en-GB"/>
        </w:rPr>
        <w:t>"JR"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rank</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32F62"/>
          <w:sz w:val="16"/>
          <w:lang w:eastAsia="en-GB"/>
        </w:rPr>
        <w:t>"dev"</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serial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32F62"/>
          <w:sz w:val="16"/>
          <w:lang w:eastAsia="en-GB"/>
        </w:rPr>
        <w:t>"8"</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scala.xml.Elem = &lt;employee rank="dev" name="JR" serial="8"&gt;&lt;/employee&gt;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joe \ </w:t>
      </w:r>
      <w:r w:rsidRPr="00184009">
        <w:rPr>
          <w:rFonts w:ascii="Consolas" w:eastAsia="Times New Roman" w:hAnsi="Consolas" w:cs="Consolas"/>
          <w:color w:val="032F62"/>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scala.xml.NodeSeq = JR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joe \ </w:t>
      </w:r>
      <w:r w:rsidRPr="00184009">
        <w:rPr>
          <w:rFonts w:ascii="Consolas" w:eastAsia="Times New Roman" w:hAnsi="Consolas" w:cs="Consolas"/>
          <w:color w:val="032F62"/>
          <w:sz w:val="16"/>
          <w:lang w:eastAsia="en-GB"/>
        </w:rPr>
        <w:t>"@serial"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scala.xml.NodeSeq = 8</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663 - Deserialization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with XML deconstruction methods, we can now write a parser from XML back to our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internal data structure: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parse back a 'CCTherm' instance: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fromXML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node</w:t>
      </w:r>
      <w:r w:rsidRPr="00184009">
        <w:rPr>
          <w:rFonts w:ascii="Consolas" w:eastAsia="Times New Roman" w:hAnsi="Consolas" w:cs="Consolas"/>
          <w:color w:val="24292E"/>
          <w:sz w:val="16"/>
          <w:szCs w:val="16"/>
          <w:lang w:eastAsia="en-GB"/>
        </w:rPr>
        <w:t>: scala.xml.</w:t>
      </w:r>
      <w:r w:rsidRPr="00184009">
        <w:rPr>
          <w:rFonts w:ascii="Consolas" w:eastAsia="Times New Roman" w:hAnsi="Consolas" w:cs="Consolas"/>
          <w:color w:val="6F42C1"/>
          <w:sz w:val="16"/>
          <w:lang w:eastAsia="en-GB"/>
        </w:rPr>
        <w:t>Node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CCTherm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CCTherm</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description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(node \ </w:t>
      </w:r>
      <w:r w:rsidRPr="00184009">
        <w:rPr>
          <w:rFonts w:ascii="Consolas" w:eastAsia="Times New Roman" w:hAnsi="Consolas" w:cs="Consolas"/>
          <w:color w:val="032F62"/>
          <w:sz w:val="16"/>
          <w:lang w:eastAsia="en-GB"/>
        </w:rPr>
        <w:t>"description"</w:t>
      </w:r>
      <w:r w:rsidRPr="00184009">
        <w:rPr>
          <w:rFonts w:ascii="Consolas" w:eastAsia="Times New Roman" w:hAnsi="Consolas" w:cs="Consolas"/>
          <w:color w:val="24292E"/>
          <w:sz w:val="16"/>
          <w:szCs w:val="16"/>
          <w:lang w:eastAsia="en-GB"/>
        </w:rPr>
        <w:t xml:space="preserve">  ).text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yearMade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(node \ </w:t>
      </w:r>
      <w:r w:rsidRPr="00184009">
        <w:rPr>
          <w:rFonts w:ascii="Consolas" w:eastAsia="Times New Roman" w:hAnsi="Consolas" w:cs="Consolas"/>
          <w:color w:val="032F62"/>
          <w:sz w:val="16"/>
          <w:lang w:eastAsia="en-GB"/>
        </w:rPr>
        <w:t>"yearMade"</w:t>
      </w:r>
      <w:r w:rsidRPr="00184009">
        <w:rPr>
          <w:rFonts w:ascii="Consolas" w:eastAsia="Times New Roman" w:hAnsi="Consolas" w:cs="Consolas"/>
          <w:color w:val="24292E"/>
          <w:sz w:val="16"/>
          <w:szCs w:val="16"/>
          <w:lang w:eastAsia="en-GB"/>
        </w:rPr>
        <w:t xml:space="preserve">     ).text.toInt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dateObtained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(node \ </w:t>
      </w:r>
      <w:r w:rsidRPr="00184009">
        <w:rPr>
          <w:rFonts w:ascii="Consolas" w:eastAsia="Times New Roman" w:hAnsi="Consolas" w:cs="Consolas"/>
          <w:color w:val="032F62"/>
          <w:sz w:val="16"/>
          <w:lang w:eastAsia="en-GB"/>
        </w:rPr>
        <w:t>"dateObtained"</w:t>
      </w:r>
      <w:r w:rsidRPr="00184009">
        <w:rPr>
          <w:rFonts w:ascii="Consolas" w:eastAsia="Times New Roman" w:hAnsi="Consolas" w:cs="Consolas"/>
          <w:color w:val="24292E"/>
          <w:sz w:val="16"/>
          <w:szCs w:val="16"/>
          <w:lang w:eastAsia="en-GB"/>
        </w:rPr>
        <w:t xml:space="preserve"> ).text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bookPrice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(node \ </w:t>
      </w:r>
      <w:r w:rsidRPr="00184009">
        <w:rPr>
          <w:rFonts w:ascii="Consolas" w:eastAsia="Times New Roman" w:hAnsi="Consolas" w:cs="Consolas"/>
          <w:color w:val="032F62"/>
          <w:sz w:val="16"/>
          <w:lang w:eastAsia="en-GB"/>
        </w:rPr>
        <w:t>"bookPrice"</w:t>
      </w:r>
      <w:r w:rsidRPr="00184009">
        <w:rPr>
          <w:rFonts w:ascii="Consolas" w:eastAsia="Times New Roman" w:hAnsi="Consolas" w:cs="Consolas"/>
          <w:color w:val="24292E"/>
          <w:sz w:val="16"/>
          <w:szCs w:val="16"/>
          <w:lang w:eastAsia="en-GB"/>
        </w:rPr>
        <w:t xml:space="preserve">    ).text.toInt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purchasePrice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(node \ </w:t>
      </w:r>
      <w:r w:rsidRPr="00184009">
        <w:rPr>
          <w:rFonts w:ascii="Consolas" w:eastAsia="Times New Roman" w:hAnsi="Consolas" w:cs="Consolas"/>
          <w:color w:val="032F62"/>
          <w:sz w:val="16"/>
          <w:lang w:eastAsia="en-GB"/>
        </w:rPr>
        <w:t>"purchasePrice"</w:t>
      </w:r>
      <w:r w:rsidRPr="00184009">
        <w:rPr>
          <w:rFonts w:ascii="Consolas" w:eastAsia="Times New Roman" w:hAnsi="Consolas" w:cs="Consolas"/>
          <w:color w:val="24292E"/>
          <w:sz w:val="16"/>
          <w:szCs w:val="16"/>
          <w:lang w:eastAsia="en-GB"/>
        </w:rPr>
        <w:t>).text.toInt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condition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(node \ </w:t>
      </w:r>
      <w:r w:rsidRPr="00184009">
        <w:rPr>
          <w:rFonts w:ascii="Consolas" w:eastAsia="Times New Roman" w:hAnsi="Consolas" w:cs="Consolas"/>
          <w:color w:val="032F62"/>
          <w:sz w:val="16"/>
          <w:lang w:eastAsia="en-GB"/>
        </w:rPr>
        <w:t>"condition"</w:t>
      </w:r>
      <w:r w:rsidRPr="00184009">
        <w:rPr>
          <w:rFonts w:ascii="Consolas" w:eastAsia="Times New Roman" w:hAnsi="Consolas" w:cs="Consolas"/>
          <w:color w:val="24292E"/>
          <w:sz w:val="16"/>
          <w:szCs w:val="16"/>
          <w:lang w:eastAsia="en-GB"/>
        </w:rPr>
        <w:t xml:space="preserve">    ).text.toInt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fromXML (therm.toXML)  </w:t>
      </w:r>
      <w:r w:rsidRPr="00184009">
        <w:rPr>
          <w:rFonts w:ascii="Consolas" w:eastAsia="Times New Roman" w:hAnsi="Consolas" w:cs="Consolas"/>
          <w:color w:val="6A737D"/>
          <w:sz w:val="16"/>
          <w:lang w:eastAsia="en-GB"/>
        </w:rPr>
        <w:t>// CCTherm = The joy of Clojure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664 - Loading and saving</w:t>
      </w:r>
    </w:p>
    <w:p w:rsidR="00184009" w:rsidRPr="00184009" w:rsidRDefault="00184009" w:rsidP="00184009">
      <w:pPr>
        <w:numPr>
          <w:ilvl w:val="0"/>
          <w:numId w:val="44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last part needed to write a data serializer is conversion between XML and stream of bytes</w:t>
      </w:r>
    </w:p>
    <w:p w:rsidR="00184009" w:rsidRPr="00184009" w:rsidRDefault="00184009" w:rsidP="00184009">
      <w:pPr>
        <w:numPr>
          <w:ilvl w:val="0"/>
          <w:numId w:val="44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convert XML to string, all you need 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toString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numPr>
          <w:ilvl w:val="0"/>
          <w:numId w:val="44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however, it's better to use a library routine and convert all the way to bytes. That way, the resulting XML can include a directive that specifies which character encoding was used. Otherwise, if you encode string to bytes yourself, you must keep track of the character encoding yourself</w:t>
      </w:r>
    </w:p>
    <w:p w:rsidR="00184009" w:rsidRPr="00184009" w:rsidRDefault="00184009" w:rsidP="00184009">
      <w:pPr>
        <w:numPr>
          <w:ilvl w:val="0"/>
          <w:numId w:val="44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to convert from XML to a file of bytes, you can 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XML.save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command: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node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therm.toXML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scala.xml.</w:t>
      </w:r>
      <w:r w:rsidRPr="00184009">
        <w:rPr>
          <w:rFonts w:ascii="Consolas" w:eastAsia="Times New Roman" w:hAnsi="Consolas" w:cs="Consolas"/>
          <w:color w:val="6F42C1"/>
          <w:sz w:val="16"/>
          <w:lang w:eastAsia="en-GB"/>
        </w:rPr>
        <w:t>XML</w:t>
      </w:r>
      <w:r w:rsidRPr="00184009">
        <w:rPr>
          <w:rFonts w:ascii="Consolas" w:eastAsia="Times New Roman" w:hAnsi="Consolas" w:cs="Consolas"/>
          <w:color w:val="24292E"/>
          <w:sz w:val="16"/>
          <w:szCs w:val="16"/>
          <w:lang w:eastAsia="en-GB"/>
        </w:rPr>
        <w:t>.save(</w:t>
      </w:r>
      <w:r w:rsidRPr="00184009">
        <w:rPr>
          <w:rFonts w:ascii="Consolas" w:eastAsia="Times New Roman" w:hAnsi="Consolas" w:cs="Consolas"/>
          <w:color w:val="032F62"/>
          <w:sz w:val="16"/>
          <w:lang w:eastAsia="en-GB"/>
        </w:rPr>
        <w:t>"therm1.xml"</w:t>
      </w:r>
      <w:r w:rsidRPr="00184009">
        <w:rPr>
          <w:rFonts w:ascii="Consolas" w:eastAsia="Times New Roman" w:hAnsi="Consolas" w:cs="Consolas"/>
          <w:color w:val="24292E"/>
          <w:sz w:val="16"/>
          <w:szCs w:val="16"/>
          <w:lang w:eastAsia="en-GB"/>
        </w:rPr>
        <w:t>, node)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load XML from a file: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load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scala.xml.</w:t>
      </w:r>
      <w:r w:rsidRPr="00184009">
        <w:rPr>
          <w:rFonts w:ascii="Consolas" w:eastAsia="Times New Roman" w:hAnsi="Consolas" w:cs="Consolas"/>
          <w:color w:val="6F42C1"/>
          <w:sz w:val="16"/>
          <w:lang w:eastAsia="en-GB"/>
        </w:rPr>
        <w:t>XML</w:t>
      </w:r>
      <w:r w:rsidRPr="00184009">
        <w:rPr>
          <w:rFonts w:ascii="Consolas" w:eastAsia="Times New Roman" w:hAnsi="Consolas" w:cs="Consolas"/>
          <w:color w:val="24292E"/>
          <w:sz w:val="16"/>
          <w:szCs w:val="16"/>
          <w:lang w:eastAsia="en-GB"/>
        </w:rPr>
        <w:t>.loadFile(</w:t>
      </w:r>
      <w:r w:rsidRPr="00184009">
        <w:rPr>
          <w:rFonts w:ascii="Consolas" w:eastAsia="Times New Roman" w:hAnsi="Consolas" w:cs="Consolas"/>
          <w:color w:val="032F62"/>
          <w:sz w:val="16"/>
          <w:lang w:eastAsia="en-GB"/>
        </w:rPr>
        <w:t>"therm1.xml"</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scala.xml.Elem = &lt;cctherm&gt;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&lt;description&gt;The joy of Clojure&lt;/description&gt;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&lt;yearMade&gt;2011&lt;/yearMade&gt;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&lt;dateObtained&gt;24.08.2013&lt;/dateObtained&gt;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&lt;bookPrice&gt;2400&lt;/bookPrice&gt;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&lt;purchasePrice&gt;2000&lt;/purchasePrice&gt;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&lt;condition&gt;10&lt;/condition&gt;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&lt;/cctherm&gt;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fromXML(load)  </w:t>
      </w:r>
      <w:r w:rsidRPr="00184009">
        <w:rPr>
          <w:rFonts w:ascii="Consolas" w:eastAsia="Times New Roman" w:hAnsi="Consolas" w:cs="Consolas"/>
          <w:color w:val="6A737D"/>
          <w:sz w:val="16"/>
          <w:lang w:eastAsia="en-GB"/>
        </w:rPr>
        <w:t>// CCTherm = The joy of Clojure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665 - Pattern matching on XML</w:t>
      </w:r>
    </w:p>
    <w:p w:rsidR="00184009" w:rsidRPr="00184009" w:rsidRDefault="00184009" w:rsidP="00184009">
      <w:pPr>
        <w:numPr>
          <w:ilvl w:val="0"/>
          <w:numId w:val="44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sometimes you may not know what kind of XML structure you're supposed to take apart</w:t>
      </w:r>
    </w:p>
    <w:p w:rsidR="00184009" w:rsidRPr="00184009" w:rsidRDefault="00184009" w:rsidP="00184009">
      <w:pPr>
        <w:numPr>
          <w:ilvl w:val="0"/>
          <w:numId w:val="44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 XML pattern looks just like an XML literal, but with one difference. If you insert escape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 the code withing curly braces is not an expression but a pattern</w:t>
      </w:r>
    </w:p>
    <w:p w:rsidR="00184009" w:rsidRPr="00184009" w:rsidRDefault="00184009" w:rsidP="00184009">
      <w:pPr>
        <w:numPr>
          <w:ilvl w:val="0"/>
          <w:numId w:val="44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pattern embedded in curlies can use the full Scala pattern language, including binding new variables, type tests and ignoring content using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_</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_*</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patterns: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proc</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node</w:t>
      </w:r>
      <w:r w:rsidRPr="00184009">
        <w:rPr>
          <w:rFonts w:ascii="Consolas" w:eastAsia="Times New Roman" w:hAnsi="Consolas" w:cs="Consolas"/>
          <w:color w:val="24292E"/>
          <w:sz w:val="16"/>
          <w:szCs w:val="16"/>
          <w:lang w:eastAsia="en-GB"/>
        </w:rPr>
        <w:t>: scala.xml.</w:t>
      </w:r>
      <w:r w:rsidRPr="00184009">
        <w:rPr>
          <w:rFonts w:ascii="Consolas" w:eastAsia="Times New Roman" w:hAnsi="Consolas" w:cs="Consolas"/>
          <w:color w:val="6F42C1"/>
          <w:sz w:val="16"/>
          <w:lang w:eastAsia="en-GB"/>
        </w:rPr>
        <w:t>Node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node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&gt;{contents}&lt;/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"It's ej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contents  </w:t>
      </w:r>
      <w:r w:rsidRPr="00184009">
        <w:rPr>
          <w:rFonts w:ascii="Consolas" w:eastAsia="Times New Roman" w:hAnsi="Consolas" w:cs="Consolas"/>
          <w:color w:val="6A737D"/>
          <w:sz w:val="16"/>
          <w:lang w:eastAsia="en-GB"/>
        </w:rPr>
        <w:t>// looks for &lt;a&gt; with single subnode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&gt;{contents}&lt;/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"It's bi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contents  </w:t>
      </w:r>
      <w:r w:rsidRPr="00184009">
        <w:rPr>
          <w:rFonts w:ascii="Consolas" w:eastAsia="Times New Roman" w:hAnsi="Consolas" w:cs="Consolas"/>
          <w:color w:val="6A737D"/>
          <w:sz w:val="16"/>
          <w:lang w:eastAsia="en-GB"/>
        </w:rPr>
        <w:t>// loks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"Is it something?"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expression 'case &lt;a&gt;{contents}&lt;/a&gt;' looks for &lt;a&gt; with single sub node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found, it binds the content to variable named 'contents' and then evaluates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code to the right of the fat arrow</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usage: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proc(&lt;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&gt;apple&lt;/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6A737D"/>
          <w:sz w:val="16"/>
          <w:lang w:eastAsia="en-GB"/>
        </w:rPr>
        <w:t>// String = It's ej apple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proc(&lt;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&gt;banana&lt;/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6A737D"/>
          <w:sz w:val="16"/>
          <w:lang w:eastAsia="en-GB"/>
        </w:rPr>
        <w:t>// String = It's bi banana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proc(&lt;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&gt;a &lt;</w:t>
      </w:r>
      <w:r w:rsidRPr="00184009">
        <w:rPr>
          <w:rFonts w:ascii="Consolas" w:eastAsia="Times New Roman" w:hAnsi="Consolas" w:cs="Consolas"/>
          <w:color w:val="22863A"/>
          <w:sz w:val="16"/>
          <w:lang w:eastAsia="en-GB"/>
        </w:rPr>
        <w:t>em</w:t>
      </w:r>
      <w:r w:rsidRPr="00184009">
        <w:rPr>
          <w:rFonts w:ascii="Consolas" w:eastAsia="Times New Roman" w:hAnsi="Consolas" w:cs="Consolas"/>
          <w:color w:val="24292E"/>
          <w:sz w:val="16"/>
          <w:szCs w:val="16"/>
          <w:lang w:eastAsia="en-GB"/>
        </w:rPr>
        <w:t>&gt;red&lt;/</w:t>
      </w:r>
      <w:r w:rsidRPr="00184009">
        <w:rPr>
          <w:rFonts w:ascii="Consolas" w:eastAsia="Times New Roman" w:hAnsi="Consolas" w:cs="Consolas"/>
          <w:color w:val="22863A"/>
          <w:sz w:val="16"/>
          <w:lang w:eastAsia="en-GB"/>
        </w:rPr>
        <w:t>em</w:t>
      </w:r>
      <w:r w:rsidRPr="00184009">
        <w:rPr>
          <w:rFonts w:ascii="Consolas" w:eastAsia="Times New Roman" w:hAnsi="Consolas" w:cs="Consolas"/>
          <w:color w:val="24292E"/>
          <w:sz w:val="16"/>
          <w:szCs w:val="16"/>
          <w:lang w:eastAsia="en-GB"/>
        </w:rPr>
        <w:t>&gt; apple&lt;/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6A737D"/>
          <w:sz w:val="16"/>
          <w:lang w:eastAsia="en-GB"/>
        </w:rPr>
        <w:t>// String = Is it something?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proc(&lt;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6A737D"/>
          <w:sz w:val="16"/>
          <w:lang w:eastAsia="en-GB"/>
        </w:rPr>
        <w:t>// String = Is it something?</w:t>
      </w:r>
    </w:p>
    <w:p w:rsidR="00184009" w:rsidRPr="00184009" w:rsidRDefault="00184009" w:rsidP="00184009">
      <w:pPr>
        <w:numPr>
          <w:ilvl w:val="0"/>
          <w:numId w:val="44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want the function to match cases like the last two, you'll have to match against a sequence of nodes instead of a single one</w:t>
      </w:r>
    </w:p>
    <w:p w:rsidR="00184009" w:rsidRPr="00184009" w:rsidRDefault="00184009" w:rsidP="00184009">
      <w:pPr>
        <w:numPr>
          <w:ilvl w:val="0"/>
          <w:numId w:val="44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pattern for any sequence is written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_*</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proc</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node</w:t>
      </w:r>
      <w:r w:rsidRPr="00184009">
        <w:rPr>
          <w:rFonts w:ascii="Consolas" w:eastAsia="Times New Roman" w:hAnsi="Consolas" w:cs="Consolas"/>
          <w:color w:val="24292E"/>
          <w:sz w:val="16"/>
          <w:szCs w:val="16"/>
          <w:lang w:eastAsia="en-GB"/>
        </w:rPr>
        <w:t>: scala.xml.</w:t>
      </w:r>
      <w:r w:rsidRPr="00184009">
        <w:rPr>
          <w:rFonts w:ascii="Consolas" w:eastAsia="Times New Roman" w:hAnsi="Consolas" w:cs="Consolas"/>
          <w:color w:val="6F42C1"/>
          <w:sz w:val="16"/>
          <w:lang w:eastAsia="en-GB"/>
        </w:rPr>
        <w:t>Node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node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&gt;{contents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"It's an ej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contents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 xml:space="preserve">&gt;{contents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b</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"It's a bi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contents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"Is it something else?"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now:</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proc(&lt;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&gt;a &lt;</w:t>
      </w:r>
      <w:r w:rsidRPr="00184009">
        <w:rPr>
          <w:rFonts w:ascii="Consolas" w:eastAsia="Times New Roman" w:hAnsi="Consolas" w:cs="Consolas"/>
          <w:color w:val="22863A"/>
          <w:sz w:val="16"/>
          <w:lang w:eastAsia="en-GB"/>
        </w:rPr>
        <w:t>em</w:t>
      </w:r>
      <w:r w:rsidRPr="00184009">
        <w:rPr>
          <w:rFonts w:ascii="Consolas" w:eastAsia="Times New Roman" w:hAnsi="Consolas" w:cs="Consolas"/>
          <w:color w:val="24292E"/>
          <w:sz w:val="16"/>
          <w:szCs w:val="16"/>
          <w:lang w:eastAsia="en-GB"/>
        </w:rPr>
        <w:t>&gt;red&lt;/</w:t>
      </w:r>
      <w:r w:rsidRPr="00184009">
        <w:rPr>
          <w:rFonts w:ascii="Consolas" w:eastAsia="Times New Roman" w:hAnsi="Consolas" w:cs="Consolas"/>
          <w:color w:val="22863A"/>
          <w:sz w:val="16"/>
          <w:lang w:eastAsia="en-GB"/>
        </w:rPr>
        <w:t>em</w:t>
      </w:r>
      <w:r w:rsidRPr="00184009">
        <w:rPr>
          <w:rFonts w:ascii="Consolas" w:eastAsia="Times New Roman" w:hAnsi="Consolas" w:cs="Consolas"/>
          <w:color w:val="24292E"/>
          <w:sz w:val="16"/>
          <w:szCs w:val="16"/>
          <w:lang w:eastAsia="en-GB"/>
        </w:rPr>
        <w:t>&gt; apple&lt;/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6A737D"/>
          <w:sz w:val="16"/>
          <w:lang w:eastAsia="en-GB"/>
        </w:rPr>
        <w:t>// It's an ej ArrayBuffer(a , &lt;em&gt;red&lt;/em&gt;,  apple)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proc(&lt;</w:t>
      </w:r>
      <w:r w:rsidRPr="00184009">
        <w:rPr>
          <w:rFonts w:ascii="Consolas" w:eastAsia="Times New Roman" w:hAnsi="Consolas" w:cs="Consolas"/>
          <w:color w:val="22863A"/>
          <w:sz w:val="16"/>
          <w:lang w:eastAsia="en-GB"/>
        </w:rPr>
        <w:t>a</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6A737D"/>
          <w:sz w:val="16"/>
          <w:lang w:eastAsia="en-GB"/>
        </w:rPr>
        <w:t>// It's an ej Array()</w:t>
      </w:r>
    </w:p>
    <w:p w:rsidR="00184009" w:rsidRPr="00184009" w:rsidRDefault="00184009" w:rsidP="00184009">
      <w:pPr>
        <w:numPr>
          <w:ilvl w:val="0"/>
          <w:numId w:val="44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XML patterns work very nicely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expressions as a way to iterate through some parts of an XML tree, while ignoring other parts: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wished to skip over the white space between records in the following XML: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catalog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catalog</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cctherm</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description</w:t>
      </w:r>
      <w:r w:rsidRPr="00184009">
        <w:rPr>
          <w:rFonts w:ascii="Consolas" w:eastAsia="Times New Roman" w:hAnsi="Consolas" w:cs="Consolas"/>
          <w:color w:val="24292E"/>
          <w:sz w:val="16"/>
          <w:szCs w:val="16"/>
          <w:lang w:eastAsia="en-GB"/>
        </w:rPr>
        <w:t>&gt;hot dog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description</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yearMade</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005CC5"/>
          <w:sz w:val="16"/>
          <w:lang w:eastAsia="en-GB"/>
        </w:rPr>
        <w:t>1952</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yearMade</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dateObtained</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6F42C1"/>
          <w:sz w:val="16"/>
          <w:lang w:eastAsia="en-GB"/>
        </w:rPr>
        <w:t>March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14</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2006</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dateObtained</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&lt;</w:t>
      </w:r>
      <w:r w:rsidRPr="00184009">
        <w:rPr>
          <w:rFonts w:ascii="Consolas" w:eastAsia="Times New Roman" w:hAnsi="Consolas" w:cs="Consolas"/>
          <w:color w:val="22863A"/>
          <w:sz w:val="16"/>
          <w:lang w:eastAsia="en-GB"/>
        </w:rPr>
        <w:t>bookPrice</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005CC5"/>
          <w:sz w:val="16"/>
          <w:lang w:eastAsia="en-GB"/>
        </w:rPr>
        <w:t>2199</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bookPrice</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purchasePrice</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005CC5"/>
          <w:sz w:val="16"/>
          <w:lang w:eastAsia="en-GB"/>
        </w:rPr>
        <w:t>500</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purchasePrice</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condition</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005CC5"/>
          <w:sz w:val="16"/>
          <w:lang w:eastAsia="en-GB"/>
        </w:rPr>
        <w:t>9</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condition</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cctherm</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cctherm</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description</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6F42C1"/>
          <w:sz w:val="16"/>
          <w:lang w:eastAsia="en-GB"/>
        </w:rPr>
        <w:t>Sprite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Boy</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description</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yearMade</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005CC5"/>
          <w:sz w:val="16"/>
          <w:lang w:eastAsia="en-GB"/>
        </w:rPr>
        <w:t>1964</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yearMade</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dateObtained</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6F42C1"/>
          <w:sz w:val="16"/>
          <w:lang w:eastAsia="en-GB"/>
        </w:rPr>
        <w:t>April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2003</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dateObtained</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bookPrice</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005CC5"/>
          <w:sz w:val="16"/>
          <w:lang w:eastAsia="en-GB"/>
        </w:rPr>
        <w:t>1695</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bookPrice</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purchasePrice</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005CC5"/>
          <w:sz w:val="16"/>
          <w:lang w:eastAsia="en-GB"/>
        </w:rPr>
        <w:t>595</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purchasePrice</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condition</w:t>
      </w:r>
      <w:r w:rsidRPr="00184009">
        <w:rPr>
          <w:rFonts w:ascii="Consolas" w:eastAsia="Times New Roman" w:hAnsi="Consolas" w:cs="Consolas"/>
          <w:color w:val="24292E"/>
          <w:sz w:val="16"/>
          <w:szCs w:val="16"/>
          <w:lang w:eastAsia="en-GB"/>
        </w:rPr>
        <w:t>&gt;</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condition</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cctherm</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catalog</w:t>
      </w:r>
      <w:r w:rsidRPr="00184009">
        <w:rPr>
          <w:rFonts w:ascii="Consolas" w:eastAsia="Times New Roman" w:hAnsi="Consolas" w:cs="Consolas"/>
          <w:color w:val="24292E"/>
          <w:sz w:val="16"/>
          <w:szCs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catalog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catalog</w:t>
      </w:r>
      <w:r w:rsidRPr="00184009">
        <w:rPr>
          <w:rFonts w:ascii="Consolas" w:eastAsia="Times New Roman" w:hAnsi="Consolas" w:cs="Consolas"/>
          <w:color w:val="24292E"/>
          <w:sz w:val="16"/>
          <w:szCs w:val="16"/>
          <w:lang w:eastAsia="en-GB"/>
        </w:rPr>
        <w:t xml:space="preserve">&gt;{therms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catalog</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(therm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therms)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"processing: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(therm \ </w:t>
      </w:r>
      <w:r w:rsidRPr="00184009">
        <w:rPr>
          <w:rFonts w:ascii="Consolas" w:eastAsia="Times New Roman" w:hAnsi="Consolas" w:cs="Consolas"/>
          <w:color w:val="032F62"/>
          <w:sz w:val="16"/>
          <w:lang w:eastAsia="en-GB"/>
        </w:rPr>
        <w:t>"description"</w:t>
      </w:r>
      <w:r w:rsidRPr="00184009">
        <w:rPr>
          <w:rFonts w:ascii="Consolas" w:eastAsia="Times New Roman" w:hAnsi="Consolas" w:cs="Consolas"/>
          <w:color w:val="24292E"/>
          <w:sz w:val="16"/>
          <w:szCs w:val="16"/>
          <w:lang w:eastAsia="en-GB"/>
        </w:rPr>
        <w:t>).text)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processing: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processing: hot dog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processing: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processing: Sprite Boy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processing: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there's actually 5 nodes inside '&lt;catalog&gt;', although it looks as if there were 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there's a whitespace before, after and between two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ignore the whitespace and process only subnodes inside a '&lt;cctherm&gt;' elem: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catalog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catalog</w:t>
      </w:r>
      <w:r w:rsidRPr="00184009">
        <w:rPr>
          <w:rFonts w:ascii="Consolas" w:eastAsia="Times New Roman" w:hAnsi="Consolas" w:cs="Consolas"/>
          <w:color w:val="24292E"/>
          <w:sz w:val="16"/>
          <w:szCs w:val="16"/>
          <w:lang w:eastAsia="en-GB"/>
        </w:rPr>
        <w:t xml:space="preserve">&gt;{therms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_</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catalog</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(therm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&lt;</w:t>
      </w:r>
      <w:r w:rsidRPr="00184009">
        <w:rPr>
          <w:rFonts w:ascii="Consolas" w:eastAsia="Times New Roman" w:hAnsi="Consolas" w:cs="Consolas"/>
          <w:color w:val="22863A"/>
          <w:sz w:val="16"/>
          <w:lang w:eastAsia="en-GB"/>
        </w:rPr>
        <w:t>cctherm</w:t>
      </w:r>
      <w:r w:rsidRPr="00184009">
        <w:rPr>
          <w:rFonts w:ascii="Consolas" w:eastAsia="Times New Roman" w:hAnsi="Consolas" w:cs="Consolas"/>
          <w:color w:val="24292E"/>
          <w:sz w:val="16"/>
          <w:szCs w:val="16"/>
          <w:lang w:eastAsia="en-GB"/>
        </w:rPr>
        <w:t>&gt;{_</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}&lt;/</w:t>
      </w:r>
      <w:r w:rsidRPr="00184009">
        <w:rPr>
          <w:rFonts w:ascii="Consolas" w:eastAsia="Times New Roman" w:hAnsi="Consolas" w:cs="Consolas"/>
          <w:color w:val="22863A"/>
          <w:sz w:val="16"/>
          <w:lang w:eastAsia="en-GB"/>
        </w:rPr>
        <w:t>cctherm</w:t>
      </w:r>
      <w:r w:rsidRPr="00184009">
        <w:rPr>
          <w:rFonts w:ascii="Consolas" w:eastAsia="Times New Roman" w:hAnsi="Consolas" w:cs="Consolas"/>
          <w:color w:val="24292E"/>
          <w:sz w:val="16"/>
          <w:szCs w:val="16"/>
          <w:lang w:eastAsia="en-GB"/>
        </w:rPr>
        <w:t xml:space="preserve">&gt;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therms)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"processing: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(therm \ </w:t>
      </w:r>
      <w:r w:rsidRPr="00184009">
        <w:rPr>
          <w:rFonts w:ascii="Consolas" w:eastAsia="Times New Roman" w:hAnsi="Consolas" w:cs="Consolas"/>
          <w:color w:val="032F62"/>
          <w:sz w:val="16"/>
          <w:lang w:eastAsia="en-GB"/>
        </w:rPr>
        <w:t>"description"</w:t>
      </w:r>
      <w:r w:rsidRPr="00184009">
        <w:rPr>
          <w:rFonts w:ascii="Consolas" w:eastAsia="Times New Roman" w:hAnsi="Consolas" w:cs="Consolas"/>
          <w:color w:val="24292E"/>
          <w:sz w:val="16"/>
          <w:szCs w:val="16"/>
          <w:lang w:eastAsia="en-GB"/>
        </w:rPr>
        <w:t>).text)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processing: hot dog #5</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processing: Sprite Boy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'&lt;cctherm&gt;{_*}&lt;/cctherm&gt;' restricts matches only to 'cctherm' elements,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ignoring whitespace</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Modular Programming Using Objects</w:t>
      </w:r>
    </w:p>
    <w:p w:rsidR="00184009" w:rsidRPr="00184009" w:rsidRDefault="00184009" w:rsidP="00184009">
      <w:pPr>
        <w:numPr>
          <w:ilvl w:val="0"/>
          <w:numId w:val="45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packages and access modifiers enable you to organize a large program using packages as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modules</w:t>
      </w:r>
      <w:r w:rsidRPr="00184009">
        <w:rPr>
          <w:rFonts w:ascii="Segoe UI" w:eastAsia="Times New Roman" w:hAnsi="Segoe UI" w:cs="Segoe UI"/>
          <w:color w:val="6A737D"/>
          <w:sz w:val="18"/>
          <w:szCs w:val="18"/>
          <w:lang w:eastAsia="en-GB"/>
        </w:rPr>
        <w:t>, where a module is a smaller program piece with a well defined interface and a hidden implementation</w:t>
      </w:r>
    </w:p>
    <w:p w:rsidR="00184009" w:rsidRPr="00184009" w:rsidRDefault="00184009" w:rsidP="00184009">
      <w:pPr>
        <w:numPr>
          <w:ilvl w:val="0"/>
          <w:numId w:val="45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while packages are quite helpful, they are limited, because they don't provide a way to abstract, i.e. to reconfigure a package two different ways within the same program or to inherit between packages. A package always includes one precise list of contents, which stays the same until you change the code and recompile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670 - The problem</w:t>
      </w:r>
    </w:p>
    <w:p w:rsidR="00184009" w:rsidRPr="00184009" w:rsidRDefault="00184009" w:rsidP="00184009">
      <w:pPr>
        <w:numPr>
          <w:ilvl w:val="0"/>
          <w:numId w:val="45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being able to compile different modules that make up a system separately helps different teams work independently</w:t>
      </w:r>
    </w:p>
    <w:p w:rsidR="00184009" w:rsidRPr="00184009" w:rsidRDefault="00184009" w:rsidP="00184009">
      <w:pPr>
        <w:numPr>
          <w:ilvl w:val="0"/>
          <w:numId w:val="45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being able to unplug one implementation of a module and plug in another is useful, because it allows different configurations to be used in different contexts</w:t>
      </w:r>
    </w:p>
    <w:p w:rsidR="00184009" w:rsidRPr="00184009" w:rsidRDefault="00184009" w:rsidP="00184009">
      <w:pPr>
        <w:numPr>
          <w:ilvl w:val="0"/>
          <w:numId w:val="45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any technique that aims to provide solutions to these problems should:</w:t>
      </w:r>
    </w:p>
    <w:p w:rsidR="00184009" w:rsidRPr="00184009" w:rsidRDefault="00184009" w:rsidP="00184009">
      <w:pPr>
        <w:numPr>
          <w:ilvl w:val="1"/>
          <w:numId w:val="45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have a module construct that provides clean separation of interface and implementation</w:t>
      </w:r>
    </w:p>
    <w:p w:rsidR="00184009" w:rsidRPr="00184009" w:rsidRDefault="00184009" w:rsidP="00184009">
      <w:pPr>
        <w:numPr>
          <w:ilvl w:val="1"/>
          <w:numId w:val="45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 able to replace one module with another that has the same interface, without changing or recompiling the modules that depend on the replaced one</w:t>
      </w:r>
    </w:p>
    <w:p w:rsidR="00184009" w:rsidRPr="00184009" w:rsidRDefault="00184009" w:rsidP="00184009">
      <w:pPr>
        <w:numPr>
          <w:ilvl w:val="1"/>
          <w:numId w:val="45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 able to wire modules together (can be thought of as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configuring the system</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45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one approach of solving this problem is</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dependency injection</w:t>
      </w:r>
      <w:r w:rsidRPr="00184009">
        <w:rPr>
          <w:rFonts w:ascii="Segoe UI" w:eastAsia="Times New Roman" w:hAnsi="Segoe UI" w:cs="Segoe UI"/>
          <w:color w:val="6A737D"/>
          <w:sz w:val="18"/>
          <w:szCs w:val="18"/>
          <w:lang w:eastAsia="en-GB"/>
        </w:rPr>
        <w:t>, a technique supported by Spring and Guice on the Java platform</w:t>
      </w:r>
    </w:p>
    <w:p w:rsidR="00184009" w:rsidRPr="00184009" w:rsidRDefault="00184009" w:rsidP="00184009">
      <w:pPr>
        <w:numPr>
          <w:ilvl w:val="0"/>
          <w:numId w:val="45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Spring, for example, essentially allows you to represent the interface of a module as a Java interface and implementation of a module as Java classes, where you can specify dependencies between modules and wire an application together via external XML configuration files</w:t>
      </w:r>
    </w:p>
    <w:p w:rsidR="00184009" w:rsidRPr="00184009" w:rsidRDefault="00184009" w:rsidP="00184009">
      <w:pPr>
        <w:numPr>
          <w:ilvl w:val="0"/>
          <w:numId w:val="45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with Scala you have some alternatives provided by the language itself, which enables you to solve "the problem" without using an external framework</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671 - Application design</w:t>
      </w:r>
    </w:p>
    <w:p w:rsidR="00184009" w:rsidRPr="00184009" w:rsidRDefault="00184009" w:rsidP="00184009">
      <w:pPr>
        <w:numPr>
          <w:ilvl w:val="0"/>
          <w:numId w:val="45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intention is to partition our application into 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domain layer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an</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application layer</w:t>
      </w:r>
    </w:p>
    <w:p w:rsidR="00184009" w:rsidRPr="00184009" w:rsidRDefault="00184009" w:rsidP="00184009">
      <w:pPr>
        <w:numPr>
          <w:ilvl w:val="0"/>
          <w:numId w:val="45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the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domain layer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we'll define</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domain objects</w:t>
      </w:r>
      <w:r w:rsidRPr="00184009">
        <w:rPr>
          <w:rFonts w:ascii="Segoe UI" w:eastAsia="Times New Roman" w:hAnsi="Segoe UI" w:cs="Segoe UI"/>
          <w:color w:val="6A737D"/>
          <w:sz w:val="18"/>
          <w:szCs w:val="18"/>
          <w:lang w:eastAsia="en-GB"/>
        </w:rPr>
        <w:t>, which will capture business concepts and rules, and encapsulate state that will be persisted to a database</w:t>
      </w:r>
    </w:p>
    <w:p w:rsidR="00184009" w:rsidRPr="00184009" w:rsidRDefault="00184009" w:rsidP="00184009">
      <w:pPr>
        <w:numPr>
          <w:ilvl w:val="0"/>
          <w:numId w:val="45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the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application layer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we'll provide an</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API</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organized in terms of the services the application offers to clients (including the user interface layer) and implement these services by coordinating tasks and delegating the work to the objects of the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domain layer</w:t>
      </w:r>
    </w:p>
    <w:p w:rsidR="00184009" w:rsidRPr="00184009" w:rsidRDefault="00184009" w:rsidP="00184009">
      <w:pPr>
        <w:numPr>
          <w:ilvl w:val="0"/>
          <w:numId w:val="45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be able to plug in real and mock versions of certain objects in each of these layers (e.g. to more easily write unit tests) we'll treat objects that we want to mock as modules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674 - Abstraction</w:t>
      </w:r>
    </w:p>
    <w:p w:rsidR="00184009" w:rsidRPr="00184009" w:rsidRDefault="00184009" w:rsidP="00184009">
      <w:pPr>
        <w:numPr>
          <w:ilvl w:val="0"/>
          <w:numId w:val="45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avoid using hard link between modules we use abstract classes and then make modules inherit from these classes</w:t>
      </w:r>
    </w:p>
    <w:p w:rsidR="00184009" w:rsidRPr="00184009" w:rsidRDefault="00184009" w:rsidP="00184009">
      <w:pPr>
        <w:numPr>
          <w:ilvl w:val="0"/>
          <w:numId w:val="45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that way, we can avoid code duplication by providing all common operations in the abstract classes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677 - Splitting modules into traits</w:t>
      </w:r>
    </w:p>
    <w:p w:rsidR="00184009" w:rsidRPr="00184009" w:rsidRDefault="00184009" w:rsidP="00184009">
      <w:pPr>
        <w:numPr>
          <w:ilvl w:val="0"/>
          <w:numId w:val="45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a module becomes too large to fit into a single file, we can use traits to split a module into separate files</w:t>
      </w:r>
    </w:p>
    <w:p w:rsidR="00184009" w:rsidRPr="00184009" w:rsidRDefault="00184009" w:rsidP="00184009">
      <w:pPr>
        <w:numPr>
          <w:ilvl w:val="0"/>
          <w:numId w:val="45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self type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specifies the requirements on any concrete class the trait is mixed into. If you have a trait that is only ever used when mixed in with another trait or traits, then you can specify that those other traits should be assumed: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SimpleRecipes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SimpleFoods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self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presents a requirement to a class that mixes this trait 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that it has to always be mixed in together with SimpleFoods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FruitSalad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Recipe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"fruit salad"</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Apple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Pear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'this.Pear' is in scope because of self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"Mix it all together."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allRecipes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FruitSalad</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this is safe because any concrete class that mixes in 'SimpleRecipes' must also mix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i.e. be a subtype of 'SimpleFoods', so 'Pear' will always be a member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Since abstract classes and traits cannot be instantiated with 'new', there is no risk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that the 'this.Pear' reference will ever fail</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hyperlink r:id="rId29" w:history="1">
        <w:r w:rsidRPr="00184009">
          <w:rPr>
            <w:rFonts w:ascii="Segoe UI" w:eastAsia="Times New Roman" w:hAnsi="Segoe UI" w:cs="Segoe UI"/>
            <w:color w:val="0366D6"/>
            <w:sz w:val="18"/>
            <w:u w:val="single"/>
            <w:lang w:eastAsia="en-GB"/>
          </w:rPr>
          <w:t>See the whole app for the complete picture.</w:t>
        </w:r>
      </w:hyperlink>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680 - Runtime linking</w:t>
      </w:r>
    </w:p>
    <w:p w:rsidR="00184009" w:rsidRPr="00184009" w:rsidRDefault="00184009" w:rsidP="00184009">
      <w:pPr>
        <w:numPr>
          <w:ilvl w:val="0"/>
          <w:numId w:val="45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modules can be linked together at runtime, and you can decide which modules will link to which depending on runtime computations: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simple program that chooses a database at runtime: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lastRenderedPageBreak/>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GotApples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db</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Database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(args(</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"student"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StudentDatabase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SimpleDatabase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browser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Browser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database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db</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SimpleDatabase</w:t>
      </w:r>
      <w:r w:rsidRPr="00184009">
        <w:rPr>
          <w:rFonts w:ascii="Consolas" w:eastAsia="Times New Roman" w:hAnsi="Consolas" w:cs="Consolas"/>
          <w:color w:val="24292E"/>
          <w:sz w:val="16"/>
          <w:szCs w:val="16"/>
          <w:lang w:eastAsia="en-GB"/>
        </w:rPr>
        <w:t>.foodNamed(</w:t>
      </w:r>
      <w:r w:rsidRPr="00184009">
        <w:rPr>
          <w:rFonts w:ascii="Consolas" w:eastAsia="Times New Roman" w:hAnsi="Consolas" w:cs="Consolas"/>
          <w:color w:val="032F62"/>
          <w:sz w:val="16"/>
          <w:lang w:eastAsia="en-GB"/>
        </w:rPr>
        <w:t>"Apple"</w:t>
      </w:r>
      <w:r w:rsidRPr="00184009">
        <w:rPr>
          <w:rFonts w:ascii="Consolas" w:eastAsia="Times New Roman" w:hAnsi="Consolas" w:cs="Consolas"/>
          <w:color w:val="24292E"/>
          <w:sz w:val="16"/>
          <w:szCs w:val="16"/>
          <w:lang w:eastAsia="en-GB"/>
        </w:rPr>
        <w:t>).get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(recipe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browser.recipesUsing(apple))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println(recipe)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681 - Tracking module instances</w:t>
      </w:r>
    </w:p>
    <w:p w:rsidR="00184009" w:rsidRPr="00184009" w:rsidRDefault="00184009" w:rsidP="00184009">
      <w:pPr>
        <w:numPr>
          <w:ilvl w:val="0"/>
          <w:numId w:val="45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despite using the same code, the different browser and database modules really are separate modules, which means that each module has its own contents, including any nested classes.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FoodCategory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SimpleDatabase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different class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FoodCategory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StudentDatabase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category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StudentDatabase</w:t>
      </w:r>
      <w:r w:rsidRPr="00184009">
        <w:rPr>
          <w:rFonts w:ascii="Consolas" w:eastAsia="Times New Roman" w:hAnsi="Consolas" w:cs="Consolas"/>
          <w:color w:val="24292E"/>
          <w:sz w:val="16"/>
          <w:szCs w:val="16"/>
          <w:lang w:eastAsia="en-GB"/>
        </w:rPr>
        <w:t>.allCategories.head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category: StudentDatabase.FoodCategory = FoodCategory(edible,List(FrozenFood))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SimpleBrowser</w:t>
      </w:r>
      <w:r w:rsidRPr="00184009">
        <w:rPr>
          <w:rFonts w:ascii="Consolas" w:eastAsia="Times New Roman" w:hAnsi="Consolas" w:cs="Consolas"/>
          <w:color w:val="24292E"/>
          <w:sz w:val="16"/>
          <w:szCs w:val="16"/>
          <w:lang w:eastAsia="en-GB"/>
        </w:rPr>
        <w:t>.displayCategory(category)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type mismatch: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found    : StudentDatabase.FoodCategory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required : SimpleDatabase.FoodCategory</w:t>
      </w:r>
    </w:p>
    <w:p w:rsidR="00184009" w:rsidRPr="00184009" w:rsidRDefault="00184009" w:rsidP="00184009">
      <w:pPr>
        <w:numPr>
          <w:ilvl w:val="0"/>
          <w:numId w:val="45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want all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FoodCategory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objects to be the same, move its definition outside of any class or trait</w:t>
      </w:r>
    </w:p>
    <w:p w:rsidR="00184009" w:rsidRPr="00184009" w:rsidRDefault="00184009" w:rsidP="00184009">
      <w:pPr>
        <w:numPr>
          <w:ilvl w:val="0"/>
          <w:numId w:val="45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sometimes you can encounter a situation where two types are the same but the compiler can't verify it. In such cases you can often fix the problem using</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singleton types</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type checker doesn't know that 'db' and 'browser.database' are of the same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GotApples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same definitions as before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(cat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db.allCategories)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browser.displayCategory(cat)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type mismatch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found    : db.FoodCategory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required : browser.database.FoodCategory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circumvent the problem, inform the type checker that they are the same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browser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Browser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database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db.type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db</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45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singleton type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extremely specific and holds only one object, in this case, whichever object is referred to by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db</w:t>
      </w:r>
    </w:p>
    <w:p w:rsidR="00184009" w:rsidRPr="00184009" w:rsidRDefault="00184009" w:rsidP="00184009">
      <w:pPr>
        <w:numPr>
          <w:ilvl w:val="0"/>
          <w:numId w:val="45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usually such types are to specific to be useful, which is why the compiler is reluctant to insert them automatically</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Object Equality</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684 - Equality in Scala</w:t>
      </w:r>
    </w:p>
    <w:p w:rsidR="00184009" w:rsidRPr="00184009" w:rsidRDefault="00184009" w:rsidP="00184009">
      <w:pPr>
        <w:numPr>
          <w:ilvl w:val="0"/>
          <w:numId w:val="45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definition of equality is different in Scala and Java</w:t>
      </w:r>
    </w:p>
    <w:p w:rsidR="00184009" w:rsidRPr="00184009" w:rsidRDefault="00184009" w:rsidP="00184009">
      <w:pPr>
        <w:numPr>
          <w:ilvl w:val="0"/>
          <w:numId w:val="45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Java has two equality comparisons,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operator, which is the natural equality for value types and object identity for reference types, and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which is user-defined canonical equality for reference types</w:t>
      </w:r>
    </w:p>
    <w:p w:rsidR="00184009" w:rsidRPr="00184009" w:rsidRDefault="00184009" w:rsidP="00184009">
      <w:pPr>
        <w:numPr>
          <w:ilvl w:val="0"/>
          <w:numId w:val="45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convention is problematic, because the more natural symbol,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 does not always correspond to the natural notion of equality</w:t>
      </w:r>
    </w:p>
    <w:p w:rsidR="00184009" w:rsidRPr="00184009" w:rsidRDefault="00184009" w:rsidP="00184009">
      <w:pPr>
        <w:numPr>
          <w:ilvl w:val="0"/>
          <w:numId w:val="45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e.g. comparing two strings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using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 == 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might well yield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false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Java, even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have exactly the same characters, in the same order</w:t>
      </w:r>
    </w:p>
    <w:p w:rsidR="00184009" w:rsidRPr="00184009" w:rsidRDefault="00184009" w:rsidP="00184009">
      <w:pPr>
        <w:numPr>
          <w:ilvl w:val="0"/>
          <w:numId w:val="45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also has object reference equality method, but it's not used much. That kind of equality, written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 eq y</w:t>
      </w:r>
      <w:r w:rsidRPr="00184009">
        <w:rPr>
          <w:rFonts w:ascii="Segoe UI" w:eastAsia="Times New Roman" w:hAnsi="Segoe UI" w:cs="Segoe UI"/>
          <w:color w:val="6A737D"/>
          <w:sz w:val="18"/>
          <w:szCs w:val="18"/>
          <w:lang w:eastAsia="en-GB"/>
        </w:rPr>
        <w:t>, is true only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refer to the same object</w:t>
      </w:r>
    </w:p>
    <w:p w:rsidR="00184009" w:rsidRPr="00184009" w:rsidRDefault="00184009" w:rsidP="00184009">
      <w:pPr>
        <w:numPr>
          <w:ilvl w:val="0"/>
          <w:numId w:val="45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equality is reserved in Scala for the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natural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equality of each type. For value types, it is value comparison, just like in Java, but for reference types, it is the same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p>
    <w:p w:rsidR="00184009" w:rsidRPr="00184009" w:rsidRDefault="00184009" w:rsidP="00184009">
      <w:pPr>
        <w:numPr>
          <w:ilvl w:val="0"/>
          <w:numId w:val="45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that means that you can redefine the behavior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new types by overriding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which is always inherited from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Any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(where it represents object reference equality)</w:t>
      </w:r>
    </w:p>
    <w:p w:rsidR="00184009" w:rsidRPr="00184009" w:rsidRDefault="00184009" w:rsidP="00184009">
      <w:pPr>
        <w:numPr>
          <w:ilvl w:val="0"/>
          <w:numId w:val="45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not possible to override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directly (final in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Any</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Scala treats '==' as if it was defined like this in class 'Any':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def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(noll eq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w:t>
      </w:r>
      <w:r w:rsidRPr="00184009">
        <w:rPr>
          <w:rFonts w:ascii="Consolas" w:eastAsia="Times New Roman" w:hAnsi="Consolas" w:cs="Consolas"/>
          <w:color w:val="005CC5"/>
          <w:sz w:val="16"/>
          <w:lang w:eastAsia="en-GB"/>
        </w:rPr>
        <w:t>null</w:t>
      </w:r>
      <w:r w:rsidRPr="00184009">
        <w:rPr>
          <w:rFonts w:ascii="Consolas" w:eastAsia="Times New Roman" w:hAnsi="Consolas" w:cs="Consolas"/>
          <w:color w:val="24292E"/>
          <w:sz w:val="16"/>
          <w:szCs w:val="16"/>
          <w:lang w:eastAsia="en-GB"/>
        </w:rPr>
        <w:t xml:space="preserve"> eq that}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equals that}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685 - Writing an equality method</w:t>
      </w:r>
    </w:p>
    <w:p w:rsidR="00184009" w:rsidRPr="00184009" w:rsidRDefault="00184009" w:rsidP="00184009">
      <w:pPr>
        <w:numPr>
          <w:ilvl w:val="0"/>
          <w:numId w:val="46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common pitfalls when overriding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szCs w:val="18"/>
          <w:lang w:eastAsia="en-GB"/>
        </w:rPr>
        <w:t>:</w:t>
      </w:r>
    </w:p>
    <w:p w:rsidR="00184009" w:rsidRPr="00184009" w:rsidRDefault="00184009" w:rsidP="00184009">
      <w:pPr>
        <w:numPr>
          <w:ilvl w:val="1"/>
          <w:numId w:val="46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defining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 the wrong signature</w:t>
      </w:r>
    </w:p>
    <w:p w:rsidR="00184009" w:rsidRPr="00184009" w:rsidRDefault="00184009" w:rsidP="00184009">
      <w:pPr>
        <w:numPr>
          <w:ilvl w:val="1"/>
          <w:numId w:val="46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changing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without also changing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p>
    <w:p w:rsidR="00184009" w:rsidRPr="00184009" w:rsidRDefault="00184009" w:rsidP="00184009">
      <w:pPr>
        <w:numPr>
          <w:ilvl w:val="1"/>
          <w:numId w:val="46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defining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terms of mutable fields</w:t>
      </w:r>
    </w:p>
    <w:p w:rsidR="00184009" w:rsidRPr="00184009" w:rsidRDefault="00184009" w:rsidP="00184009">
      <w:pPr>
        <w:numPr>
          <w:ilvl w:val="1"/>
          <w:numId w:val="46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failing to define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as an equivalence relation</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Defining </w:t>
      </w:r>
      <w:r w:rsidRPr="00184009">
        <w:rPr>
          <w:rFonts w:ascii="Consolas" w:eastAsia="Times New Roman" w:hAnsi="Consolas" w:cs="Consolas"/>
          <w:i/>
          <w:iCs/>
          <w:color w:val="24292E"/>
          <w:sz w:val="16"/>
          <w:lang w:eastAsia="en-GB"/>
        </w:rPr>
        <w:t>equals</w:t>
      </w:r>
      <w:r w:rsidRPr="00184009">
        <w:rPr>
          <w:rFonts w:ascii="Segoe UI" w:eastAsia="Times New Roman" w:hAnsi="Segoe UI" w:cs="Segoe UI"/>
          <w:i/>
          <w:iCs/>
          <w:color w:val="24292E"/>
          <w:sz w:val="18"/>
          <w:lang w:eastAsia="en-GB"/>
        </w:rPr>
        <w:t> with the wrong signature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wrong way to define equals: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equals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other.x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the problem is that it doesn't match the signature of 'equals' in class 'Any'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simple comparisons work fine, but the trouble starts with Points in collections: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scala.collection.mutable._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p1</w:t>
      </w:r>
      <w:r w:rsidRPr="00184009">
        <w:rPr>
          <w:rFonts w:ascii="Consolas" w:eastAsia="Times New Roman" w:hAnsi="Consolas" w:cs="Consolas"/>
          <w:color w:val="24292E"/>
          <w:sz w:val="16"/>
          <w:szCs w:val="16"/>
          <w:lang w:eastAsia="en-GB"/>
        </w:rPr>
        <w:t xml:space="preserve">, p2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HashSet</w:t>
      </w:r>
      <w:r w:rsidRPr="00184009">
        <w:rPr>
          <w:rFonts w:ascii="Consolas" w:eastAsia="Times New Roman" w:hAnsi="Consolas" w:cs="Consolas"/>
          <w:color w:val="24292E"/>
          <w:sz w:val="16"/>
          <w:szCs w:val="16"/>
          <w:lang w:eastAsia="en-GB"/>
        </w:rPr>
        <w:t xml:space="preserve">(p1)  </w:t>
      </w:r>
      <w:r w:rsidRPr="00184009">
        <w:rPr>
          <w:rFonts w:ascii="Consolas" w:eastAsia="Times New Roman" w:hAnsi="Consolas" w:cs="Consolas"/>
          <w:color w:val="6A737D"/>
          <w:sz w:val="16"/>
          <w:lang w:eastAsia="en-GB"/>
        </w:rPr>
        <w:t>// mutable.HashSet[Point] = Set(Point@79f23c)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coll contains p2        </w:t>
      </w:r>
      <w:r w:rsidRPr="00184009">
        <w:rPr>
          <w:rFonts w:ascii="Consolas" w:eastAsia="Times New Roman" w:hAnsi="Consolas" w:cs="Consolas"/>
          <w:color w:val="6A737D"/>
          <w:sz w:val="16"/>
          <w:lang w:eastAsia="en-GB"/>
        </w:rPr>
        <w:t>// 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problem is that our method 'equals' only overloads 'equals' in class 'Any'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overloading in Scala and in Java is resolved by the static type of the argument,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not the runtime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as long as the static type of the argument is 'Point', our 'equals' is called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 once a static argument is of type 'Any', the 'equals' in 'Any' is called instead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since this method has not been overridden, it still compares object references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is why 'p1 equals p2a' yields 'false', and why the 'contains' method 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'HashSet' returned 'false', since it operates on generic sets, it calls the generic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'equals' method in 'Object' instead of the overloaded one in 'Point'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better 'equals' (with correct type, but still not perfect):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equals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that.x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related pitfall is to define '==' with a wrong signature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normally, if you try to override '==' with the correct signature, the compiler will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give you an error because '==' is final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common error (two errors) is to try to override '==' with a wrong signature: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def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this case, the method is treated as an overloaded '==' so it compiles</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lastRenderedPageBreak/>
        <w:t>Changing </w:t>
      </w:r>
      <w:r w:rsidRPr="00184009">
        <w:rPr>
          <w:rFonts w:ascii="Consolas" w:eastAsia="Times New Roman" w:hAnsi="Consolas" w:cs="Consolas"/>
          <w:i/>
          <w:iCs/>
          <w:color w:val="24292E"/>
          <w:sz w:val="16"/>
          <w:lang w:eastAsia="en-GB"/>
        </w:rPr>
        <w:t>equals</w:t>
      </w:r>
      <w:r w:rsidRPr="00184009">
        <w:rPr>
          <w:rFonts w:ascii="Segoe UI" w:eastAsia="Times New Roman" w:hAnsi="Segoe UI" w:cs="Segoe UI"/>
          <w:i/>
          <w:iCs/>
          <w:color w:val="24292E"/>
          <w:sz w:val="18"/>
          <w:lang w:eastAsia="en-GB"/>
        </w:rPr>
        <w:t> without also changing </w:t>
      </w:r>
      <w:r w:rsidRPr="00184009">
        <w:rPr>
          <w:rFonts w:ascii="Consolas" w:eastAsia="Times New Roman" w:hAnsi="Consolas" w:cs="Consolas"/>
          <w:i/>
          <w:iCs/>
          <w:color w:val="24292E"/>
          <w:sz w:val="16"/>
          <w:lang w:eastAsia="en-GB"/>
        </w:rPr>
        <w:t>hashCode</w:t>
      </w:r>
    </w:p>
    <w:p w:rsidR="00184009" w:rsidRPr="00184009" w:rsidRDefault="00184009" w:rsidP="00184009">
      <w:pPr>
        <w:numPr>
          <w:ilvl w:val="0"/>
          <w:numId w:val="46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hash-based collections</w:t>
      </w:r>
      <w:r w:rsidRPr="00184009">
        <w:rPr>
          <w:rFonts w:ascii="Segoe UI" w:eastAsia="Times New Roman" w:hAnsi="Segoe UI" w:cs="Segoe UI"/>
          <w:color w:val="6A737D"/>
          <w:sz w:val="18"/>
          <w:szCs w:val="18"/>
          <w:lang w:eastAsia="en-GB"/>
        </w:rPr>
        <w:t>, element of the collection are put in</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hash buckets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determined by their hash code</w:t>
      </w:r>
    </w:p>
    <w:p w:rsidR="00184009" w:rsidRPr="00184009" w:rsidRDefault="00184009" w:rsidP="00184009">
      <w:pPr>
        <w:numPr>
          <w:ilvl w:val="0"/>
          <w:numId w:val="46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contains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 first determines a hash bucket to look in and then compares the given element with all elements in that bucket, and if element equal to the one provided is not found, the method returns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false</w:t>
      </w:r>
    </w:p>
    <w:p w:rsidR="00184009" w:rsidRPr="00184009" w:rsidRDefault="00184009" w:rsidP="00184009">
      <w:pPr>
        <w:numPr>
          <w:ilvl w:val="0"/>
          <w:numId w:val="46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original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szCs w:val="18"/>
          <w:lang w:eastAsia="en-GB"/>
        </w:rPr>
        <w:t>,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AnyRef</w:t>
      </w:r>
      <w:r w:rsidRPr="00184009">
        <w:rPr>
          <w:rFonts w:ascii="Segoe UI" w:eastAsia="Times New Roman" w:hAnsi="Segoe UI" w:cs="Segoe UI"/>
          <w:color w:val="6A737D"/>
          <w:sz w:val="18"/>
          <w:szCs w:val="18"/>
          <w:lang w:eastAsia="en-GB"/>
        </w:rPr>
        <w:t>, calculates hash code by some transformation of the address of the object, so hash codes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p1</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p2</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different, even though the fields have the same values</w:t>
      </w:r>
    </w:p>
    <w:p w:rsidR="00184009" w:rsidRPr="00184009" w:rsidRDefault="00184009" w:rsidP="00184009">
      <w:pPr>
        <w:numPr>
          <w:ilvl w:val="0"/>
          <w:numId w:val="46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different hash codes result, with high probability, with different buckets in the set</w:t>
      </w:r>
    </w:p>
    <w:p w:rsidR="00184009" w:rsidRPr="00184009" w:rsidRDefault="00184009" w:rsidP="00184009">
      <w:pPr>
        <w:numPr>
          <w:ilvl w:val="0"/>
          <w:numId w:val="46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root of the problem can be described with the contract, that the "better equals" violated:</w:t>
      </w:r>
    </w:p>
    <w:p w:rsidR="00184009" w:rsidRPr="00184009" w:rsidRDefault="00184009" w:rsidP="00184009">
      <w:pPr>
        <w:numPr>
          <w:ilvl w:val="1"/>
          <w:numId w:val="46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If two objects are equal according to the </w:t>
      </w:r>
      <w:r w:rsidRPr="00184009">
        <w:rPr>
          <w:rFonts w:ascii="Consolas" w:eastAsia="Times New Roman" w:hAnsi="Consolas" w:cs="Consolas"/>
          <w:i/>
          <w:iCs/>
          <w:color w:val="6A737D"/>
          <w:sz w:val="16"/>
          <w:lang w:eastAsia="en-GB"/>
        </w:rPr>
        <w:t>equals</w:t>
      </w:r>
      <w:r w:rsidRPr="00184009">
        <w:rPr>
          <w:rFonts w:ascii="Segoe UI" w:eastAsia="Times New Roman" w:hAnsi="Segoe UI" w:cs="Segoe UI"/>
          <w:i/>
          <w:iCs/>
          <w:color w:val="6A737D"/>
          <w:sz w:val="18"/>
          <w:lang w:eastAsia="en-GB"/>
        </w:rPr>
        <w:t> method, then calling the </w:t>
      </w:r>
      <w:r w:rsidRPr="00184009">
        <w:rPr>
          <w:rFonts w:ascii="Consolas" w:eastAsia="Times New Roman" w:hAnsi="Consolas" w:cs="Consolas"/>
          <w:i/>
          <w:iCs/>
          <w:color w:val="6A737D"/>
          <w:sz w:val="16"/>
          <w:lang w:eastAsia="en-GB"/>
        </w:rPr>
        <w:t>hashCode</w:t>
      </w:r>
      <w:r w:rsidRPr="00184009">
        <w:rPr>
          <w:rFonts w:ascii="Segoe UI" w:eastAsia="Times New Roman" w:hAnsi="Segoe UI" w:cs="Segoe UI"/>
          <w:i/>
          <w:iCs/>
          <w:color w:val="6A737D"/>
          <w:sz w:val="18"/>
          <w:lang w:eastAsia="en-GB"/>
        </w:rPr>
        <w:t> on each of the two objects must produce the same integer result</w:t>
      </w:r>
    </w:p>
    <w:p w:rsidR="00184009" w:rsidRPr="00184009" w:rsidRDefault="00184009" w:rsidP="00184009">
      <w:pPr>
        <w:numPr>
          <w:ilvl w:val="1"/>
          <w:numId w:val="46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i/>
          <w:iCs/>
          <w:color w:val="6A737D"/>
          <w:sz w:val="16"/>
          <w:lang w:eastAsia="en-GB"/>
        </w:rPr>
        <w:t>hashCode</w:t>
      </w:r>
      <w:r w:rsidRPr="00184009">
        <w:rPr>
          <w:rFonts w:ascii="Segoe UI" w:eastAsia="Times New Roman" w:hAnsi="Segoe UI" w:cs="Segoe UI"/>
          <w:i/>
          <w:iCs/>
          <w:color w:val="6A737D"/>
          <w:sz w:val="18"/>
          <w:lang w:eastAsia="en-GB"/>
        </w:rPr>
        <w:t> and </w:t>
      </w:r>
      <w:r w:rsidRPr="00184009">
        <w:rPr>
          <w:rFonts w:ascii="Consolas" w:eastAsia="Times New Roman" w:hAnsi="Consolas" w:cs="Consolas"/>
          <w:i/>
          <w:iCs/>
          <w:color w:val="6A737D"/>
          <w:sz w:val="16"/>
          <w:lang w:eastAsia="en-GB"/>
        </w:rPr>
        <w:t>equals</w:t>
      </w:r>
      <w:r w:rsidRPr="00184009">
        <w:rPr>
          <w:rFonts w:ascii="Segoe UI" w:eastAsia="Times New Roman" w:hAnsi="Segoe UI" w:cs="Segoe UI"/>
          <w:i/>
          <w:iCs/>
          <w:color w:val="6A737D"/>
          <w:sz w:val="18"/>
          <w:lang w:eastAsia="en-GB"/>
        </w:rPr>
        <w:t> should only be redefined together</w:t>
      </w:r>
    </w:p>
    <w:p w:rsidR="00184009" w:rsidRPr="00184009" w:rsidRDefault="00184009" w:rsidP="00184009">
      <w:pPr>
        <w:numPr>
          <w:ilvl w:val="1"/>
          <w:numId w:val="461"/>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i/>
          <w:iCs/>
          <w:color w:val="6A737D"/>
          <w:sz w:val="16"/>
          <w:lang w:eastAsia="en-GB"/>
        </w:rPr>
        <w:t>hashCode</w:t>
      </w:r>
      <w:r w:rsidRPr="00184009">
        <w:rPr>
          <w:rFonts w:ascii="Segoe UI" w:eastAsia="Times New Roman" w:hAnsi="Segoe UI" w:cs="Segoe UI"/>
          <w:i/>
          <w:iCs/>
          <w:color w:val="6A737D"/>
          <w:sz w:val="18"/>
          <w:lang w:eastAsia="en-GB"/>
        </w:rPr>
        <w:t> may only depend on fields the </w:t>
      </w:r>
      <w:r w:rsidRPr="00184009">
        <w:rPr>
          <w:rFonts w:ascii="Consolas" w:eastAsia="Times New Roman" w:hAnsi="Consolas" w:cs="Consolas"/>
          <w:i/>
          <w:iCs/>
          <w:color w:val="6A737D"/>
          <w:sz w:val="16"/>
          <w:lang w:eastAsia="en-GB"/>
        </w:rPr>
        <w:t>equals</w:t>
      </w:r>
      <w:r w:rsidRPr="00184009">
        <w:rPr>
          <w:rFonts w:ascii="Segoe UI" w:eastAsia="Times New Roman" w:hAnsi="Segoe UI" w:cs="Segoe UI"/>
          <w:i/>
          <w:iCs/>
          <w:color w:val="6A737D"/>
          <w:sz w:val="18"/>
          <w:lang w:eastAsia="en-GB"/>
        </w:rPr>
        <w:t> depends 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suitable definition of 'hashCode':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hashCode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6A737D"/>
          <w:sz w:val="16"/>
          <w:lang w:eastAsia="en-GB"/>
        </w:rPr>
        <w:t>// 41 is prime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equals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that.x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'hashCode' should give reasonable distribution of hash codes at a low cost</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Defining </w:t>
      </w:r>
      <w:r w:rsidRPr="00184009">
        <w:rPr>
          <w:rFonts w:ascii="Consolas" w:eastAsia="Times New Roman" w:hAnsi="Consolas" w:cs="Consolas"/>
          <w:i/>
          <w:iCs/>
          <w:color w:val="24292E"/>
          <w:sz w:val="16"/>
          <w:lang w:eastAsia="en-GB"/>
        </w:rPr>
        <w:t>equals</w:t>
      </w:r>
      <w:r w:rsidRPr="00184009">
        <w:rPr>
          <w:rFonts w:ascii="Segoe UI" w:eastAsia="Times New Roman" w:hAnsi="Segoe UI" w:cs="Segoe UI"/>
          <w:i/>
          <w:iCs/>
          <w:color w:val="24292E"/>
          <w:sz w:val="18"/>
          <w:lang w:eastAsia="en-GB"/>
        </w:rPr>
        <w:t> in terms of mutable fields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slight variation of class Point: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notice 'vars'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hashCode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equals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that.x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46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now defined in terms of these mutable fields, so their results change when fields change, which can have strange effects once you put points in collections: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Point = Point@3c990add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HashSet</w:t>
      </w:r>
      <w:r w:rsidRPr="00184009">
        <w:rPr>
          <w:rFonts w:ascii="Consolas" w:eastAsia="Times New Roman" w:hAnsi="Consolas" w:cs="Consolas"/>
          <w:color w:val="24292E"/>
          <w:sz w:val="16"/>
          <w:szCs w:val="16"/>
          <w:lang w:eastAsia="en-GB"/>
        </w:rPr>
        <w:t xml:space="preserve">(p)     </w:t>
      </w:r>
      <w:r w:rsidRPr="00184009">
        <w:rPr>
          <w:rFonts w:ascii="Consolas" w:eastAsia="Times New Roman" w:hAnsi="Consolas" w:cs="Consolas"/>
          <w:color w:val="6A737D"/>
          <w:sz w:val="16"/>
          <w:lang w:eastAsia="en-GB"/>
        </w:rPr>
        <w:t>// mutable.HashSet[Point] = Set(Point@3c990add)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coll contains p           </w:t>
      </w:r>
      <w:r w:rsidRPr="00184009">
        <w:rPr>
          <w:rFonts w:ascii="Consolas" w:eastAsia="Times New Roman" w:hAnsi="Consolas" w:cs="Consolas"/>
          <w:color w:val="6A737D"/>
          <w:sz w:val="16"/>
          <w:lang w:eastAsia="en-GB"/>
        </w:rPr>
        <w:t>//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now we change a field: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p.x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coll contains p           </w:t>
      </w:r>
      <w:r w:rsidRPr="00184009">
        <w:rPr>
          <w:rFonts w:ascii="Consolas" w:eastAsia="Times New Roman" w:hAnsi="Consolas" w:cs="Consolas"/>
          <w:color w:val="6A737D"/>
          <w:sz w:val="16"/>
          <w:lang w:eastAsia="en-GB"/>
        </w:rPr>
        <w:t>// 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coll.iterator contains p  </w:t>
      </w:r>
      <w:r w:rsidRPr="00184009">
        <w:rPr>
          <w:rFonts w:ascii="Consolas" w:eastAsia="Times New Roman" w:hAnsi="Consolas" w:cs="Consolas"/>
          <w:color w:val="6A737D"/>
          <w:sz w:val="16"/>
          <w:lang w:eastAsia="en-GB"/>
        </w:rPr>
        <w:t>//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what happened is that now 'hashCode' evaluates to different value, so 'contains'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looks for provided element in a wrong bucket</w:t>
      </w:r>
    </w:p>
    <w:p w:rsidR="00184009" w:rsidRPr="00184009" w:rsidRDefault="00184009" w:rsidP="00184009">
      <w:pPr>
        <w:numPr>
          <w:ilvl w:val="0"/>
          <w:numId w:val="46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need a comparison that takes the current state of an object into account, you should name the method differently, something other than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szCs w:val="18"/>
          <w:lang w:eastAsia="en-GB"/>
        </w:rPr>
        <w:t>,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equalContents</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Failing to define </w:t>
      </w:r>
      <w:r w:rsidRPr="00184009">
        <w:rPr>
          <w:rFonts w:ascii="Consolas" w:eastAsia="Times New Roman" w:hAnsi="Consolas" w:cs="Consolas"/>
          <w:i/>
          <w:iCs/>
          <w:color w:val="24292E"/>
          <w:sz w:val="16"/>
          <w:lang w:eastAsia="en-GB"/>
        </w:rPr>
        <w:t>equals</w:t>
      </w:r>
      <w:r w:rsidRPr="00184009">
        <w:rPr>
          <w:rFonts w:ascii="Segoe UI" w:eastAsia="Times New Roman" w:hAnsi="Segoe UI" w:cs="Segoe UI"/>
          <w:i/>
          <w:iCs/>
          <w:color w:val="24292E"/>
          <w:sz w:val="18"/>
          <w:lang w:eastAsia="en-GB"/>
        </w:rPr>
        <w:t> as an equivalence relation (same as Java)</w:t>
      </w:r>
    </w:p>
    <w:p w:rsidR="00184009" w:rsidRPr="00184009" w:rsidRDefault="00184009" w:rsidP="00184009">
      <w:pPr>
        <w:numPr>
          <w:ilvl w:val="0"/>
          <w:numId w:val="464"/>
        </w:numPr>
        <w:spacing w:after="0"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contract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scala.Any</w:t>
      </w:r>
      <w:r w:rsidRPr="00184009">
        <w:rPr>
          <w:rFonts w:ascii="Segoe UI" w:eastAsia="Times New Roman" w:hAnsi="Segoe UI" w:cs="Segoe UI"/>
          <w:color w:val="6A737D"/>
          <w:sz w:val="18"/>
          <w:szCs w:val="18"/>
          <w:lang w:eastAsia="en-GB"/>
        </w:rPr>
        <w:t>:</w:t>
      </w:r>
    </w:p>
    <w:p w:rsidR="00184009" w:rsidRPr="00184009" w:rsidRDefault="00184009" w:rsidP="00184009">
      <w:pPr>
        <w:numPr>
          <w:ilvl w:val="1"/>
          <w:numId w:val="46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reflexive</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for any non-null value </w:t>
      </w:r>
      <w:r w:rsidRPr="00184009">
        <w:rPr>
          <w:rFonts w:ascii="Consolas" w:eastAsia="Times New Roman" w:hAnsi="Consolas" w:cs="Consolas"/>
          <w:i/>
          <w:iCs/>
          <w:color w:val="6A737D"/>
          <w:sz w:val="16"/>
          <w:lang w:eastAsia="en-GB"/>
        </w:rPr>
        <w:t>x</w:t>
      </w:r>
      <w:r w:rsidRPr="00184009">
        <w:rPr>
          <w:rFonts w:ascii="Segoe UI" w:eastAsia="Times New Roman" w:hAnsi="Segoe UI" w:cs="Segoe UI"/>
          <w:i/>
          <w:iCs/>
          <w:color w:val="6A737D"/>
          <w:sz w:val="18"/>
          <w:lang w:eastAsia="en-GB"/>
        </w:rPr>
        <w:t>, the expression </w:t>
      </w:r>
      <w:r w:rsidRPr="00184009">
        <w:rPr>
          <w:rFonts w:ascii="Consolas" w:eastAsia="Times New Roman" w:hAnsi="Consolas" w:cs="Consolas"/>
          <w:i/>
          <w:iCs/>
          <w:color w:val="6A737D"/>
          <w:sz w:val="16"/>
          <w:lang w:eastAsia="en-GB"/>
        </w:rPr>
        <w:t>x.equals(x)</w:t>
      </w:r>
      <w:r w:rsidRPr="00184009">
        <w:rPr>
          <w:rFonts w:ascii="Segoe UI" w:eastAsia="Times New Roman" w:hAnsi="Segoe UI" w:cs="Segoe UI"/>
          <w:i/>
          <w:iCs/>
          <w:color w:val="6A737D"/>
          <w:sz w:val="18"/>
          <w:lang w:eastAsia="en-GB"/>
        </w:rPr>
        <w:t> should return </w:t>
      </w:r>
      <w:r w:rsidRPr="00184009">
        <w:rPr>
          <w:rFonts w:ascii="Consolas" w:eastAsia="Times New Roman" w:hAnsi="Consolas" w:cs="Consolas"/>
          <w:i/>
          <w:iCs/>
          <w:color w:val="6A737D"/>
          <w:sz w:val="16"/>
          <w:lang w:eastAsia="en-GB"/>
        </w:rPr>
        <w:t>true</w:t>
      </w:r>
    </w:p>
    <w:p w:rsidR="00184009" w:rsidRPr="00184009" w:rsidRDefault="00184009" w:rsidP="00184009">
      <w:pPr>
        <w:numPr>
          <w:ilvl w:val="1"/>
          <w:numId w:val="46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symmetric</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for any non-null values </w:t>
      </w:r>
      <w:r w:rsidRPr="00184009">
        <w:rPr>
          <w:rFonts w:ascii="Consolas" w:eastAsia="Times New Roman" w:hAnsi="Consolas" w:cs="Consolas"/>
          <w:i/>
          <w:iCs/>
          <w:color w:val="6A737D"/>
          <w:sz w:val="16"/>
          <w:lang w:eastAsia="en-GB"/>
        </w:rPr>
        <w:t>x</w:t>
      </w:r>
      <w:r w:rsidRPr="00184009">
        <w:rPr>
          <w:rFonts w:ascii="Segoe UI" w:eastAsia="Times New Roman" w:hAnsi="Segoe UI" w:cs="Segoe UI"/>
          <w:i/>
          <w:iCs/>
          <w:color w:val="6A737D"/>
          <w:sz w:val="18"/>
          <w:lang w:eastAsia="en-GB"/>
        </w:rPr>
        <w:t> and </w:t>
      </w:r>
      <w:r w:rsidRPr="00184009">
        <w:rPr>
          <w:rFonts w:ascii="Consolas" w:eastAsia="Times New Roman" w:hAnsi="Consolas" w:cs="Consolas"/>
          <w:i/>
          <w:iCs/>
          <w:color w:val="6A737D"/>
          <w:sz w:val="16"/>
          <w:lang w:eastAsia="en-GB"/>
        </w:rPr>
        <w:t>y</w:t>
      </w:r>
      <w:r w:rsidRPr="00184009">
        <w:rPr>
          <w:rFonts w:ascii="Segoe UI" w:eastAsia="Times New Roman" w:hAnsi="Segoe UI" w:cs="Segoe UI"/>
          <w:i/>
          <w:iCs/>
          <w:color w:val="6A737D"/>
          <w:sz w:val="18"/>
          <w:lang w:eastAsia="en-GB"/>
        </w:rPr>
        <w:t>, the expression </w:t>
      </w:r>
      <w:r w:rsidRPr="00184009">
        <w:rPr>
          <w:rFonts w:ascii="Consolas" w:eastAsia="Times New Roman" w:hAnsi="Consolas" w:cs="Consolas"/>
          <w:i/>
          <w:iCs/>
          <w:color w:val="6A737D"/>
          <w:sz w:val="16"/>
          <w:lang w:eastAsia="en-GB"/>
        </w:rPr>
        <w:t>x.equals(y)</w:t>
      </w:r>
      <w:r w:rsidRPr="00184009">
        <w:rPr>
          <w:rFonts w:ascii="Segoe UI" w:eastAsia="Times New Roman" w:hAnsi="Segoe UI" w:cs="Segoe UI"/>
          <w:i/>
          <w:iCs/>
          <w:color w:val="6A737D"/>
          <w:sz w:val="18"/>
          <w:lang w:eastAsia="en-GB"/>
        </w:rPr>
        <w:t> should return </w:t>
      </w:r>
      <w:r w:rsidRPr="00184009">
        <w:rPr>
          <w:rFonts w:ascii="Consolas" w:eastAsia="Times New Roman" w:hAnsi="Consolas" w:cs="Consolas"/>
          <w:i/>
          <w:iCs/>
          <w:color w:val="6A737D"/>
          <w:sz w:val="16"/>
          <w:lang w:eastAsia="en-GB"/>
        </w:rPr>
        <w:t>true</w:t>
      </w:r>
      <w:r w:rsidRPr="00184009">
        <w:rPr>
          <w:rFonts w:ascii="Segoe UI" w:eastAsia="Times New Roman" w:hAnsi="Segoe UI" w:cs="Segoe UI"/>
          <w:i/>
          <w:iCs/>
          <w:color w:val="6A737D"/>
          <w:sz w:val="18"/>
          <w:lang w:eastAsia="en-GB"/>
        </w:rPr>
        <w:t> if and only if </w:t>
      </w:r>
      <w:r w:rsidRPr="00184009">
        <w:rPr>
          <w:rFonts w:ascii="Consolas" w:eastAsia="Times New Roman" w:hAnsi="Consolas" w:cs="Consolas"/>
          <w:i/>
          <w:iCs/>
          <w:color w:val="6A737D"/>
          <w:sz w:val="16"/>
          <w:lang w:eastAsia="en-GB"/>
        </w:rPr>
        <w:t>y.equals(x)</w:t>
      </w:r>
      <w:r w:rsidRPr="00184009">
        <w:rPr>
          <w:rFonts w:ascii="Segoe UI" w:eastAsia="Times New Roman" w:hAnsi="Segoe UI" w:cs="Segoe UI"/>
          <w:i/>
          <w:iCs/>
          <w:color w:val="6A737D"/>
          <w:sz w:val="18"/>
          <w:lang w:eastAsia="en-GB"/>
        </w:rPr>
        <w:t> returns </w:t>
      </w:r>
      <w:r w:rsidRPr="00184009">
        <w:rPr>
          <w:rFonts w:ascii="Consolas" w:eastAsia="Times New Roman" w:hAnsi="Consolas" w:cs="Consolas"/>
          <w:i/>
          <w:iCs/>
          <w:color w:val="6A737D"/>
          <w:sz w:val="16"/>
          <w:lang w:eastAsia="en-GB"/>
        </w:rPr>
        <w:t>true</w:t>
      </w:r>
    </w:p>
    <w:p w:rsidR="00184009" w:rsidRPr="00184009" w:rsidRDefault="00184009" w:rsidP="00184009">
      <w:pPr>
        <w:numPr>
          <w:ilvl w:val="1"/>
          <w:numId w:val="46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transitive</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for any non-null values </w:t>
      </w:r>
      <w:r w:rsidRPr="00184009">
        <w:rPr>
          <w:rFonts w:ascii="Consolas" w:eastAsia="Times New Roman" w:hAnsi="Consolas" w:cs="Consolas"/>
          <w:i/>
          <w:iCs/>
          <w:color w:val="6A737D"/>
          <w:sz w:val="16"/>
          <w:lang w:eastAsia="en-GB"/>
        </w:rPr>
        <w:t>x</w:t>
      </w:r>
      <w:r w:rsidRPr="00184009">
        <w:rPr>
          <w:rFonts w:ascii="Segoe UI" w:eastAsia="Times New Roman" w:hAnsi="Segoe UI" w:cs="Segoe UI"/>
          <w:i/>
          <w:iCs/>
          <w:color w:val="6A737D"/>
          <w:sz w:val="18"/>
          <w:lang w:eastAsia="en-GB"/>
        </w:rPr>
        <w:t>, </w:t>
      </w:r>
      <w:r w:rsidRPr="00184009">
        <w:rPr>
          <w:rFonts w:ascii="Consolas" w:eastAsia="Times New Roman" w:hAnsi="Consolas" w:cs="Consolas"/>
          <w:i/>
          <w:iCs/>
          <w:color w:val="6A737D"/>
          <w:sz w:val="16"/>
          <w:lang w:eastAsia="en-GB"/>
        </w:rPr>
        <w:t>y</w:t>
      </w:r>
      <w:r w:rsidRPr="00184009">
        <w:rPr>
          <w:rFonts w:ascii="Segoe UI" w:eastAsia="Times New Roman" w:hAnsi="Segoe UI" w:cs="Segoe UI"/>
          <w:i/>
          <w:iCs/>
          <w:color w:val="6A737D"/>
          <w:sz w:val="18"/>
          <w:lang w:eastAsia="en-GB"/>
        </w:rPr>
        <w:t> and </w:t>
      </w:r>
      <w:r w:rsidRPr="00184009">
        <w:rPr>
          <w:rFonts w:ascii="Consolas" w:eastAsia="Times New Roman" w:hAnsi="Consolas" w:cs="Consolas"/>
          <w:i/>
          <w:iCs/>
          <w:color w:val="6A737D"/>
          <w:sz w:val="16"/>
          <w:lang w:eastAsia="en-GB"/>
        </w:rPr>
        <w:t>z</w:t>
      </w:r>
      <w:r w:rsidRPr="00184009">
        <w:rPr>
          <w:rFonts w:ascii="Segoe UI" w:eastAsia="Times New Roman" w:hAnsi="Segoe UI" w:cs="Segoe UI"/>
          <w:i/>
          <w:iCs/>
          <w:color w:val="6A737D"/>
          <w:sz w:val="18"/>
          <w:lang w:eastAsia="en-GB"/>
        </w:rPr>
        <w:t>, if </w:t>
      </w:r>
      <w:r w:rsidRPr="00184009">
        <w:rPr>
          <w:rFonts w:ascii="Consolas" w:eastAsia="Times New Roman" w:hAnsi="Consolas" w:cs="Consolas"/>
          <w:i/>
          <w:iCs/>
          <w:color w:val="6A737D"/>
          <w:sz w:val="16"/>
          <w:lang w:eastAsia="en-GB"/>
        </w:rPr>
        <w:t>x.equals(y)</w:t>
      </w:r>
      <w:r w:rsidRPr="00184009">
        <w:rPr>
          <w:rFonts w:ascii="Segoe UI" w:eastAsia="Times New Roman" w:hAnsi="Segoe UI" w:cs="Segoe UI"/>
          <w:i/>
          <w:iCs/>
          <w:color w:val="6A737D"/>
          <w:sz w:val="18"/>
          <w:lang w:eastAsia="en-GB"/>
        </w:rPr>
        <w:t> returns </w:t>
      </w:r>
      <w:r w:rsidRPr="00184009">
        <w:rPr>
          <w:rFonts w:ascii="Consolas" w:eastAsia="Times New Roman" w:hAnsi="Consolas" w:cs="Consolas"/>
          <w:i/>
          <w:iCs/>
          <w:color w:val="6A737D"/>
          <w:sz w:val="16"/>
          <w:lang w:eastAsia="en-GB"/>
        </w:rPr>
        <w:t>true</w:t>
      </w:r>
      <w:r w:rsidRPr="00184009">
        <w:rPr>
          <w:rFonts w:ascii="Segoe UI" w:eastAsia="Times New Roman" w:hAnsi="Segoe UI" w:cs="Segoe UI"/>
          <w:i/>
          <w:iCs/>
          <w:color w:val="6A737D"/>
          <w:sz w:val="18"/>
          <w:lang w:eastAsia="en-GB"/>
        </w:rPr>
        <w:t> and </w:t>
      </w:r>
      <w:r w:rsidRPr="00184009">
        <w:rPr>
          <w:rFonts w:ascii="Consolas" w:eastAsia="Times New Roman" w:hAnsi="Consolas" w:cs="Consolas"/>
          <w:i/>
          <w:iCs/>
          <w:color w:val="6A737D"/>
          <w:sz w:val="16"/>
          <w:lang w:eastAsia="en-GB"/>
        </w:rPr>
        <w:t>y.equals(z)</w:t>
      </w:r>
      <w:r w:rsidRPr="00184009">
        <w:rPr>
          <w:rFonts w:ascii="Segoe UI" w:eastAsia="Times New Roman" w:hAnsi="Segoe UI" w:cs="Segoe UI"/>
          <w:i/>
          <w:iCs/>
          <w:color w:val="6A737D"/>
          <w:sz w:val="18"/>
          <w:lang w:eastAsia="en-GB"/>
        </w:rPr>
        <w:t> returns </w:t>
      </w:r>
      <w:r w:rsidRPr="00184009">
        <w:rPr>
          <w:rFonts w:ascii="Consolas" w:eastAsia="Times New Roman" w:hAnsi="Consolas" w:cs="Consolas"/>
          <w:i/>
          <w:iCs/>
          <w:color w:val="6A737D"/>
          <w:sz w:val="16"/>
          <w:lang w:eastAsia="en-GB"/>
        </w:rPr>
        <w:t>true</w:t>
      </w:r>
      <w:r w:rsidRPr="00184009">
        <w:rPr>
          <w:rFonts w:ascii="Segoe UI" w:eastAsia="Times New Roman" w:hAnsi="Segoe UI" w:cs="Segoe UI"/>
          <w:i/>
          <w:iCs/>
          <w:color w:val="6A737D"/>
          <w:sz w:val="18"/>
          <w:lang w:eastAsia="en-GB"/>
        </w:rPr>
        <w:t>, then </w:t>
      </w:r>
      <w:r w:rsidRPr="00184009">
        <w:rPr>
          <w:rFonts w:ascii="Consolas" w:eastAsia="Times New Roman" w:hAnsi="Consolas" w:cs="Consolas"/>
          <w:i/>
          <w:iCs/>
          <w:color w:val="6A737D"/>
          <w:sz w:val="16"/>
          <w:lang w:eastAsia="en-GB"/>
        </w:rPr>
        <w:t>x.equals(z)</w:t>
      </w:r>
      <w:r w:rsidRPr="00184009">
        <w:rPr>
          <w:rFonts w:ascii="Segoe UI" w:eastAsia="Times New Roman" w:hAnsi="Segoe UI" w:cs="Segoe UI"/>
          <w:i/>
          <w:iCs/>
          <w:color w:val="6A737D"/>
          <w:sz w:val="18"/>
          <w:lang w:eastAsia="en-GB"/>
        </w:rPr>
        <w:t> should return </w:t>
      </w:r>
      <w:r w:rsidRPr="00184009">
        <w:rPr>
          <w:rFonts w:ascii="Consolas" w:eastAsia="Times New Roman" w:hAnsi="Consolas" w:cs="Consolas"/>
          <w:i/>
          <w:iCs/>
          <w:color w:val="6A737D"/>
          <w:sz w:val="16"/>
          <w:lang w:eastAsia="en-GB"/>
        </w:rPr>
        <w:t>true</w:t>
      </w:r>
    </w:p>
    <w:p w:rsidR="00184009" w:rsidRPr="00184009" w:rsidRDefault="00184009" w:rsidP="00184009">
      <w:pPr>
        <w:numPr>
          <w:ilvl w:val="1"/>
          <w:numId w:val="46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lastRenderedPageBreak/>
        <w:t>consistent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for any non-null values </w:t>
      </w:r>
      <w:r w:rsidRPr="00184009">
        <w:rPr>
          <w:rFonts w:ascii="Consolas" w:eastAsia="Times New Roman" w:hAnsi="Consolas" w:cs="Consolas"/>
          <w:i/>
          <w:iCs/>
          <w:color w:val="6A737D"/>
          <w:sz w:val="16"/>
          <w:lang w:eastAsia="en-GB"/>
        </w:rPr>
        <w:t>x</w:t>
      </w:r>
      <w:r w:rsidRPr="00184009">
        <w:rPr>
          <w:rFonts w:ascii="Segoe UI" w:eastAsia="Times New Roman" w:hAnsi="Segoe UI" w:cs="Segoe UI"/>
          <w:i/>
          <w:iCs/>
          <w:color w:val="6A737D"/>
          <w:sz w:val="18"/>
          <w:lang w:eastAsia="en-GB"/>
        </w:rPr>
        <w:t> and </w:t>
      </w:r>
      <w:r w:rsidRPr="00184009">
        <w:rPr>
          <w:rFonts w:ascii="Consolas" w:eastAsia="Times New Roman" w:hAnsi="Consolas" w:cs="Consolas"/>
          <w:i/>
          <w:iCs/>
          <w:color w:val="6A737D"/>
          <w:sz w:val="16"/>
          <w:lang w:eastAsia="en-GB"/>
        </w:rPr>
        <w:t>y</w:t>
      </w:r>
      <w:r w:rsidRPr="00184009">
        <w:rPr>
          <w:rFonts w:ascii="Segoe UI" w:eastAsia="Times New Roman" w:hAnsi="Segoe UI" w:cs="Segoe UI"/>
          <w:i/>
          <w:iCs/>
          <w:color w:val="6A737D"/>
          <w:sz w:val="18"/>
          <w:lang w:eastAsia="en-GB"/>
        </w:rPr>
        <w:t>, multiple invocations of </w:t>
      </w:r>
      <w:r w:rsidRPr="00184009">
        <w:rPr>
          <w:rFonts w:ascii="Consolas" w:eastAsia="Times New Roman" w:hAnsi="Consolas" w:cs="Consolas"/>
          <w:i/>
          <w:iCs/>
          <w:color w:val="6A737D"/>
          <w:sz w:val="16"/>
          <w:lang w:eastAsia="en-GB"/>
        </w:rPr>
        <w:t>x.equals(y)</w:t>
      </w:r>
      <w:r w:rsidRPr="00184009">
        <w:rPr>
          <w:rFonts w:ascii="Segoe UI" w:eastAsia="Times New Roman" w:hAnsi="Segoe UI" w:cs="Segoe UI"/>
          <w:i/>
          <w:iCs/>
          <w:color w:val="6A737D"/>
          <w:sz w:val="18"/>
          <w:lang w:eastAsia="en-GB"/>
        </w:rPr>
        <w:t> should consistently return </w:t>
      </w:r>
      <w:r w:rsidRPr="00184009">
        <w:rPr>
          <w:rFonts w:ascii="Consolas" w:eastAsia="Times New Roman" w:hAnsi="Consolas" w:cs="Consolas"/>
          <w:i/>
          <w:iCs/>
          <w:color w:val="6A737D"/>
          <w:sz w:val="16"/>
          <w:lang w:eastAsia="en-GB"/>
        </w:rPr>
        <w:t>true</w:t>
      </w:r>
      <w:r w:rsidRPr="00184009">
        <w:rPr>
          <w:rFonts w:ascii="Segoe UI" w:eastAsia="Times New Roman" w:hAnsi="Segoe UI" w:cs="Segoe UI"/>
          <w:i/>
          <w:iCs/>
          <w:color w:val="6A737D"/>
          <w:sz w:val="18"/>
          <w:lang w:eastAsia="en-GB"/>
        </w:rPr>
        <w:t> or consistently return </w:t>
      </w:r>
      <w:r w:rsidRPr="00184009">
        <w:rPr>
          <w:rFonts w:ascii="Consolas" w:eastAsia="Times New Roman" w:hAnsi="Consolas" w:cs="Consolas"/>
          <w:i/>
          <w:iCs/>
          <w:color w:val="6A737D"/>
          <w:sz w:val="16"/>
          <w:lang w:eastAsia="en-GB"/>
        </w:rPr>
        <w:t>false</w:t>
      </w:r>
      <w:r w:rsidRPr="00184009">
        <w:rPr>
          <w:rFonts w:ascii="Segoe UI" w:eastAsia="Times New Roman" w:hAnsi="Segoe UI" w:cs="Segoe UI"/>
          <w:i/>
          <w:iCs/>
          <w:color w:val="6A737D"/>
          <w:sz w:val="18"/>
          <w:lang w:eastAsia="en-GB"/>
        </w:rPr>
        <w:t>, provided no information used in equals comparisons is modified</w:t>
      </w:r>
    </w:p>
    <w:p w:rsidR="00184009" w:rsidRPr="00184009" w:rsidRDefault="00184009" w:rsidP="00184009">
      <w:pPr>
        <w:numPr>
          <w:ilvl w:val="1"/>
          <w:numId w:val="46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for any non-null value </w:t>
      </w:r>
      <w:r w:rsidRPr="00184009">
        <w:rPr>
          <w:rFonts w:ascii="Consolas" w:eastAsia="Times New Roman" w:hAnsi="Consolas" w:cs="Consolas"/>
          <w:i/>
          <w:iCs/>
          <w:color w:val="6A737D"/>
          <w:sz w:val="16"/>
          <w:lang w:eastAsia="en-GB"/>
        </w:rPr>
        <w:t>x</w:t>
      </w:r>
      <w:r w:rsidRPr="00184009">
        <w:rPr>
          <w:rFonts w:ascii="Segoe UI" w:eastAsia="Times New Roman" w:hAnsi="Segoe UI" w:cs="Segoe UI"/>
          <w:i/>
          <w:iCs/>
          <w:color w:val="6A737D"/>
          <w:sz w:val="18"/>
          <w:lang w:eastAsia="en-GB"/>
        </w:rPr>
        <w:t>, the expression </w:t>
      </w:r>
      <w:r w:rsidRPr="00184009">
        <w:rPr>
          <w:rFonts w:ascii="Consolas" w:eastAsia="Times New Roman" w:hAnsi="Consolas" w:cs="Consolas"/>
          <w:i/>
          <w:iCs/>
          <w:color w:val="6A737D"/>
          <w:sz w:val="16"/>
          <w:lang w:eastAsia="en-GB"/>
        </w:rPr>
        <w:t>x.equals(null)</w:t>
      </w:r>
      <w:r w:rsidRPr="00184009">
        <w:rPr>
          <w:rFonts w:ascii="Segoe UI" w:eastAsia="Times New Roman" w:hAnsi="Segoe UI" w:cs="Segoe UI"/>
          <w:i/>
          <w:iCs/>
          <w:color w:val="6A737D"/>
          <w:sz w:val="18"/>
          <w:lang w:eastAsia="en-GB"/>
        </w:rPr>
        <w:t> should return </w:t>
      </w:r>
      <w:r w:rsidRPr="00184009">
        <w:rPr>
          <w:rFonts w:ascii="Consolas" w:eastAsia="Times New Roman" w:hAnsi="Consolas" w:cs="Consolas"/>
          <w:i/>
          <w:iCs/>
          <w:color w:val="6A737D"/>
          <w:sz w:val="16"/>
          <w:lang w:eastAsia="en-GB"/>
        </w:rPr>
        <w:t>false</w:t>
      </w:r>
    </w:p>
    <w:p w:rsidR="00184009" w:rsidRPr="00184009" w:rsidRDefault="00184009" w:rsidP="00184009">
      <w:pPr>
        <w:numPr>
          <w:ilvl w:val="0"/>
          <w:numId w:val="464"/>
        </w:numPr>
        <w:spacing w:before="184" w:after="184"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"better equals" definition conforms to</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the contract</w:t>
      </w:r>
      <w:r w:rsidRPr="00184009">
        <w:rPr>
          <w:rFonts w:ascii="Segoe UI" w:eastAsia="Times New Roman" w:hAnsi="Segoe UI" w:cs="Segoe UI"/>
          <w:color w:val="6A737D"/>
          <w:sz w:val="18"/>
          <w:szCs w:val="18"/>
          <w:lang w:eastAsia="en-GB"/>
        </w:rPr>
        <w:t>, but things become more complicated when inheritance is introduced: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Enumeration</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Orange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Yellow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Green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Blue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Indigo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Violet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Value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non-symmetric equals: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Value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(x, y)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equals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.color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that.color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super</w:t>
      </w:r>
      <w:r w:rsidRPr="00184009">
        <w:rPr>
          <w:rFonts w:ascii="Consolas" w:eastAsia="Times New Roman" w:hAnsi="Consolas" w:cs="Consolas"/>
          <w:color w:val="24292E"/>
          <w:sz w:val="16"/>
          <w:szCs w:val="16"/>
          <w:lang w:eastAsia="en-GB"/>
        </w:rPr>
        <w:t>.equals(that)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doesn't need to override 'hashCode', since this 'equals' is stricter than point's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the contract for 'hashCode' is satisfied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two colored points are equal, they must have the same coordinates, so their hash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codes are guaranteed to be equal as well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'equals' contract becomes broken once points and color points are mixed: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Point = Point@6aeee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Red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ColoredPoint = ColoredPoint@6aeee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p equals cp    </w:t>
      </w:r>
      <w:r w:rsidRPr="00184009">
        <w:rPr>
          <w:rFonts w:ascii="Consolas" w:eastAsia="Times New Roman" w:hAnsi="Consolas" w:cs="Consolas"/>
          <w:color w:val="6A737D"/>
          <w:sz w:val="16"/>
          <w:lang w:eastAsia="en-GB"/>
        </w:rPr>
        <w:t>// true  - invokes p's equals (from class 'Point')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cp equals p    </w:t>
      </w:r>
      <w:r w:rsidRPr="00184009">
        <w:rPr>
          <w:rFonts w:ascii="Consolas" w:eastAsia="Times New Roman" w:hAnsi="Consolas" w:cs="Consolas"/>
          <w:color w:val="6A737D"/>
          <w:sz w:val="16"/>
          <w:lang w:eastAsia="en-GB"/>
        </w:rPr>
        <w:t>// false - invokes cp's equals (from class 'ColoredPoint')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so the relation defined by 'equals' is not symmetric, which can have unexpected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consequences for collections: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HashSet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 xml:space="preserve">](p) contains cp  </w:t>
      </w:r>
      <w:r w:rsidRPr="00184009">
        <w:rPr>
          <w:rFonts w:ascii="Consolas" w:eastAsia="Times New Roman" w:hAnsi="Consolas" w:cs="Consolas"/>
          <w:color w:val="6A737D"/>
          <w:sz w:val="16"/>
          <w:lang w:eastAsia="en-GB"/>
        </w:rPr>
        <w:t>//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HashSet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 xml:space="preserve">](cp) contains p  </w:t>
      </w:r>
      <w:r w:rsidRPr="00184009">
        <w:rPr>
          <w:rFonts w:ascii="Consolas" w:eastAsia="Times New Roman" w:hAnsi="Consolas" w:cs="Consolas"/>
          <w:color w:val="6A737D"/>
          <w:sz w:val="16"/>
          <w:lang w:eastAsia="en-GB"/>
        </w:rPr>
        <w:t>// false</w:t>
      </w:r>
    </w:p>
    <w:p w:rsidR="00184009" w:rsidRPr="00184009" w:rsidRDefault="00184009" w:rsidP="00184009">
      <w:pPr>
        <w:numPr>
          <w:ilvl w:val="0"/>
          <w:numId w:val="46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fix the symmetry problem, you can either make the relation more general or more strict</w:t>
      </w:r>
    </w:p>
    <w:p w:rsidR="00184009" w:rsidRPr="00184009" w:rsidRDefault="00184009" w:rsidP="00184009">
      <w:pPr>
        <w:numPr>
          <w:ilvl w:val="0"/>
          <w:numId w:val="46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making it more general means that a pair of two objects,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w:t>
      </w:r>
      <w:r w:rsidRPr="00184009">
        <w:rPr>
          <w:rFonts w:ascii="Segoe UI" w:eastAsia="Times New Roman" w:hAnsi="Segoe UI" w:cs="Segoe UI"/>
          <w:color w:val="6A737D"/>
          <w:sz w:val="18"/>
          <w:szCs w:val="18"/>
          <w:lang w:eastAsia="en-GB"/>
        </w:rPr>
        <w:t>, is taken to be equal if either comparing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 comparing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yields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Value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(x, y)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equals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.color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that.color)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super</w:t>
      </w:r>
      <w:r w:rsidRPr="00184009">
        <w:rPr>
          <w:rFonts w:ascii="Consolas" w:eastAsia="Times New Roman" w:hAnsi="Consolas" w:cs="Consolas"/>
          <w:color w:val="24292E"/>
          <w:sz w:val="16"/>
          <w:szCs w:val="16"/>
          <w:lang w:eastAsia="en-GB"/>
        </w:rPr>
        <w:t>.equals(that)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special comparison for points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that equals </w:t>
      </w:r>
      <w:r w:rsidRPr="00184009">
        <w:rPr>
          <w:rFonts w:ascii="Consolas" w:eastAsia="Times New Roman" w:hAnsi="Consolas" w:cs="Consolas"/>
          <w:color w:val="005CC5"/>
          <w:sz w:val="16"/>
          <w:lang w:eastAsia="en-GB"/>
        </w:rPr>
        <w:t>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Now, both 'cp equals p' and 'p equals cp' result in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However, the contract for equals is still broken. Now the problem is that the new</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relation is no longer transitive: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redp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Red</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blup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Blue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taken individually: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redp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  </w:t>
      </w:r>
      <w:r w:rsidRPr="00184009">
        <w:rPr>
          <w:rFonts w:ascii="Consolas" w:eastAsia="Times New Roman" w:hAnsi="Consolas" w:cs="Consolas"/>
          <w:color w:val="6A737D"/>
          <w:sz w:val="16"/>
          <w:lang w:eastAsia="en-GB"/>
        </w:rPr>
        <w:t>//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p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blup  </w:t>
      </w:r>
      <w:r w:rsidRPr="00184009">
        <w:rPr>
          <w:rFonts w:ascii="Consolas" w:eastAsia="Times New Roman" w:hAnsi="Consolas" w:cs="Consolas"/>
          <w:color w:val="6A737D"/>
          <w:sz w:val="16"/>
          <w:lang w:eastAsia="en-GB"/>
        </w:rPr>
        <w:t>//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redp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blup  </w:t>
      </w:r>
      <w:r w:rsidRPr="00184009">
        <w:rPr>
          <w:rFonts w:ascii="Consolas" w:eastAsia="Times New Roman" w:hAnsi="Consolas" w:cs="Consolas"/>
          <w:color w:val="6A737D"/>
          <w:sz w:val="16"/>
          <w:lang w:eastAsia="en-GB"/>
        </w:rPr>
        <w:t>// false - OK, but transitivity is messed up</w:t>
      </w:r>
    </w:p>
    <w:p w:rsidR="00184009" w:rsidRPr="00184009" w:rsidRDefault="00184009" w:rsidP="00184009">
      <w:pPr>
        <w:numPr>
          <w:ilvl w:val="0"/>
          <w:numId w:val="46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making relation more general seems to lead to a dead end, so we'll try stricter</w:t>
      </w:r>
    </w:p>
    <w:p w:rsidR="00184009" w:rsidRPr="00184009" w:rsidRDefault="00184009" w:rsidP="00184009">
      <w:pPr>
        <w:numPr>
          <w:ilvl w:val="0"/>
          <w:numId w:val="46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one way of making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stricter is to always treat object of different classes as not equal: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technically valid, but still not perfect 'equals':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hashCode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equals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that.x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that.y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.getClass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that.getClass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revert back to non-symmetric one (which is, with this version of Point, symmetric)</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Value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(x, y)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equals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.color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that.color)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super</w:t>
      </w:r>
      <w:r w:rsidRPr="00184009">
        <w:rPr>
          <w:rFonts w:ascii="Consolas" w:eastAsia="Times New Roman" w:hAnsi="Consolas" w:cs="Consolas"/>
          <w:color w:val="24292E"/>
          <w:sz w:val="16"/>
          <w:szCs w:val="16"/>
          <w:lang w:eastAsia="en-GB"/>
        </w:rPr>
        <w:t>.equals(that)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here, an instance of class 'Point' is equal to some other instance of the same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only if the objects have the same field values and same runtime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 still, an anonymous subclass of point, with the same field values: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anonP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Point = $anon$1@34e0a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'anonP' equal to 'p'? Logically it is, but technically it isn't, which is what we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don't want in Scala</w:t>
      </w:r>
    </w:p>
    <w:p w:rsidR="00184009" w:rsidRPr="00184009" w:rsidRDefault="00184009" w:rsidP="00184009">
      <w:pPr>
        <w:numPr>
          <w:ilvl w:val="0"/>
          <w:numId w:val="46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redefine equality on several levels of the class hierarchy while keeping its contract, we are required to redefine one more method,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signature: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canEqual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p>
    <w:p w:rsidR="00184009" w:rsidRPr="00184009" w:rsidRDefault="00184009" w:rsidP="00184009">
      <w:pPr>
        <w:numPr>
          <w:ilvl w:val="0"/>
          <w:numId w:val="46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should return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the provided object is an instance of the class in which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(re)defined</w:t>
      </w:r>
    </w:p>
    <w:p w:rsidR="00184009" w:rsidRPr="00184009" w:rsidRDefault="00184009" w:rsidP="00184009">
      <w:pPr>
        <w:numPr>
          <w:ilvl w:val="0"/>
          <w:numId w:val="46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as soon as a class redefines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szCs w:val="18"/>
          <w:lang w:eastAsia="en-GB"/>
        </w:rPr>
        <w:t>, it should also explicitly state that objects of this class are never equal to objects of some superclass that implements a different equality method</w:t>
      </w:r>
    </w:p>
    <w:p w:rsidR="00184009" w:rsidRPr="00184009" w:rsidRDefault="00184009" w:rsidP="00184009">
      <w:pPr>
        <w:numPr>
          <w:ilvl w:val="0"/>
          <w:numId w:val="46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called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make sure that the objects are comparable both ways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x</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hashCode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equals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(that canEqual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that.x)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canEqual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w:t>
      </w:r>
      <w:r w:rsidRPr="00184009">
        <w:rPr>
          <w:rFonts w:ascii="Consolas" w:eastAsia="Times New Roman" w:hAnsi="Consolas" w:cs="Consolas"/>
          <w:color w:val="005CC5"/>
          <w:sz w:val="16"/>
          <w:lang w:eastAsia="en-GB"/>
        </w:rPr>
        <w:t>isInstanceOf</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all points can be equal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Value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(x, y)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hashCode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super</w:t>
      </w:r>
      <w:r w:rsidRPr="00184009">
        <w:rPr>
          <w:rFonts w:ascii="Consolas" w:eastAsia="Times New Roman" w:hAnsi="Consolas" w:cs="Consolas"/>
          <w:color w:val="24292E"/>
          <w:sz w:val="16"/>
          <w:szCs w:val="16"/>
          <w:lang w:eastAsia="en-GB"/>
        </w:rPr>
        <w:t xml:space="preserve">.hashCode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color.hashCode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equals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(that canEqual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super</w:t>
      </w:r>
      <w:r w:rsidRPr="00184009">
        <w:rPr>
          <w:rFonts w:ascii="Consolas" w:eastAsia="Times New Roman" w:hAnsi="Consolas" w:cs="Consolas"/>
          <w:color w:val="24292E"/>
          <w:sz w:val="16"/>
          <w:szCs w:val="16"/>
          <w:lang w:eastAsia="en-GB"/>
        </w:rPr>
        <w:t xml:space="preserve">.equals(that)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.color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that.color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canEqual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 </w:t>
      </w:r>
      <w:r w:rsidRPr="00184009">
        <w:rPr>
          <w:rFonts w:ascii="Consolas" w:eastAsia="Times New Roman" w:hAnsi="Consolas" w:cs="Consolas"/>
          <w:color w:val="005CC5"/>
          <w:sz w:val="16"/>
          <w:lang w:eastAsia="en-GB"/>
        </w:rPr>
        <w:t>isInstanceOf</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now:</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ColoredPoint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Indigo</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anonP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coll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 xml:space="preserve">(p)   </w:t>
      </w:r>
      <w:r w:rsidRPr="00184009">
        <w:rPr>
          <w:rFonts w:ascii="Consolas" w:eastAsia="Times New Roman" w:hAnsi="Consolas" w:cs="Consolas"/>
          <w:color w:val="6A737D"/>
          <w:sz w:val="16"/>
          <w:lang w:eastAsia="en-GB"/>
        </w:rPr>
        <w:t>// List[Point] = List(Point@4aa)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coll contains p      </w:t>
      </w:r>
      <w:r w:rsidRPr="00184009">
        <w:rPr>
          <w:rFonts w:ascii="Consolas" w:eastAsia="Times New Roman" w:hAnsi="Consolas" w:cs="Consolas"/>
          <w:color w:val="6A737D"/>
          <w:sz w:val="16"/>
          <w:lang w:eastAsia="en-GB"/>
        </w:rPr>
        <w:t>//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coll contains cp     </w:t>
      </w:r>
      <w:r w:rsidRPr="00184009">
        <w:rPr>
          <w:rFonts w:ascii="Consolas" w:eastAsia="Times New Roman" w:hAnsi="Consolas" w:cs="Consolas"/>
          <w:color w:val="6A737D"/>
          <w:sz w:val="16"/>
          <w:lang w:eastAsia="en-GB"/>
        </w:rPr>
        <w:t>// 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coll contains anonP  </w:t>
      </w:r>
      <w:r w:rsidRPr="00184009">
        <w:rPr>
          <w:rFonts w:ascii="Consolas" w:eastAsia="Times New Roman" w:hAnsi="Consolas" w:cs="Consolas"/>
          <w:color w:val="6A737D"/>
          <w:sz w:val="16"/>
          <w:lang w:eastAsia="en-GB"/>
        </w:rPr>
        <w:t>// true</w:t>
      </w:r>
    </w:p>
    <w:p w:rsidR="00184009" w:rsidRPr="00184009" w:rsidRDefault="00184009" w:rsidP="00184009">
      <w:pPr>
        <w:numPr>
          <w:ilvl w:val="0"/>
          <w:numId w:val="46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superclass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defines and calls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szCs w:val="18"/>
          <w:lang w:eastAsia="en-GB"/>
        </w:rPr>
        <w:t>, then programmers who implement subclasses can decide whether or not their subclasses may be equal to instances of the superclass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lastRenderedPageBreak/>
        <w:t>698 - Defining equality for parameterized types</w:t>
      </w:r>
    </w:p>
    <w:p w:rsidR="00184009" w:rsidRPr="00184009" w:rsidRDefault="00184009" w:rsidP="00184009">
      <w:pPr>
        <w:numPr>
          <w:ilvl w:val="0"/>
          <w:numId w:val="47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classes are parameterized,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pattern matching scheme needs to be adapted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binary tree with two implementations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left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right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EmptyTree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Nothing</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NoSuchElementException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"EmptyTree.elem"</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left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NoSuchElementException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"EmptyTree.left"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right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NoSuchElementException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"EmptyTree.Right"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Branch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left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right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implementing 'equals' and 'hashCode':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 need for class 'Tree' - subclasses redefine them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 need for object 'EmptyTree' - AnyRef's implementations are fine, after all,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any empty tree is only equal to itself, so reference equality is just what we need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'Branch' value should only be equal to other 'Branch' values, and only if they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have equal 'elem', 'left' and 'right' fields: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Branch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left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right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Tree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equals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Branch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.elem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that.elem </w:t>
      </w:r>
      <w:r w:rsidRPr="00184009">
        <w:rPr>
          <w:rFonts w:ascii="Consolas" w:eastAsia="Times New Roman" w:hAnsi="Consolas" w:cs="Consolas"/>
          <w:color w:val="D73A49"/>
          <w:sz w:val="16"/>
          <w:lang w:eastAsia="en-GB"/>
        </w:rPr>
        <w:t>&amp;&amp;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.left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that.left </w:t>
      </w:r>
      <w:r w:rsidRPr="00184009">
        <w:rPr>
          <w:rFonts w:ascii="Consolas" w:eastAsia="Times New Roman" w:hAnsi="Consolas" w:cs="Consolas"/>
          <w:color w:val="D73A49"/>
          <w:sz w:val="16"/>
          <w:lang w:eastAsia="en-GB"/>
        </w:rPr>
        <w:t>&amp;&amp;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.right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that.right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compiling this code gives 'unchecked' warning: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warning: non variable type-argument T in type pattern is unchecked since it 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eliminated by erasure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saw this before, compiler can only check that the 'other' reference is some kind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of 'Branch'. It cannot check that the element type of the tree is 'T'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reason for this is that element types of parameterized types are eliminated by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compiler's erasure phase, so they are not available for inspection at runtime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fortunately, we don't even need to check that two branches have the same element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types. It's quite possible that, in order to declare two branches as equal, all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need to do is compare their fields: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Branch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EmptyTree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EmptyTree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Branch</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Nil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EmptyTree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EmptyTree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b1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b2  </w:t>
      </w:r>
      <w:r w:rsidRPr="00184009">
        <w:rPr>
          <w:rFonts w:ascii="Consolas" w:eastAsia="Times New Roman" w:hAnsi="Consolas" w:cs="Consolas"/>
          <w:color w:val="6A737D"/>
          <w:sz w:val="16"/>
          <w:lang w:eastAsia="en-GB"/>
        </w:rPr>
        <w:t>//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result shows that the element types was not compared (otherwise would be 'false')</w:t>
      </w:r>
    </w:p>
    <w:p w:rsidR="00184009" w:rsidRPr="00184009" w:rsidRDefault="00184009" w:rsidP="00184009">
      <w:pPr>
        <w:numPr>
          <w:ilvl w:val="0"/>
          <w:numId w:val="47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there's only a small change needed in order to formulate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that does not produce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unchecked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warning, instead of element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szCs w:val="18"/>
          <w:lang w:eastAsia="en-GB"/>
        </w:rPr>
        <w:t>, use a lower case letter, such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Branch</w:t>
      </w:r>
      <w:r w:rsidRPr="00184009">
        <w:rPr>
          <w:rFonts w:ascii="Consolas" w:eastAsia="Times New Roman" w:hAnsi="Consolas" w:cs="Consolas"/>
          <w:color w:val="24292E"/>
          <w:sz w:val="16"/>
          <w:szCs w:val="16"/>
          <w:lang w:eastAsia="en-GB"/>
        </w:rPr>
        <w:t xml:space="preserve">[t]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.elem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that.elem </w:t>
      </w:r>
      <w:r w:rsidRPr="00184009">
        <w:rPr>
          <w:rFonts w:ascii="Consolas" w:eastAsia="Times New Roman" w:hAnsi="Consolas" w:cs="Consolas"/>
          <w:color w:val="D73A49"/>
          <w:sz w:val="16"/>
          <w:lang w:eastAsia="en-GB"/>
        </w:rPr>
        <w:t>&amp;&amp;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.left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that.left </w:t>
      </w:r>
      <w:r w:rsidRPr="00184009">
        <w:rPr>
          <w:rFonts w:ascii="Consolas" w:eastAsia="Times New Roman" w:hAnsi="Consolas" w:cs="Consolas"/>
          <w:color w:val="D73A49"/>
          <w:sz w:val="16"/>
          <w:lang w:eastAsia="en-GB"/>
        </w:rPr>
        <w:t>&amp;&amp;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.right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that.right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reason this works is that a type parameter in a pattern starting with a lower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case letter represents an unknown type, hence the pattern match: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lastRenderedPageBreak/>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Branch</w:t>
      </w:r>
      <w:r w:rsidRPr="00184009">
        <w:rPr>
          <w:rFonts w:ascii="Consolas" w:eastAsia="Times New Roman" w:hAnsi="Consolas" w:cs="Consolas"/>
          <w:color w:val="24292E"/>
          <w:sz w:val="16"/>
          <w:szCs w:val="16"/>
          <w:lang w:eastAsia="en-GB"/>
        </w:rPr>
        <w:t xml:space="preserve">[t]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will succeed for 'Branch' of any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can also be replaced with the underscore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Branch</w:t>
      </w:r>
      <w:r w:rsidRPr="00184009">
        <w:rPr>
          <w:rFonts w:ascii="Consolas" w:eastAsia="Times New Roman" w:hAnsi="Consolas" w:cs="Consolas"/>
          <w:color w:val="24292E"/>
          <w:sz w:val="16"/>
          <w:szCs w:val="16"/>
          <w:lang w:eastAsia="en-GB"/>
        </w:rPr>
        <w:t xml:space="preserve">[_]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equivalent to the previous case, with 't'</w:t>
      </w:r>
    </w:p>
    <w:p w:rsidR="00184009" w:rsidRPr="00184009" w:rsidRDefault="00184009" w:rsidP="00184009">
      <w:pPr>
        <w:numPr>
          <w:ilvl w:val="0"/>
          <w:numId w:val="47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only thing that remains, for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Branch</w:t>
      </w:r>
      <w:r w:rsidRPr="00184009">
        <w:rPr>
          <w:rFonts w:ascii="Segoe UI" w:eastAsia="Times New Roman" w:hAnsi="Segoe UI" w:cs="Segoe UI"/>
          <w:color w:val="6A737D"/>
          <w:sz w:val="18"/>
          <w:szCs w:val="18"/>
          <w:lang w:eastAsia="en-GB"/>
        </w:rPr>
        <w:t>, is to define the other two methods,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possible implementation of 'hashCode':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hashCode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elem.hashCode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left.hashCode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right.hashCode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canEqual implementation: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canEqual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other.</w:t>
      </w:r>
      <w:r w:rsidRPr="00184009">
        <w:rPr>
          <w:rFonts w:ascii="Consolas" w:eastAsia="Times New Roman" w:hAnsi="Consolas" w:cs="Consolas"/>
          <w:color w:val="005CC5"/>
          <w:sz w:val="16"/>
          <w:lang w:eastAsia="en-GB"/>
        </w:rPr>
        <w:t>isInstanceOf</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Branch</w:t>
      </w:r>
      <w:r w:rsidRPr="00184009">
        <w:rPr>
          <w:rFonts w:ascii="Consolas" w:eastAsia="Times New Roman" w:hAnsi="Consolas" w:cs="Consolas"/>
          <w:color w:val="24292E"/>
          <w:sz w:val="16"/>
          <w:szCs w:val="16"/>
          <w:lang w:eastAsia="en-GB"/>
        </w:rPr>
        <w:t>[_]]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'Branch[_]' is a shorthand for so-called 'existential type', which is roughly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speaking a type with some unknown parts in it (next chapter)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so even though technically the underscore stand for two different things in a match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pattern and in a type parameter of a method call, in essence the meaning is the same: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lets you label something that is unknown</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703 - Recipes for </w:t>
      </w:r>
      <w:r w:rsidRPr="00184009">
        <w:rPr>
          <w:rFonts w:ascii="Consolas" w:eastAsia="Times New Roman" w:hAnsi="Consolas" w:cs="Consolas"/>
          <w:b/>
          <w:bCs/>
          <w:color w:val="24292E"/>
          <w:sz w:val="20"/>
          <w:lang w:eastAsia="en-GB"/>
        </w:rPr>
        <w:t>equals</w:t>
      </w:r>
      <w:r w:rsidRPr="00184009">
        <w:rPr>
          <w:rFonts w:ascii="Segoe UI" w:eastAsia="Times New Roman" w:hAnsi="Segoe UI" w:cs="Segoe UI"/>
          <w:b/>
          <w:bCs/>
          <w:color w:val="24292E"/>
          <w:sz w:val="30"/>
          <w:lang w:eastAsia="en-GB"/>
        </w:rPr>
        <w:t> and </w:t>
      </w:r>
      <w:r w:rsidRPr="00184009">
        <w:rPr>
          <w:rFonts w:ascii="Consolas" w:eastAsia="Times New Roman" w:hAnsi="Consolas" w:cs="Consolas"/>
          <w:b/>
          <w:bCs/>
          <w:color w:val="24292E"/>
          <w:sz w:val="20"/>
          <w:lang w:eastAsia="en-GB"/>
        </w:rPr>
        <w:t>hashCode</w:t>
      </w:r>
    </w:p>
    <w:p w:rsidR="00184009" w:rsidRPr="00184009" w:rsidRDefault="00184009" w:rsidP="00184009">
      <w:pPr>
        <w:spacing w:after="0"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 </w:t>
      </w:r>
      <w:r w:rsidRPr="00184009">
        <w:rPr>
          <w:rFonts w:ascii="Consolas" w:eastAsia="Times New Roman" w:hAnsi="Consolas" w:cs="Consolas"/>
          <w:b/>
          <w:bCs/>
          <w:color w:val="6A737D"/>
          <w:sz w:val="16"/>
          <w:lang w:eastAsia="en-GB"/>
        </w:rPr>
        <w:t>equals</w:t>
      </w:r>
      <w:r w:rsidRPr="00184009">
        <w:rPr>
          <w:rFonts w:ascii="Segoe UI" w:eastAsia="Times New Roman" w:hAnsi="Segoe UI" w:cs="Segoe UI"/>
          <w:b/>
          <w:bCs/>
          <w:color w:val="6A737D"/>
          <w:sz w:val="18"/>
          <w:lang w:eastAsia="en-GB"/>
        </w:rPr>
        <w:t> recipe:</w:t>
      </w:r>
    </w:p>
    <w:p w:rsidR="00184009" w:rsidRPr="00184009" w:rsidRDefault="00184009" w:rsidP="00184009">
      <w:pPr>
        <w:numPr>
          <w:ilvl w:val="0"/>
          <w:numId w:val="47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1.</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you're going to override equals in a non-final class, you should crate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If the inherited definition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AnyRef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(not redefined higher up the class hierarchy), the definition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will be new, otherwise it will override a previous definition of a method with the same signature. The only exception to this requirement is for final classes that redefine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inherited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AnyRef</w:t>
      </w:r>
      <w:r w:rsidRPr="00184009">
        <w:rPr>
          <w:rFonts w:ascii="Segoe UI" w:eastAsia="Times New Roman" w:hAnsi="Segoe UI" w:cs="Segoe UI"/>
          <w:color w:val="6A737D"/>
          <w:sz w:val="18"/>
          <w:szCs w:val="18"/>
          <w:lang w:eastAsia="en-GB"/>
        </w:rPr>
        <w:t>. For them, the subclass anomalies cannot arise. Consequently, they need not define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szCs w:val="18"/>
          <w:lang w:eastAsia="en-GB"/>
        </w:rPr>
        <w:t>. The type of the object passed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szCs w:val="18"/>
          <w:lang w:eastAsia="en-GB"/>
        </w:rPr>
        <w:t>should be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Any</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canEqual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 */</w:t>
      </w:r>
    </w:p>
    <w:p w:rsidR="00184009" w:rsidRPr="00184009" w:rsidRDefault="00184009" w:rsidP="00184009">
      <w:pPr>
        <w:numPr>
          <w:ilvl w:val="0"/>
          <w:numId w:val="47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2.</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should yield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the argument object is an instance of the current class (i.e. the class in which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defined),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false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otherwise: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other.</w:t>
      </w:r>
      <w:r w:rsidRPr="00184009">
        <w:rPr>
          <w:rFonts w:ascii="Consolas" w:eastAsia="Times New Roman" w:hAnsi="Consolas" w:cs="Consolas"/>
          <w:color w:val="005CC5"/>
          <w:sz w:val="16"/>
          <w:lang w:eastAsia="en-GB"/>
        </w:rPr>
        <w:t>isInstanceOf</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Rational</w:t>
      </w: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47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3.</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make sure you declare the type of the object passed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Any</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equals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other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 */</w:t>
      </w:r>
    </w:p>
    <w:p w:rsidR="00184009" w:rsidRPr="00184009" w:rsidRDefault="00184009" w:rsidP="00184009">
      <w:pPr>
        <w:numPr>
          <w:ilvl w:val="0"/>
          <w:numId w:val="47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4.</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write the body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as a single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match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 The selector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match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should be the object passed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other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47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5.</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match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 should have two cases, the first should declare a typed pattern for the type of the class on which you're defining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that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Rational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numPr>
          <w:ilvl w:val="0"/>
          <w:numId w:val="47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6.</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the body of this, first</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case</w:t>
      </w:r>
      <w:r w:rsidRPr="00184009">
        <w:rPr>
          <w:rFonts w:ascii="Segoe UI" w:eastAsia="Times New Roman" w:hAnsi="Segoe UI" w:cs="Segoe UI"/>
          <w:color w:val="6A737D"/>
          <w:sz w:val="18"/>
          <w:szCs w:val="18"/>
          <w:lang w:eastAsia="en-GB"/>
        </w:rPr>
        <w:t>, write an expression that logical-ands together the individual expressions that must be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the objects to be equal. If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you're overriding is not that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AnyRef</w:t>
      </w:r>
      <w:r w:rsidRPr="00184009">
        <w:rPr>
          <w:rFonts w:ascii="Segoe UI" w:eastAsia="Times New Roman" w:hAnsi="Segoe UI" w:cs="Segoe UI"/>
          <w:color w:val="6A737D"/>
          <w:sz w:val="18"/>
          <w:szCs w:val="18"/>
          <w:lang w:eastAsia="en-GB"/>
        </w:rPr>
        <w:t>, you'll most likely want to include an invocation of the superclass's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lastRenderedPageBreak/>
        <w:t>super</w:t>
      </w:r>
      <w:r w:rsidRPr="00184009">
        <w:rPr>
          <w:rFonts w:ascii="Consolas" w:eastAsia="Times New Roman" w:hAnsi="Consolas" w:cs="Consolas"/>
          <w:color w:val="24292E"/>
          <w:sz w:val="16"/>
          <w:szCs w:val="16"/>
          <w:lang w:eastAsia="en-GB"/>
        </w:rPr>
        <w:t xml:space="preserve">.equals(that)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pacing w:after="184"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you're defining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a class that first introduced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szCs w:val="18"/>
          <w:lang w:eastAsia="en-GB"/>
        </w:rPr>
        <w:t>, you should invoke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the argument to the equality method, passing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this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as the argument: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(that canEqual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pacing w:after="184"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overriding definitions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should also include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invocation, unless they contain a call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super.equals</w:t>
      </w:r>
      <w:r w:rsidRPr="00184009">
        <w:rPr>
          <w:rFonts w:ascii="Segoe UI" w:eastAsia="Times New Roman" w:hAnsi="Segoe UI" w:cs="Segoe UI"/>
          <w:color w:val="6A737D"/>
          <w:sz w:val="18"/>
          <w:szCs w:val="18"/>
          <w:lang w:eastAsia="en-GB"/>
        </w:rPr>
        <w:t>. In the latter case,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canEqual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test will already be done by the superclass call. For each field, relevant to equality, verify that the field in this object is equal to the corresponding field in the passed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numer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that.numer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denom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that.denom</w:t>
      </w:r>
    </w:p>
    <w:p w:rsidR="00184009" w:rsidRPr="00184009" w:rsidRDefault="00184009" w:rsidP="00184009">
      <w:pPr>
        <w:numPr>
          <w:ilvl w:val="0"/>
          <w:numId w:val="47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7.</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the second</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case</w:t>
      </w:r>
      <w:r w:rsidRPr="00184009">
        <w:rPr>
          <w:rFonts w:ascii="Segoe UI" w:eastAsia="Times New Roman" w:hAnsi="Segoe UI" w:cs="Segoe UI"/>
          <w:color w:val="6A737D"/>
          <w:sz w:val="18"/>
          <w:szCs w:val="18"/>
          <w:lang w:eastAsia="en-GB"/>
        </w:rPr>
        <w:t>, use a wildcard pattern that yields 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pacing w:after="0" w:line="240" w:lineRule="auto"/>
        <w:rPr>
          <w:rFonts w:ascii="Segoe UI" w:eastAsia="Times New Roman" w:hAnsi="Segoe UI" w:cs="Segoe UI"/>
          <w:color w:val="6A737D"/>
          <w:sz w:val="18"/>
          <w:szCs w:val="18"/>
          <w:lang w:eastAsia="en-GB"/>
        </w:rPr>
      </w:pPr>
      <w:r w:rsidRPr="00184009">
        <w:rPr>
          <w:rFonts w:ascii="Segoe UI" w:eastAsia="Times New Roman" w:hAnsi="Segoe UI" w:cs="Segoe UI"/>
          <w:b/>
          <w:bCs/>
          <w:color w:val="6A737D"/>
          <w:sz w:val="18"/>
          <w:lang w:eastAsia="en-GB"/>
        </w:rPr>
        <w:t>- </w:t>
      </w:r>
      <w:r w:rsidRPr="00184009">
        <w:rPr>
          <w:rFonts w:ascii="Consolas" w:eastAsia="Times New Roman" w:hAnsi="Consolas" w:cs="Consolas"/>
          <w:b/>
          <w:bCs/>
          <w:color w:val="6A737D"/>
          <w:sz w:val="16"/>
          <w:lang w:eastAsia="en-GB"/>
        </w:rPr>
        <w:t>hashCode</w:t>
      </w:r>
      <w:r w:rsidRPr="00184009">
        <w:rPr>
          <w:rFonts w:ascii="Segoe UI" w:eastAsia="Times New Roman" w:hAnsi="Segoe UI" w:cs="Segoe UI"/>
          <w:b/>
          <w:bCs/>
          <w:color w:val="6A737D"/>
          <w:sz w:val="18"/>
          <w:lang w:eastAsia="en-GB"/>
        </w:rPr>
        <w:t> recipe:</w:t>
      </w:r>
    </w:p>
    <w:p w:rsidR="00184009" w:rsidRPr="00184009" w:rsidRDefault="00184009" w:rsidP="00184009">
      <w:pPr>
        <w:numPr>
          <w:ilvl w:val="0"/>
          <w:numId w:val="48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include in the calculation each field in your object that is used to determine equality in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w:t>
      </w:r>
      <w:r w:rsidRPr="00184009">
        <w:rPr>
          <w:rFonts w:ascii="Segoe UI" w:eastAsia="Times New Roman" w:hAnsi="Segoe UI" w:cs="Segoe UI"/>
          <w:i/>
          <w:iCs/>
          <w:color w:val="6A737D"/>
          <w:sz w:val="18"/>
          <w:lang w:eastAsia="en-GB"/>
        </w:rPr>
        <w:t>the relevant fields</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48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each relevant field, no matter its type, you can calculate a hash code by invoking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it</w:t>
      </w:r>
    </w:p>
    <w:p w:rsidR="00184009" w:rsidRPr="00184009" w:rsidRDefault="00184009" w:rsidP="00184009">
      <w:pPr>
        <w:numPr>
          <w:ilvl w:val="0"/>
          <w:numId w:val="48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calculate hash code for the entire object, add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41</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the first field's hash code, multiply that by 41, add the second field's hash code, multiply that by 41, add the third field's hash code, multiply that by 41, and continue until you've done this for all relevant fields: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hash code calculation for object with 5 relevant fields: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hashCode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a.hashCode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b.hashCode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c.hashCode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 hashCode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e.hashCode</w:t>
      </w:r>
    </w:p>
    <w:p w:rsidR="00184009" w:rsidRPr="00184009" w:rsidRDefault="00184009" w:rsidP="00184009">
      <w:pPr>
        <w:numPr>
          <w:ilvl w:val="0"/>
          <w:numId w:val="48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can leave off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invocation on fields of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Short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Byte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Char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(their hash codes are their values):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hashCode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numer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denom</w:t>
      </w:r>
    </w:p>
    <w:p w:rsidR="00184009" w:rsidRPr="00184009" w:rsidRDefault="00184009" w:rsidP="00184009">
      <w:pPr>
        <w:numPr>
          <w:ilvl w:val="0"/>
          <w:numId w:val="48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number 41 was selected because it is an odd prime (you could use another number, but it should be an odd prime to minimize the potential for information loss on overflow). The reason we add 41 to the innermost value is to reduce the likelihood that the first multiplication will result in zero, under the assumption that it is more likely the first field will be zero than -41 (there, in addition part, it could be any other non-zero integer, 41 was chosen just because of other 41s)</w:t>
      </w:r>
    </w:p>
    <w:p w:rsidR="00184009" w:rsidRPr="00184009" w:rsidRDefault="00184009" w:rsidP="00184009">
      <w:pPr>
        <w:numPr>
          <w:ilvl w:val="0"/>
          <w:numId w:val="48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invokes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super.equals(that)</w:t>
      </w:r>
      <w:r w:rsidRPr="00184009">
        <w:rPr>
          <w:rFonts w:ascii="Segoe UI" w:eastAsia="Times New Roman" w:hAnsi="Segoe UI" w:cs="Segoe UI"/>
          <w:color w:val="6A737D"/>
          <w:sz w:val="18"/>
          <w:szCs w:val="18"/>
          <w:lang w:eastAsia="en-GB"/>
        </w:rPr>
        <w:t>, you should start your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 an invocation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super.hashCode</w:t>
      </w:r>
      <w:r w:rsidRPr="00184009">
        <w:rPr>
          <w:rFonts w:ascii="Segoe UI" w:eastAsia="Times New Roman" w:hAnsi="Segoe UI" w:cs="Segoe UI"/>
          <w:color w:val="6A737D"/>
          <w:sz w:val="18"/>
          <w:szCs w:val="18"/>
          <w:lang w:eastAsia="en-GB"/>
        </w:rPr>
        <w:t>. For example, had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Rational</w:t>
      </w:r>
      <w:r w:rsidRPr="00184009">
        <w:rPr>
          <w:rFonts w:ascii="Segoe UI" w:eastAsia="Times New Roman" w:hAnsi="Segoe UI" w:cs="Segoe UI"/>
          <w:color w:val="6A737D"/>
          <w:sz w:val="18"/>
          <w:szCs w:val="18"/>
          <w:lang w:eastAsia="en-GB"/>
        </w:rPr>
        <w: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invoked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super.equals(that)</w:t>
      </w:r>
      <w:r w:rsidRPr="00184009">
        <w:rPr>
          <w:rFonts w:ascii="Segoe UI" w:eastAsia="Times New Roman" w:hAnsi="Segoe UI" w:cs="Segoe UI"/>
          <w:color w:val="6A737D"/>
          <w:sz w:val="18"/>
          <w:szCs w:val="18"/>
          <w:lang w:eastAsia="en-GB"/>
        </w:rPr>
        <w:t>, its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would have been: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hashCode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super</w:t>
      </w:r>
      <w:r w:rsidRPr="00184009">
        <w:rPr>
          <w:rFonts w:ascii="Consolas" w:eastAsia="Times New Roman" w:hAnsi="Consolas" w:cs="Consolas"/>
          <w:color w:val="24292E"/>
          <w:sz w:val="16"/>
          <w:szCs w:val="16"/>
          <w:lang w:eastAsia="en-GB"/>
        </w:rPr>
        <w:t>.hashCode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numer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denom</w:t>
      </w:r>
    </w:p>
    <w:p w:rsidR="00184009" w:rsidRPr="00184009" w:rsidRDefault="00184009" w:rsidP="00184009">
      <w:pPr>
        <w:numPr>
          <w:ilvl w:val="0"/>
          <w:numId w:val="48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one thing to keep in mind when defining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like this is that your hash code will only be as good as the hash codes you build it out of, namely the hash codes you obtain by calling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the relevant fields. Sometimes you may need to do something extra besides just calling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the field to get a useful hash code for that field. For example, if one of your fields is a collection, you probably want a hash code for that field that is base on all the elements contained in the collection. If the field is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tuple</w:t>
      </w:r>
      <w:r w:rsidRPr="00184009">
        <w:rPr>
          <w:rFonts w:ascii="Segoe UI" w:eastAsia="Times New Roman" w:hAnsi="Segoe UI" w:cs="Segoe UI"/>
          <w:color w:val="6A737D"/>
          <w:sz w:val="18"/>
          <w:szCs w:val="18"/>
          <w:lang w:eastAsia="en-GB"/>
        </w:rPr>
        <w:t>, you can simply call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the field, since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overridden in those classes to take into account the contained elements. However, the same is not true for arrays, which do not take their elements into account when calculating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szCs w:val="18"/>
          <w:lang w:eastAsia="en-GB"/>
        </w:rPr>
        <w:t>. Thus for an array, you should treat each element of the array like an individual field of your object, calling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szCs w:val="18"/>
          <w:lang w:eastAsia="en-GB"/>
        </w:rPr>
        <w:t>on each element explicitly, or passing the array to one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methods in singleton object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java.util.Arrays</w:t>
      </w:r>
    </w:p>
    <w:p w:rsidR="00184009" w:rsidRPr="00184009" w:rsidRDefault="00184009" w:rsidP="00184009">
      <w:pPr>
        <w:numPr>
          <w:ilvl w:val="0"/>
          <w:numId w:val="48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find that particular hash code calculation is harming the performance of your program, you can consider caching the hash code. If the object is immutable, you can calculate the hash code when the object is created and store it in a field. You can easily do this by overriding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instead of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def</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hashCode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41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numer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denom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trades off memory for computation time, since now each instance will have one more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field to hold</w:t>
      </w:r>
    </w:p>
    <w:p w:rsidR="00184009" w:rsidRPr="00184009" w:rsidRDefault="00184009" w:rsidP="00184009">
      <w:pPr>
        <w:numPr>
          <w:ilvl w:val="0"/>
          <w:numId w:val="48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given how difficult is to correctly implement an equality method, you might opt out to define your classes of comparable objects as case classes. That way, the Scala compiler will add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equals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hashCode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 the right properties automatically</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Combining Scala and Java</w:t>
      </w:r>
    </w:p>
    <w:p w:rsidR="00184009" w:rsidRPr="00184009" w:rsidRDefault="00184009" w:rsidP="00184009">
      <w:pPr>
        <w:numPr>
          <w:ilvl w:val="0"/>
          <w:numId w:val="48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code is often used in tandem with large Java programs and frameworks, which, from time to time, runs into a few common problems</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710 - Using Scala from Java</w:t>
      </w:r>
    </w:p>
    <w:p w:rsidR="00184009" w:rsidRPr="00184009" w:rsidRDefault="00184009" w:rsidP="00184009">
      <w:pPr>
        <w:numPr>
          <w:ilvl w:val="0"/>
          <w:numId w:val="48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call Scala code from Java, it's useful to understand how the whole system works and how Scala code looks from a Java point of view</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General rules</w:t>
      </w:r>
    </w:p>
    <w:p w:rsidR="00184009" w:rsidRPr="00184009" w:rsidRDefault="00184009" w:rsidP="00184009">
      <w:pPr>
        <w:numPr>
          <w:ilvl w:val="0"/>
          <w:numId w:val="48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is implemented as a translation to standard Java bytecode</w:t>
      </w:r>
    </w:p>
    <w:p w:rsidR="00184009" w:rsidRPr="00184009" w:rsidRDefault="00184009" w:rsidP="00184009">
      <w:pPr>
        <w:numPr>
          <w:ilvl w:val="0"/>
          <w:numId w:val="48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as much as possible, Scala features map directly onto the equivalent Java features (e.g. classes, methods, strings, exceptions, method overloading all map directly to Java)</w:t>
      </w:r>
    </w:p>
    <w:p w:rsidR="00184009" w:rsidRPr="00184009" w:rsidRDefault="00184009" w:rsidP="00184009">
      <w:pPr>
        <w:numPr>
          <w:ilvl w:val="0"/>
          <w:numId w:val="48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are Scala features that has its own design. Traits, for example, have no equivalent in Java. Generic types are handled completely differently. Scala encodes language features like these using some combination of structures Java does have</w:t>
      </w:r>
    </w:p>
    <w:p w:rsidR="00184009" w:rsidRPr="00184009" w:rsidRDefault="00184009" w:rsidP="00184009">
      <w:pPr>
        <w:numPr>
          <w:ilvl w:val="0"/>
          <w:numId w:val="48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features that are mapped indirectly, encoding is not fixed and there is an ongoing effort to make translations as simple as possible</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Value types</w:t>
      </w:r>
    </w:p>
    <w:p w:rsidR="00184009" w:rsidRPr="00184009" w:rsidRDefault="00184009" w:rsidP="00184009">
      <w:pPr>
        <w:numPr>
          <w:ilvl w:val="0"/>
          <w:numId w:val="48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value type, 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can be translated in two different ways. Whenever possible, compiler translates a Scala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szCs w:val="18"/>
          <w:lang w:eastAsia="en-GB"/>
        </w:rPr>
        <w:t>to a Java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get better performance</w:t>
      </w:r>
    </w:p>
    <w:p w:rsidR="00184009" w:rsidRPr="00184009" w:rsidRDefault="00184009" w:rsidP="00184009">
      <w:pPr>
        <w:numPr>
          <w:ilvl w:val="0"/>
          <w:numId w:val="48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sometimes this is not possible, because the compiler is not sure whether it is translating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 some other data type (e.g.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List[Any]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might hold only integers, but the compiler cannot be sure that's the case)</w:t>
      </w:r>
    </w:p>
    <w:p w:rsidR="00184009" w:rsidRPr="00184009" w:rsidRDefault="00184009" w:rsidP="00184009">
      <w:pPr>
        <w:numPr>
          <w:ilvl w:val="0"/>
          <w:numId w:val="48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cases like this the compiler uses objects and relies on wrapper classes and autoboxing</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Singleton objects</w:t>
      </w:r>
    </w:p>
    <w:p w:rsidR="00184009" w:rsidRPr="00184009" w:rsidRDefault="00184009" w:rsidP="00184009">
      <w:pPr>
        <w:numPr>
          <w:ilvl w:val="0"/>
          <w:numId w:val="48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translation of singleton objects uses a combination of static and instance methods</w:t>
      </w:r>
    </w:p>
    <w:p w:rsidR="00184009" w:rsidRPr="00184009" w:rsidRDefault="00184009" w:rsidP="00184009">
      <w:pPr>
        <w:numPr>
          <w:ilvl w:val="0"/>
          <w:numId w:val="48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every singleton object, the compiler creates a Java class with a dollar sign added to the end (e.g. for singleton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w:t>
      </w:r>
      <w:r w:rsidRPr="00184009">
        <w:rPr>
          <w:rFonts w:ascii="Segoe UI" w:eastAsia="Times New Roman" w:hAnsi="Segoe UI" w:cs="Segoe UI"/>
          <w:color w:val="6A737D"/>
          <w:sz w:val="18"/>
          <w:szCs w:val="18"/>
          <w:lang w:eastAsia="en-GB"/>
        </w:rPr>
        <w:t>, compiler produces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w:t>
      </w:r>
      <w:r w:rsidRPr="00184009">
        <w:rPr>
          <w:rFonts w:ascii="Segoe UI" w:eastAsia="Times New Roman" w:hAnsi="Segoe UI" w:cs="Segoe UI"/>
          <w:color w:val="6A737D"/>
          <w:sz w:val="18"/>
          <w:szCs w:val="18"/>
          <w:lang w:eastAsia="en-GB"/>
        </w:rPr>
        <w:t>), which has all the methods and fields of the singleton object</w:t>
      </w:r>
    </w:p>
    <w:p w:rsidR="00184009" w:rsidRPr="00184009" w:rsidRDefault="00184009" w:rsidP="00184009">
      <w:pPr>
        <w:numPr>
          <w:ilvl w:val="0"/>
          <w:numId w:val="48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Java class also has a single static field named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MODULE$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which holds the one instance of the class that is created at runtime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for Scala singleton: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"Hello, universe!"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compiler generates Java 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java.lang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implements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scala</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ScalaObject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static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24292E"/>
          <w:sz w:val="16"/>
          <w:lang w:eastAsia="en-GB"/>
        </w:rPr>
        <w:t>App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MODULE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static</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App$();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void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java.lang.String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int $</w:t>
      </w:r>
      <w:r w:rsidRPr="00184009">
        <w:rPr>
          <w:rFonts w:ascii="Consolas" w:eastAsia="Times New Roman" w:hAnsi="Consolas" w:cs="Consolas"/>
          <w:color w:val="6F42C1"/>
          <w:sz w:val="16"/>
          <w:lang w:eastAsia="en-GB"/>
        </w:rPr>
        <w:t>tag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 important special case is if you have a standalone singleton object, one which does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not come with a class of the same 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that case, compiler creates a Java class named 'App' that has a static forwarder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method for each method of the singleton: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java.lang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Object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static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int $</w:t>
      </w:r>
      <w:r w:rsidRPr="00184009">
        <w:rPr>
          <w:rFonts w:ascii="Consolas" w:eastAsia="Times New Roman" w:hAnsi="Consolas" w:cs="Consolas"/>
          <w:color w:val="6F42C1"/>
          <w:sz w:val="16"/>
          <w:lang w:eastAsia="en-GB"/>
        </w:rPr>
        <w:t>tag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static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void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java.lang.String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on the other hand, have a class named 'App', Scala would create 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corresponding Java 'App' class to hold the members of the 'App' class you defined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 would not add any forwarding methods for the same-named singleton object, and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Java code would have to access the singleton via the 'MODULE$' field</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Traits as interfaces</w:t>
      </w:r>
    </w:p>
    <w:p w:rsidR="00184009" w:rsidRPr="00184009" w:rsidRDefault="00184009" w:rsidP="00184009">
      <w:pPr>
        <w:numPr>
          <w:ilvl w:val="0"/>
          <w:numId w:val="49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compiling any trait creates a Java interface of the same name, which is usable as a Java type, and it lets you call methods on Scala objects through variables of that type</w:t>
      </w:r>
    </w:p>
    <w:p w:rsidR="00184009" w:rsidRPr="00184009" w:rsidRDefault="00184009" w:rsidP="00184009">
      <w:pPr>
        <w:numPr>
          <w:ilvl w:val="0"/>
          <w:numId w:val="49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implementing a trait in Java is not practical, with one special case being important:</w:t>
      </w:r>
    </w:p>
    <w:p w:rsidR="00184009" w:rsidRPr="00184009" w:rsidRDefault="00184009" w:rsidP="00184009">
      <w:pPr>
        <w:numPr>
          <w:ilvl w:val="0"/>
          <w:numId w:val="49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make a Scala trait that includes only abstract methods, then that trait will be translated directly to a Java interface, with no other code to worry about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713 - Annotations</w:t>
      </w:r>
    </w:p>
    <w:p w:rsidR="00184009" w:rsidRPr="00184009" w:rsidRDefault="00184009" w:rsidP="00184009">
      <w:pPr>
        <w:numPr>
          <w:ilvl w:val="0"/>
          <w:numId w:val="49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the compiler sees an annotation, it first processes it according to the general Scala rules, and then it does something extra for Java</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Deprecation</w:t>
      </w:r>
    </w:p>
    <w:p w:rsidR="00184009" w:rsidRPr="00184009" w:rsidRDefault="00184009" w:rsidP="00184009">
      <w:pPr>
        <w:numPr>
          <w:ilvl w:val="0"/>
          <w:numId w:val="49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any method or class marked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@deprecated</w:t>
      </w:r>
      <w:r w:rsidRPr="00184009">
        <w:rPr>
          <w:rFonts w:ascii="Segoe UI" w:eastAsia="Times New Roman" w:hAnsi="Segoe UI" w:cs="Segoe UI"/>
          <w:color w:val="6A737D"/>
          <w:sz w:val="18"/>
          <w:szCs w:val="18"/>
          <w:lang w:eastAsia="en-GB"/>
        </w:rPr>
        <w:t>, the compiler adds Java's own deprecation annotation</w:t>
      </w:r>
    </w:p>
    <w:p w:rsidR="00184009" w:rsidRPr="00184009" w:rsidRDefault="00184009" w:rsidP="00184009">
      <w:pPr>
        <w:numPr>
          <w:ilvl w:val="0"/>
          <w:numId w:val="49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 of this, Java compiler can issue deprecation warnings when Java code accesses deprecated Scala methods</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lastRenderedPageBreak/>
        <w:t>Volatile fields</w:t>
      </w:r>
    </w:p>
    <w:p w:rsidR="00184009" w:rsidRPr="00184009" w:rsidRDefault="00184009" w:rsidP="00184009">
      <w:pPr>
        <w:numPr>
          <w:ilvl w:val="0"/>
          <w:numId w:val="49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same as for deprecation, thus volatile fields in Scala behave exactly according to Java's semantics, and accesses to volatile fields are sequenced precisely according to the rules specified for volatile fields in Java memory model</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Serialization</w:t>
      </w:r>
    </w:p>
    <w:p w:rsidR="00184009" w:rsidRPr="00184009" w:rsidRDefault="00184009" w:rsidP="00184009">
      <w:pPr>
        <w:numPr>
          <w:ilvl w:val="0"/>
          <w:numId w:val="49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 of the 3 Scala's standard serialization annotations are translated to Java equivalents</w:t>
      </w:r>
    </w:p>
    <w:p w:rsidR="00184009" w:rsidRPr="00184009" w:rsidRDefault="00184009" w:rsidP="00184009">
      <w:pPr>
        <w:numPr>
          <w:ilvl w:val="0"/>
          <w:numId w:val="49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@serializable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class has Java's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Serializable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interface added to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'@SerialVersionUID(1234L)' is converted to the following Java definition: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final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static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long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24292E"/>
          <w:sz w:val="16"/>
          <w:lang w:eastAsia="en-GB"/>
        </w:rPr>
        <w:t>SerialVersionUID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1234L</w:t>
      </w:r>
    </w:p>
    <w:p w:rsidR="00184009" w:rsidRPr="00184009" w:rsidRDefault="00184009" w:rsidP="00184009">
      <w:pPr>
        <w:numPr>
          <w:ilvl w:val="0"/>
          <w:numId w:val="49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any variable marked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@transient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given the Java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transient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modifier</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Exceptions thrown</w:t>
      </w:r>
    </w:p>
    <w:p w:rsidR="00184009" w:rsidRPr="00184009" w:rsidRDefault="00184009" w:rsidP="00184009">
      <w:pPr>
        <w:numPr>
          <w:ilvl w:val="0"/>
          <w:numId w:val="49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does not check that thrown exceptions are caught, that is, Scala has no equivalent to Java's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throws</w:t>
      </w:r>
      <w:r w:rsidRPr="00184009">
        <w:rPr>
          <w:rFonts w:ascii="Segoe UI" w:eastAsia="Times New Roman" w:hAnsi="Segoe UI" w:cs="Segoe UI"/>
          <w:color w:val="6A737D"/>
          <w:sz w:val="18"/>
          <w:szCs w:val="18"/>
          <w:lang w:eastAsia="en-GB"/>
        </w:rPr>
        <w:t>declaration on methods</w:t>
      </w:r>
    </w:p>
    <w:p w:rsidR="00184009" w:rsidRPr="00184009" w:rsidRDefault="00184009" w:rsidP="00184009">
      <w:pPr>
        <w:numPr>
          <w:ilvl w:val="0"/>
          <w:numId w:val="49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 Scala methods are translated to Java methods that declare no thrown exceptions</w:t>
      </w:r>
    </w:p>
    <w:p w:rsidR="00184009" w:rsidRPr="00184009" w:rsidRDefault="00184009" w:rsidP="00184009">
      <w:pPr>
        <w:numPr>
          <w:ilvl w:val="0"/>
          <w:numId w:val="49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reason it all still works is that the Java bytecode verifier does not check the declarations anyway. The Java compiler checks, but not the verifier</w:t>
      </w:r>
    </w:p>
    <w:p w:rsidR="00184009" w:rsidRPr="00184009" w:rsidRDefault="00184009" w:rsidP="00184009">
      <w:pPr>
        <w:numPr>
          <w:ilvl w:val="0"/>
          <w:numId w:val="49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reason this feature is omitted from Scala is that the Java experience with it has not been purely positive, because annotating methods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throws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clauses is a heavy burden for developers</w:t>
      </w:r>
    </w:p>
    <w:p w:rsidR="00184009" w:rsidRPr="00184009" w:rsidRDefault="00184009" w:rsidP="00184009">
      <w:pPr>
        <w:numPr>
          <w:ilvl w:val="0"/>
          <w:numId w:val="49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result is that this often makes code less reliable (programmers often, in order to satisfy the compiler, either throw all they can or catch-and-release exceptions)</w:t>
      </w:r>
    </w:p>
    <w:p w:rsidR="00184009" w:rsidRPr="00184009" w:rsidRDefault="00184009" w:rsidP="00184009">
      <w:pPr>
        <w:numPr>
          <w:ilvl w:val="0"/>
          <w:numId w:val="49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sometimes, when interfacing with Java, you may need to write Scala code that has Java-friendly annotations describing which exceptions your methods may throw, e.g. each method in Java RMI is required to mention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java.io.RemoteException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its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throws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clause, thus, if you wish to write a RMI interface as a Scala trait with abstract methods, you would need to list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RemoteException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throws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clauses for those methods</w:t>
      </w:r>
    </w:p>
    <w:p w:rsidR="00184009" w:rsidRPr="00184009" w:rsidRDefault="00184009" w:rsidP="00184009">
      <w:pPr>
        <w:numPr>
          <w:ilvl w:val="0"/>
          <w:numId w:val="49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accomplish this, all you have to do is mark your methods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@throws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annotations: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method marked as throwing 'IOException'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java.io._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Reader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BufferedReader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FileReader</w:t>
      </w:r>
      <w:r w:rsidRPr="00184009">
        <w:rPr>
          <w:rFonts w:ascii="Consolas" w:eastAsia="Times New Roman" w:hAnsi="Consolas" w:cs="Consolas"/>
          <w:color w:val="24292E"/>
          <w:sz w:val="16"/>
          <w:szCs w:val="16"/>
          <w:lang w:eastAsia="en-GB"/>
        </w:rPr>
        <w:t>(fname))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throws(</w:t>
      </w:r>
      <w:r w:rsidRPr="00184009">
        <w:rPr>
          <w:rFonts w:ascii="Consolas" w:eastAsia="Times New Roman" w:hAnsi="Consolas" w:cs="Consolas"/>
          <w:color w:val="005CC5"/>
          <w:sz w:val="16"/>
          <w:lang w:eastAsia="en-GB"/>
        </w:rPr>
        <w:t>classOf</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IOException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read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in.read()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here is how it looks in Java: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Reader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java.lang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implements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scala</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ScalaObject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Reader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24292E"/>
          <w:sz w:val="16"/>
          <w:lang w:eastAsia="en-GB"/>
        </w:rPr>
        <w:t>java.lang</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lang w:eastAsia="en-GB"/>
        </w:rPr>
        <w:t>String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read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throws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24292E"/>
          <w:sz w:val="16"/>
          <w:lang w:eastAsia="en-GB"/>
        </w:rPr>
        <w:t>java.io</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lang w:eastAsia="en-GB"/>
        </w:rPr>
        <w:t>IOException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proper Java 'throws'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int $</w:t>
      </w:r>
      <w:r w:rsidRPr="00184009">
        <w:rPr>
          <w:rFonts w:ascii="Consolas" w:eastAsia="Times New Roman" w:hAnsi="Consolas" w:cs="Consolas"/>
          <w:color w:val="6F42C1"/>
          <w:sz w:val="16"/>
          <w:lang w:eastAsia="en-GB"/>
        </w:rPr>
        <w:t>tag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Java annotations</w:t>
      </w:r>
    </w:p>
    <w:p w:rsidR="00184009" w:rsidRPr="00184009" w:rsidRDefault="00184009" w:rsidP="00184009">
      <w:pPr>
        <w:numPr>
          <w:ilvl w:val="0"/>
          <w:numId w:val="49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existing annotations from Java frameworks can be used directly in Scala code</w:t>
      </w:r>
    </w:p>
    <w:p w:rsidR="00184009" w:rsidRPr="00184009" w:rsidRDefault="00184009" w:rsidP="00184009">
      <w:pPr>
        <w:numPr>
          <w:ilvl w:val="0"/>
          <w:numId w:val="49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any Java framework will see the annotations you write just as if you were writing Java</w:t>
      </w:r>
    </w:p>
    <w:p w:rsidR="00184009" w:rsidRPr="00184009" w:rsidRDefault="00184009" w:rsidP="00184009">
      <w:pPr>
        <w:numPr>
          <w:ilvl w:val="0"/>
          <w:numId w:val="49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wide variety of Java packages use annotations,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JUnit</w:t>
      </w:r>
      <w:r w:rsidRPr="00184009">
        <w:rPr>
          <w:rFonts w:ascii="Segoe UI" w:eastAsia="Times New Roman" w:hAnsi="Segoe UI" w:cs="Segoe UI"/>
          <w:color w:val="6A737D"/>
          <w:sz w:val="18"/>
          <w:szCs w:val="18"/>
          <w:lang w:eastAsia="en-GB"/>
        </w:rPr>
        <w:t>, which, from its version 4, allows you to use annotations to indicate which parts of your code are tests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annotations required in some Java libraries can be used the same way in Scala: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lastRenderedPageBreak/>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org.junit.Test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org.junit.Assert.assertEquals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SetTest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Test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this notation may be used instead of '@org.junit.Test', since we did import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testMultiAdd</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assertEquals(</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set.size)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Writing your own annotations</w:t>
      </w:r>
    </w:p>
    <w:p w:rsidR="00184009" w:rsidRPr="00184009" w:rsidRDefault="00184009" w:rsidP="00184009">
      <w:pPr>
        <w:numPr>
          <w:ilvl w:val="0"/>
          <w:numId w:val="49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make an annotation that is visible by Java reflection, you must use Java notation and compile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javac</w:t>
      </w:r>
    </w:p>
    <w:p w:rsidR="00184009" w:rsidRPr="00184009" w:rsidRDefault="00184009" w:rsidP="00184009">
      <w:pPr>
        <w:numPr>
          <w:ilvl w:val="0"/>
          <w:numId w:val="49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this use case, writing the annotation in Scala does not seem helpful, so the standard compiler does not support it. The reason is that Scala support would inevitably fall short of the full possibilities of Java annotations, and further, Scala will probably one day have its own reflection, in which case you would want to access Scala annotations with Scala reflection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is Java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24292E"/>
          <w:sz w:val="16"/>
          <w:lang w:eastAsia="en-GB"/>
        </w:rPr>
        <w:t>java.lang.annotation.*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@Retention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24292E"/>
          <w:sz w:val="16"/>
          <w:lang w:eastAsia="en-GB"/>
        </w:rPr>
        <w:t>RetentionPolicy</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RUNTIME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@Target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24292E"/>
          <w:sz w:val="16"/>
          <w:lang w:eastAsia="en-GB"/>
        </w:rPr>
        <w:t>ElementType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METHOD</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@interface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Ignore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after compiling the above with 'javac', we can use the annotations: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Tests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Ignore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ignores the method even though its name starts with 'test'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testData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test methods: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test1</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assert(testData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(testData.head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testData.tail))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test2</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assert(testData.contains(testData.head))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49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see when these annotations are present you can use the Java reflection API:</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method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Tests</w:t>
      </w:r>
      <w:r w:rsidRPr="00184009">
        <w:rPr>
          <w:rFonts w:ascii="Consolas" w:eastAsia="Times New Roman" w:hAnsi="Consolas" w:cs="Consolas"/>
          <w:color w:val="24292E"/>
          <w:sz w:val="16"/>
          <w:szCs w:val="16"/>
          <w:lang w:eastAsia="en-GB"/>
        </w:rPr>
        <w:t>.getClass.getMethods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method.getName.startsWith(</w:t>
      </w:r>
      <w:r w:rsidRPr="00184009">
        <w:rPr>
          <w:rFonts w:ascii="Consolas" w:eastAsia="Times New Roman" w:hAnsi="Consolas" w:cs="Consolas"/>
          <w:color w:val="032F62"/>
          <w:sz w:val="16"/>
          <w:lang w:eastAsia="en-GB"/>
        </w:rPr>
        <w:t>"test"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method.getAnnotation(</w:t>
      </w:r>
      <w:r w:rsidRPr="00184009">
        <w:rPr>
          <w:rFonts w:ascii="Consolas" w:eastAsia="Times New Roman" w:hAnsi="Consolas" w:cs="Consolas"/>
          <w:color w:val="005CC5"/>
          <w:sz w:val="16"/>
          <w:lang w:eastAsia="en-GB"/>
        </w:rPr>
        <w:t>classOf</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Ignore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null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"found a test method: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code in action: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javac </w:t>
      </w:r>
      <w:r w:rsidRPr="00184009">
        <w:rPr>
          <w:rFonts w:ascii="Consolas" w:eastAsia="Times New Roman" w:hAnsi="Consolas" w:cs="Consolas"/>
          <w:color w:val="6F42C1"/>
          <w:sz w:val="16"/>
          <w:lang w:eastAsia="en-GB"/>
        </w:rPr>
        <w:t>Ignore</w:t>
      </w:r>
      <w:r w:rsidRPr="00184009">
        <w:rPr>
          <w:rFonts w:ascii="Consolas" w:eastAsia="Times New Roman" w:hAnsi="Consolas" w:cs="Consolas"/>
          <w:color w:val="24292E"/>
          <w:sz w:val="16"/>
          <w:szCs w:val="16"/>
          <w:lang w:eastAsia="en-GB"/>
        </w:rPr>
        <w:t>.java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scalac </w:t>
      </w:r>
      <w:r w:rsidRPr="00184009">
        <w:rPr>
          <w:rFonts w:ascii="Consolas" w:eastAsia="Times New Roman" w:hAnsi="Consolas" w:cs="Consolas"/>
          <w:color w:val="6F42C1"/>
          <w:sz w:val="16"/>
          <w:lang w:eastAsia="en-GB"/>
        </w:rPr>
        <w:t>Tests</w:t>
      </w:r>
      <w:r w:rsidRPr="00184009">
        <w:rPr>
          <w:rFonts w:ascii="Consolas" w:eastAsia="Times New Roman" w:hAnsi="Consolas" w:cs="Consolas"/>
          <w:color w:val="24292E"/>
          <w:sz w:val="16"/>
          <w:szCs w:val="16"/>
          <w:lang w:eastAsia="en-GB"/>
        </w:rPr>
        <w:t>.scala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scalac </w:t>
      </w:r>
      <w:r w:rsidRPr="00184009">
        <w:rPr>
          <w:rFonts w:ascii="Consolas" w:eastAsia="Times New Roman" w:hAnsi="Consolas" w:cs="Consolas"/>
          <w:color w:val="6F42C1"/>
          <w:sz w:val="16"/>
          <w:lang w:eastAsia="en-GB"/>
        </w:rPr>
        <w:t>FindTests</w:t>
      </w:r>
      <w:r w:rsidRPr="00184009">
        <w:rPr>
          <w:rFonts w:ascii="Consolas" w:eastAsia="Times New Roman" w:hAnsi="Consolas" w:cs="Consolas"/>
          <w:color w:val="24292E"/>
          <w:sz w:val="16"/>
          <w:szCs w:val="16"/>
          <w:lang w:eastAsia="en-GB"/>
        </w:rPr>
        <w:t>.scala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scala </w:t>
      </w:r>
      <w:r w:rsidRPr="00184009">
        <w:rPr>
          <w:rFonts w:ascii="Consolas" w:eastAsia="Times New Roman" w:hAnsi="Consolas" w:cs="Consolas"/>
          <w:color w:val="6F42C1"/>
          <w:sz w:val="16"/>
          <w:lang w:eastAsia="en-GB"/>
        </w:rPr>
        <w:t>FindTests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//&gt; found a test method: public void Tests$.test2()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//&gt; found a test method: public void Tests$.test1()</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718 - Existential types</w:t>
      </w:r>
    </w:p>
    <w:p w:rsidR="00184009" w:rsidRPr="00184009" w:rsidRDefault="00184009" w:rsidP="00184009">
      <w:pPr>
        <w:numPr>
          <w:ilvl w:val="0"/>
          <w:numId w:val="50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all Java types have a Scala equivalent, which is necessary so that Scala code can access any Java class</w:t>
      </w:r>
    </w:p>
    <w:p w:rsidR="00184009" w:rsidRPr="00184009" w:rsidRDefault="00184009" w:rsidP="00184009">
      <w:pPr>
        <w:numPr>
          <w:ilvl w:val="0"/>
          <w:numId w:val="50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most of the time the translation is straightforward,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Pattern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Java 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Pattern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Scala,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Iterator&lt;Component&gt;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Java 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Iterator[Component]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Scala, but for some cases Scala types we mentioned so far are not enough</w:t>
      </w:r>
    </w:p>
    <w:p w:rsidR="00184009" w:rsidRPr="00184009" w:rsidRDefault="00184009" w:rsidP="00184009">
      <w:pPr>
        <w:numPr>
          <w:ilvl w:val="0"/>
          <w:numId w:val="50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example, what can be done with Java wildcard type parameters such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Iterator&lt;?&gt;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Iterator&lt;? extends Component&gt;</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50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also, what can be done with raw types 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Iterator</w:t>
      </w:r>
      <w:r w:rsidRPr="00184009">
        <w:rPr>
          <w:rFonts w:ascii="Segoe UI" w:eastAsia="Times New Roman" w:hAnsi="Segoe UI" w:cs="Segoe UI"/>
          <w:color w:val="6A737D"/>
          <w:sz w:val="18"/>
          <w:szCs w:val="18"/>
          <w:lang w:eastAsia="en-GB"/>
        </w:rPr>
        <w:t>, where the type parameter is omitted?</w:t>
      </w:r>
    </w:p>
    <w:p w:rsidR="00184009" w:rsidRPr="00184009" w:rsidRDefault="00184009" w:rsidP="00184009">
      <w:pPr>
        <w:numPr>
          <w:ilvl w:val="0"/>
          <w:numId w:val="50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wildcard and raw types Scala uses an extra kind of type called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existential type</w:t>
      </w:r>
    </w:p>
    <w:p w:rsidR="00184009" w:rsidRPr="00184009" w:rsidRDefault="00184009" w:rsidP="00184009">
      <w:pPr>
        <w:numPr>
          <w:ilvl w:val="0"/>
          <w:numId w:val="50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existential types are fully supported part of the language, but in practice they are mainly used when accessing Java types from Scala (we are covering this mostly so that you can understand error messages when your Scala code accesses Java 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general form of an existential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type */</w:t>
      </w:r>
      <w:r w:rsidRPr="00184009">
        <w:rPr>
          <w:rFonts w:ascii="Consolas" w:eastAsia="Times New Roman" w:hAnsi="Consolas" w:cs="Consolas"/>
          <w:color w:val="24292E"/>
          <w:sz w:val="16"/>
          <w:szCs w:val="16"/>
          <w:lang w:eastAsia="en-GB"/>
        </w:rPr>
        <w:t xml:space="preserve"> forSome { </w:t>
      </w:r>
      <w:r w:rsidRPr="00184009">
        <w:rPr>
          <w:rFonts w:ascii="Consolas" w:eastAsia="Times New Roman" w:hAnsi="Consolas" w:cs="Consolas"/>
          <w:color w:val="6A737D"/>
          <w:sz w:val="16"/>
          <w:lang w:eastAsia="en-GB"/>
        </w:rPr>
        <w:t>/* declarations */</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'type' part is an arbitrary Scala type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'declarations' part is a list of abstract 'vals' and types</w:t>
      </w:r>
    </w:p>
    <w:p w:rsidR="00184009" w:rsidRPr="00184009" w:rsidRDefault="00184009" w:rsidP="00184009">
      <w:pPr>
        <w:numPr>
          <w:ilvl w:val="0"/>
          <w:numId w:val="50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interpretation is that the declared variables and types exist but are unknown, just like abstract members of a class</w:t>
      </w:r>
    </w:p>
    <w:p w:rsidR="00184009" w:rsidRPr="00184009" w:rsidRDefault="00184009" w:rsidP="00184009">
      <w:pPr>
        <w:numPr>
          <w:ilvl w:val="0"/>
          <w:numId w:val="50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'type' is then allowed to refer to the declared variables and types even though it is unknown what they refer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Java 'Iterator&lt;?&gt;' would be written in Scala as: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forSome {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an iterator of T's for some type 'T'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Java 'Iterator&lt;? extends Component&gt;' would be: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forSome {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Component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iterator of 'T' for some type 'T' that is a subtype of 'Component'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there is a shorter way to write this examples with placeholder notation: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means the same as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forSome {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similarly: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forSome { </w:t>
      </w: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Component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the same as: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Iterator</w:t>
      </w:r>
      <w:r w:rsidRPr="00184009">
        <w:rPr>
          <w:rFonts w:ascii="Consolas" w:eastAsia="Times New Roman" w:hAnsi="Consolas" w:cs="Consolas"/>
          <w:color w:val="24292E"/>
          <w:sz w:val="16"/>
          <w:szCs w:val="16"/>
          <w:lang w:eastAsia="en-GB"/>
        </w:rPr>
        <w:t xml:space="preserve">[_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Component</w:t>
      </w: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50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placeholder syntax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similar to the placeholder syntax for function literals, where, if you use an underscore in place of an expression, then Scala creates a function literal for you. Here, when you use an underscore in place of a type, Scala makes an</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existential type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you, where each underscore becomes one type parameter in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forSome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clause</w:t>
      </w:r>
    </w:p>
    <w:p w:rsidR="00184009" w:rsidRPr="00184009" w:rsidRDefault="00184009" w:rsidP="00184009">
      <w:pPr>
        <w:numPr>
          <w:ilvl w:val="0"/>
          <w:numId w:val="50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 if you use multiple underscores in the same type, you will get the effect of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forSome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clause with multiple types in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existential types usage example: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Java class with wildcards: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public</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Wild</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Collection&lt;?&gt;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contents</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Collection&lt;</w:t>
      </w:r>
      <w:r w:rsidRPr="00184009">
        <w:rPr>
          <w:rFonts w:ascii="Consolas" w:eastAsia="Times New Roman" w:hAnsi="Consolas" w:cs="Consolas"/>
          <w:color w:val="24292E"/>
          <w:sz w:val="16"/>
          <w:lang w:eastAsia="en-GB"/>
        </w:rPr>
        <w:t>String</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stuff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Vector&lt;</w:t>
      </w:r>
      <w:r w:rsidRPr="00184009">
        <w:rPr>
          <w:rFonts w:ascii="Consolas" w:eastAsia="Times New Roman" w:hAnsi="Consolas" w:cs="Consolas"/>
          <w:color w:val="24292E"/>
          <w:sz w:val="16"/>
          <w:lang w:eastAsia="en-GB"/>
        </w:rPr>
        <w:t>String</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stuff</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add(</w:t>
      </w:r>
      <w:r w:rsidRPr="00184009">
        <w:rPr>
          <w:rFonts w:ascii="Consolas" w:eastAsia="Times New Roman" w:hAnsi="Consolas" w:cs="Consolas"/>
          <w:color w:val="032F62"/>
          <w:sz w:val="16"/>
          <w:lang w:eastAsia="en-GB"/>
        </w:rPr>
        <w:t>"a"</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stuff</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add(</w:t>
      </w:r>
      <w:r w:rsidRPr="00184009">
        <w:rPr>
          <w:rFonts w:ascii="Consolas" w:eastAsia="Times New Roman" w:hAnsi="Consolas" w:cs="Consolas"/>
          <w:color w:val="032F62"/>
          <w:sz w:val="16"/>
          <w:lang w:eastAsia="en-GB"/>
        </w:rPr>
        <w:t>"b"</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stuff</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add(</w:t>
      </w:r>
      <w:r w:rsidRPr="00184009">
        <w:rPr>
          <w:rFonts w:ascii="Consolas" w:eastAsia="Times New Roman" w:hAnsi="Consolas" w:cs="Consolas"/>
          <w:color w:val="032F62"/>
          <w:sz w:val="16"/>
          <w:lang w:eastAsia="en-GB"/>
        </w:rPr>
        <w:t>"see"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return</w:t>
      </w:r>
      <w:r w:rsidRPr="00184009">
        <w:rPr>
          <w:rFonts w:ascii="Consolas" w:eastAsia="Times New Roman" w:hAnsi="Consolas" w:cs="Consolas"/>
          <w:color w:val="24292E"/>
          <w:sz w:val="16"/>
          <w:szCs w:val="16"/>
          <w:lang w:eastAsia="en-GB"/>
        </w:rPr>
        <w:t xml:space="preserve"> stuff;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you access the above class in Scala: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contents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Wild).contents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java.util.Collection[?0] for Some { type ?0 } = [a, b, see]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contents.size()  </w:t>
      </w:r>
      <w:r w:rsidRPr="00184009">
        <w:rPr>
          <w:rFonts w:ascii="Consolas" w:eastAsia="Times New Roman" w:hAnsi="Consolas" w:cs="Consolas"/>
          <w:color w:val="6A737D"/>
          <w:sz w:val="16"/>
          <w:lang w:eastAsia="en-GB"/>
        </w:rPr>
        <w:t>// Int = 3</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722 - Using </w:t>
      </w:r>
      <w:r w:rsidRPr="00184009">
        <w:rPr>
          <w:rFonts w:ascii="Consolas" w:eastAsia="Times New Roman" w:hAnsi="Consolas" w:cs="Consolas"/>
          <w:b/>
          <w:bCs/>
          <w:color w:val="24292E"/>
          <w:sz w:val="20"/>
          <w:lang w:eastAsia="en-GB"/>
        </w:rPr>
        <w:t>synchronized</w:t>
      </w:r>
    </w:p>
    <w:p w:rsidR="00184009" w:rsidRPr="00184009" w:rsidRDefault="00184009" w:rsidP="00184009">
      <w:pPr>
        <w:numPr>
          <w:ilvl w:val="0"/>
          <w:numId w:val="50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compatibility's sake, Scala provides access to Java's concurrent primitives (</w:t>
      </w:r>
      <w:r w:rsidRPr="00184009">
        <w:rPr>
          <w:rFonts w:ascii="Consolas" w:eastAsia="Times New Roman" w:hAnsi="Consolas" w:cs="Consolas"/>
          <w:color w:val="6A737D"/>
          <w:sz w:val="16"/>
          <w:lang w:eastAsia="en-GB"/>
        </w:rPr>
        <w:t>wait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notify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notifyAll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may all be called in Scala and have the same meaning as in Java)</w:t>
      </w:r>
    </w:p>
    <w:p w:rsidR="00184009" w:rsidRPr="00184009" w:rsidRDefault="00184009" w:rsidP="00184009">
      <w:pPr>
        <w:numPr>
          <w:ilvl w:val="0"/>
          <w:numId w:val="50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technically, Scala doesn't have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synchronized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keyword, instead it has a predefined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synchronized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that can be called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counter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synchronized</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one thread at a 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counter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counter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722 - Compiling Scala and Java together</w:t>
      </w:r>
    </w:p>
    <w:p w:rsidR="00184009" w:rsidRPr="00184009" w:rsidRDefault="00184009" w:rsidP="00184009">
      <w:pPr>
        <w:numPr>
          <w:ilvl w:val="0"/>
          <w:numId w:val="50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usually, when you compile Scala code that depends on Java code, you first build the java code to class files and then you build the Scala code, putting the Java class files on the classpath</w:t>
      </w:r>
    </w:p>
    <w:p w:rsidR="00184009" w:rsidRPr="00184009" w:rsidRDefault="00184009" w:rsidP="00184009">
      <w:pPr>
        <w:numPr>
          <w:ilvl w:val="0"/>
          <w:numId w:val="50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approach doesn't work if the Java code has references back to Scala code. In that case one side will have unsatisfied external references</w:t>
      </w:r>
    </w:p>
    <w:p w:rsidR="00184009" w:rsidRPr="00184009" w:rsidRDefault="00184009" w:rsidP="00184009">
      <w:pPr>
        <w:numPr>
          <w:ilvl w:val="0"/>
          <w:numId w:val="50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support such builds, Scala allows compiling against Java source code as well as Java class files. All you have to do is put the Java source files on the command line as if they were scala files. Then, Scala compiler won't compile those Java files, but it will scan them to see what they contain</w:t>
      </w:r>
    </w:p>
    <w:p w:rsidR="00184009" w:rsidRPr="00184009" w:rsidRDefault="00184009" w:rsidP="00184009">
      <w:pPr>
        <w:numPr>
          <w:ilvl w:val="0"/>
          <w:numId w:val="504"/>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 the right sequence is to first compile Scala using Java source files, and then compile Java code using Scala class files: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scalac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d bin </w:t>
      </w:r>
      <w:r w:rsidRPr="00184009">
        <w:rPr>
          <w:rFonts w:ascii="Consolas" w:eastAsia="Times New Roman" w:hAnsi="Consolas" w:cs="Consolas"/>
          <w:color w:val="6F42C1"/>
          <w:sz w:val="16"/>
          <w:lang w:eastAsia="en-GB"/>
        </w:rPr>
        <w:t>InventoryAnalysis</w:t>
      </w:r>
      <w:r w:rsidRPr="00184009">
        <w:rPr>
          <w:rFonts w:ascii="Consolas" w:eastAsia="Times New Roman" w:hAnsi="Consolas" w:cs="Consolas"/>
          <w:color w:val="24292E"/>
          <w:sz w:val="16"/>
          <w:szCs w:val="16"/>
          <w:lang w:eastAsia="en-GB"/>
        </w:rPr>
        <w:t xml:space="preserve">.scala </w:t>
      </w:r>
      <w:r w:rsidRPr="00184009">
        <w:rPr>
          <w:rFonts w:ascii="Consolas" w:eastAsia="Times New Roman" w:hAnsi="Consolas" w:cs="Consolas"/>
          <w:color w:val="6F42C1"/>
          <w:sz w:val="16"/>
          <w:lang w:eastAsia="en-GB"/>
        </w:rPr>
        <w:t>InventoryItem</w:t>
      </w:r>
      <w:r w:rsidRPr="00184009">
        <w:rPr>
          <w:rFonts w:ascii="Consolas" w:eastAsia="Times New Roman" w:hAnsi="Consolas" w:cs="Consolas"/>
          <w:color w:val="24292E"/>
          <w:sz w:val="16"/>
          <w:szCs w:val="16"/>
          <w:lang w:eastAsia="en-GB"/>
        </w:rPr>
        <w:t xml:space="preserve">.java </w:t>
      </w:r>
      <w:r w:rsidRPr="00184009">
        <w:rPr>
          <w:rFonts w:ascii="Consolas" w:eastAsia="Times New Roman" w:hAnsi="Consolas" w:cs="Consolas"/>
          <w:color w:val="6F42C1"/>
          <w:sz w:val="16"/>
          <w:lang w:eastAsia="en-GB"/>
        </w:rPr>
        <w:t>Inventory</w:t>
      </w:r>
      <w:r w:rsidRPr="00184009">
        <w:rPr>
          <w:rFonts w:ascii="Consolas" w:eastAsia="Times New Roman" w:hAnsi="Consolas" w:cs="Consolas"/>
          <w:color w:val="24292E"/>
          <w:sz w:val="16"/>
          <w:szCs w:val="16"/>
          <w:lang w:eastAsia="en-GB"/>
        </w:rPr>
        <w:t>.java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javac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cp bin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d bin </w:t>
      </w:r>
      <w:r w:rsidRPr="00184009">
        <w:rPr>
          <w:rFonts w:ascii="Consolas" w:eastAsia="Times New Roman" w:hAnsi="Consolas" w:cs="Consolas"/>
          <w:color w:val="6F42C1"/>
          <w:sz w:val="16"/>
          <w:lang w:eastAsia="en-GB"/>
        </w:rPr>
        <w:t>Inventory</w:t>
      </w:r>
      <w:r w:rsidRPr="00184009">
        <w:rPr>
          <w:rFonts w:ascii="Consolas" w:eastAsia="Times New Roman" w:hAnsi="Consolas" w:cs="Consolas"/>
          <w:color w:val="24292E"/>
          <w:sz w:val="16"/>
          <w:szCs w:val="16"/>
          <w:lang w:eastAsia="en-GB"/>
        </w:rPr>
        <w:t xml:space="preserve">.java </w:t>
      </w:r>
      <w:r w:rsidRPr="00184009">
        <w:rPr>
          <w:rFonts w:ascii="Consolas" w:eastAsia="Times New Roman" w:hAnsi="Consolas" w:cs="Consolas"/>
          <w:color w:val="6F42C1"/>
          <w:sz w:val="16"/>
          <w:lang w:eastAsia="en-GB"/>
        </w:rPr>
        <w:t>InventoryItem</w:t>
      </w:r>
      <w:r w:rsidRPr="00184009">
        <w:rPr>
          <w:rFonts w:ascii="Consolas" w:eastAsia="Times New Roman" w:hAnsi="Consolas" w:cs="Consolas"/>
          <w:color w:val="24292E"/>
          <w:sz w:val="16"/>
          <w:szCs w:val="16"/>
          <w:lang w:eastAsia="en-GB"/>
        </w:rPr>
        <w:t xml:space="preserve">.java </w:t>
      </w:r>
      <w:r w:rsidRPr="00184009">
        <w:rPr>
          <w:rFonts w:ascii="Consolas" w:eastAsia="Times New Roman" w:hAnsi="Consolas" w:cs="Consolas"/>
          <w:color w:val="6F42C1"/>
          <w:sz w:val="16"/>
          <w:lang w:eastAsia="en-GB"/>
        </w:rPr>
        <w:t>InventoryManagement</w:t>
      </w:r>
      <w:r w:rsidRPr="00184009">
        <w:rPr>
          <w:rFonts w:ascii="Consolas" w:eastAsia="Times New Roman" w:hAnsi="Consolas" w:cs="Consolas"/>
          <w:color w:val="24292E"/>
          <w:sz w:val="16"/>
          <w:szCs w:val="16"/>
          <w:lang w:eastAsia="en-GB"/>
        </w:rPr>
        <w:t>.java</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scala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cp bin </w:t>
      </w:r>
      <w:r w:rsidRPr="00184009">
        <w:rPr>
          <w:rFonts w:ascii="Consolas" w:eastAsia="Times New Roman" w:hAnsi="Consolas" w:cs="Consolas"/>
          <w:color w:val="6F42C1"/>
          <w:sz w:val="16"/>
          <w:lang w:eastAsia="en-GB"/>
        </w:rPr>
        <w:t>InventoryManagement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//&gt; Most expensive item = sprocket($4.99)</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Actors and Concurrency</w:t>
      </w:r>
    </w:p>
    <w:p w:rsidR="00184009" w:rsidRPr="00184009" w:rsidRDefault="00184009" w:rsidP="00184009">
      <w:pPr>
        <w:numPr>
          <w:ilvl w:val="0"/>
          <w:numId w:val="50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Java's native, thread-based concurrency support is hard to work with and prone for errors, especially when programs get large and complex</w:t>
      </w:r>
    </w:p>
    <w:p w:rsidR="00184009" w:rsidRPr="00184009" w:rsidRDefault="00184009" w:rsidP="00184009">
      <w:pPr>
        <w:numPr>
          <w:ilvl w:val="0"/>
          <w:numId w:val="50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 augments Java's concurrency by adding</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actors</w:t>
      </w:r>
    </w:p>
    <w:p w:rsidR="00184009" w:rsidRPr="00184009" w:rsidRDefault="00184009" w:rsidP="00184009">
      <w:pPr>
        <w:numPr>
          <w:ilvl w:val="0"/>
          <w:numId w:val="50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actors provide a concurrency model that is easier to work with and can help you avoid many of the difficulties of using Java's native concurrency model</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724 - Java concurrency troubles</w:t>
      </w:r>
    </w:p>
    <w:p w:rsidR="00184009" w:rsidRPr="00184009" w:rsidRDefault="00184009" w:rsidP="00184009">
      <w:pPr>
        <w:numPr>
          <w:ilvl w:val="0"/>
          <w:numId w:val="50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Java's built-in threading model is based on shared data and locks</w:t>
      </w:r>
    </w:p>
    <w:p w:rsidR="00184009" w:rsidRPr="00184009" w:rsidRDefault="00184009" w:rsidP="00184009">
      <w:pPr>
        <w:numPr>
          <w:ilvl w:val="0"/>
          <w:numId w:val="50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each object is associated with a logical</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monitor</w:t>
      </w:r>
      <w:r w:rsidRPr="00184009">
        <w:rPr>
          <w:rFonts w:ascii="Segoe UI" w:eastAsia="Times New Roman" w:hAnsi="Segoe UI" w:cs="Segoe UI"/>
          <w:color w:val="6A737D"/>
          <w:sz w:val="18"/>
          <w:szCs w:val="18"/>
          <w:lang w:eastAsia="en-GB"/>
        </w:rPr>
        <w:t>, which is used to control multi-threaded access to data. In this model, you decide what data will be shared by multiple threads and enclose those, shared sections of the code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sinchronized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blocks or methods</w:t>
      </w:r>
    </w:p>
    <w:p w:rsidR="00184009" w:rsidRPr="00184009" w:rsidRDefault="00184009" w:rsidP="00184009">
      <w:pPr>
        <w:numPr>
          <w:ilvl w:val="0"/>
          <w:numId w:val="50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problem with this model is that, in each point in a program, you must reason about what data you're modifying or accessing that might be modified or accessed by other threads. At each method call, you must reason about what locks it will try to hold, and convince yourself that it will not deadlock while trying to obtain those locks</w:t>
      </w:r>
    </w:p>
    <w:p w:rsidR="00184009" w:rsidRPr="00184009" w:rsidRDefault="00184009" w:rsidP="00184009">
      <w:pPr>
        <w:numPr>
          <w:ilvl w:val="0"/>
          <w:numId w:val="50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making things even worse, testing is not reliable with multi-threaded code. Since threads are non-deterministic, you might successfully test a program a thousand times, and yet still the program could go wrong</w:t>
      </w:r>
    </w:p>
    <w:p w:rsidR="00184009" w:rsidRPr="00184009" w:rsidRDefault="00184009" w:rsidP="00184009">
      <w:pPr>
        <w:numPr>
          <w:ilvl w:val="0"/>
          <w:numId w:val="50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with this model, you must get it right, i.e. avoid deadlocks and race conditions through reason alone</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725 - Actors and message passing</w:t>
      </w:r>
    </w:p>
    <w:p w:rsidR="00184009" w:rsidRPr="00184009" w:rsidRDefault="00184009" w:rsidP="00184009">
      <w:pPr>
        <w:numPr>
          <w:ilvl w:val="0"/>
          <w:numId w:val="50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Scala's actors library addresses the fundamental problem by providing an alternative,</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share-nothing</w:t>
      </w:r>
      <w:r w:rsidRPr="00184009">
        <w:rPr>
          <w:rFonts w:ascii="Segoe UI" w:eastAsia="Times New Roman" w:hAnsi="Segoe UI" w:cs="Segoe UI"/>
          <w:color w:val="6A737D"/>
          <w:sz w:val="18"/>
          <w:szCs w:val="18"/>
          <w:lang w:eastAsia="en-GB"/>
        </w:rPr>
        <w:t>, message-passing model</w:t>
      </w:r>
    </w:p>
    <w:p w:rsidR="00184009" w:rsidRPr="00184009" w:rsidRDefault="00184009" w:rsidP="00184009">
      <w:pPr>
        <w:numPr>
          <w:ilvl w:val="0"/>
          <w:numId w:val="50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actor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thread-like entity that has 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mailbox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receiving messages</w:t>
      </w:r>
    </w:p>
    <w:p w:rsidR="00184009" w:rsidRPr="00184009" w:rsidRDefault="00184009" w:rsidP="00184009">
      <w:pPr>
        <w:numPr>
          <w:ilvl w:val="0"/>
          <w:numId w:val="50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implement an actor, you subclass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scala.actors.Actor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implement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scala.actors._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Shakespeare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to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"To be or not to be. Is that a question?"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Thread</w:t>
      </w:r>
      <w:r w:rsidRPr="00184009">
        <w:rPr>
          <w:rFonts w:ascii="Consolas" w:eastAsia="Times New Roman" w:hAnsi="Consolas" w:cs="Consolas"/>
          <w:color w:val="24292E"/>
          <w:sz w:val="16"/>
          <w:szCs w:val="16"/>
          <w:lang w:eastAsia="en-GB"/>
        </w:rPr>
        <w:t>.sleep(</w:t>
      </w:r>
      <w:r w:rsidRPr="00184009">
        <w:rPr>
          <w:rFonts w:ascii="Consolas" w:eastAsia="Times New Roman" w:hAnsi="Consolas" w:cs="Consolas"/>
          <w:color w:val="005CC5"/>
          <w:sz w:val="16"/>
          <w:lang w:eastAsia="en-GB"/>
        </w:rPr>
        <w:t>3000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you start an actor by invoking its 'start'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Shakespeare</w:t>
      </w:r>
      <w:r w:rsidRPr="00184009">
        <w:rPr>
          <w:rFonts w:ascii="Consolas" w:eastAsia="Times New Roman" w:hAnsi="Consolas" w:cs="Consolas"/>
          <w:color w:val="24292E"/>
          <w:sz w:val="16"/>
          <w:szCs w:val="16"/>
          <w:lang w:eastAsia="en-GB"/>
        </w:rPr>
        <w:t>.start()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be or not to be. Is that a question?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be or not to be. Is that a question?</w:t>
      </w:r>
    </w:p>
    <w:p w:rsidR="00184009" w:rsidRPr="00184009" w:rsidRDefault="00184009" w:rsidP="00184009">
      <w:pPr>
        <w:numPr>
          <w:ilvl w:val="0"/>
          <w:numId w:val="50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actors run completely independently from one another: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scala.actors._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Hamlet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to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"Yes, that was a question."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Thread</w:t>
      </w:r>
      <w:r w:rsidRPr="00184009">
        <w:rPr>
          <w:rFonts w:ascii="Consolas" w:eastAsia="Times New Roman" w:hAnsi="Consolas" w:cs="Consolas"/>
          <w:color w:val="24292E"/>
          <w:sz w:val="16"/>
          <w:szCs w:val="16"/>
          <w:lang w:eastAsia="en-GB"/>
        </w:rPr>
        <w:t>.sleep(</w:t>
      </w:r>
      <w:r w:rsidRPr="00184009">
        <w:rPr>
          <w:rFonts w:ascii="Consolas" w:eastAsia="Times New Roman" w:hAnsi="Consolas" w:cs="Consolas"/>
          <w:color w:val="005CC5"/>
          <w:sz w:val="16"/>
          <w:lang w:eastAsia="en-GB"/>
        </w:rPr>
        <w:t>3000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Shakespeare</w:t>
      </w:r>
      <w:r w:rsidRPr="00184009">
        <w:rPr>
          <w:rFonts w:ascii="Consolas" w:eastAsia="Times New Roman" w:hAnsi="Consolas" w:cs="Consolas"/>
          <w:color w:val="24292E"/>
          <w:sz w:val="16"/>
          <w:szCs w:val="16"/>
          <w:lang w:eastAsia="en-GB"/>
        </w:rPr>
        <w:t>.start()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Hamlet</w:t>
      </w:r>
      <w:r w:rsidRPr="00184009">
        <w:rPr>
          <w:rFonts w:ascii="Consolas" w:eastAsia="Times New Roman" w:hAnsi="Consolas" w:cs="Consolas"/>
          <w:color w:val="24292E"/>
          <w:sz w:val="16"/>
          <w:szCs w:val="16"/>
          <w:lang w:eastAsia="en-GB"/>
        </w:rPr>
        <w:t>.start()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be or not to be. Is that a question?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Yes, that was a question.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be or not to be. Is that a question?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To be or not to be. Is that a question?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Yes, that was a question.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Yes, that was a question.</w:t>
      </w:r>
    </w:p>
    <w:p w:rsidR="00184009" w:rsidRPr="00184009" w:rsidRDefault="00184009" w:rsidP="00184009">
      <w:pPr>
        <w:numPr>
          <w:ilvl w:val="0"/>
          <w:numId w:val="50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can also create an actor using a utility method named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actor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object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scala.actors.Actor</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scala.actors.Actor._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actor starts immediately when it's defined (no need to call 'start()'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desdemona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actor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(i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to </w:t>
      </w:r>
      <w:r w:rsidRPr="00184009">
        <w:rPr>
          <w:rFonts w:ascii="Consolas" w:eastAsia="Times New Roman" w:hAnsi="Consolas" w:cs="Consolas"/>
          <w:color w:val="005CC5"/>
          <w:sz w:val="16"/>
          <w:lang w:eastAsia="en-GB"/>
        </w:rPr>
        <w:t>3</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w:t>
      </w:r>
      <w:r w:rsidRPr="00184009">
        <w:rPr>
          <w:rFonts w:ascii="Consolas" w:eastAsia="Times New Roman" w:hAnsi="Consolas" w:cs="Consolas"/>
          <w:color w:val="032F62"/>
          <w:sz w:val="16"/>
          <w:lang w:eastAsia="en-GB"/>
        </w:rPr>
        <w:t>"I rule! "</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Thread</w:t>
      </w:r>
      <w:r w:rsidRPr="00184009">
        <w:rPr>
          <w:rFonts w:ascii="Consolas" w:eastAsia="Times New Roman" w:hAnsi="Consolas" w:cs="Consolas"/>
          <w:color w:val="24292E"/>
          <w:sz w:val="16"/>
          <w:szCs w:val="16"/>
          <w:lang w:eastAsia="en-GB"/>
        </w:rPr>
        <w:t>.sleep(</w:t>
      </w:r>
      <w:r w:rsidRPr="00184009">
        <w:rPr>
          <w:rFonts w:ascii="Consolas" w:eastAsia="Times New Roman" w:hAnsi="Consolas" w:cs="Consolas"/>
          <w:color w:val="005CC5"/>
          <w:sz w:val="16"/>
          <w:lang w:eastAsia="en-GB"/>
        </w:rPr>
        <w:t>1000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I rule! I rule! I rule! </w:t>
      </w:r>
    </w:p>
    <w:p w:rsidR="00184009" w:rsidRPr="00184009" w:rsidRDefault="00184009" w:rsidP="00184009">
      <w:pPr>
        <w:numPr>
          <w:ilvl w:val="0"/>
          <w:numId w:val="51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actors communicate by sending each other</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messages</w:t>
      </w:r>
    </w:p>
    <w:p w:rsidR="00184009" w:rsidRPr="00184009" w:rsidRDefault="00184009" w:rsidP="00184009">
      <w:pPr>
        <w:numPr>
          <w:ilvl w:val="0"/>
          <w:numId w:val="51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message is sent using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Hamlet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"hi there"</w:t>
      </w:r>
    </w:p>
    <w:p w:rsidR="00184009" w:rsidRPr="00184009" w:rsidRDefault="00184009" w:rsidP="00184009">
      <w:pPr>
        <w:numPr>
          <w:ilvl w:val="0"/>
          <w:numId w:val="51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nothing happens in this case, because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Hamlet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too busy acting to process its messages, and so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"hi there"</w:t>
      </w:r>
      <w:r w:rsidRPr="00184009">
        <w:rPr>
          <w:rFonts w:ascii="Segoe UI" w:eastAsia="Times New Roman" w:hAnsi="Segoe UI" w:cs="Segoe UI"/>
          <w:color w:val="6A737D"/>
          <w:sz w:val="18"/>
          <w:szCs w:val="18"/>
          <w:lang w:eastAsia="en-GB"/>
        </w:rPr>
        <w:t>message sits in its mailbox unread</w:t>
      </w:r>
    </w:p>
    <w:p w:rsidR="00184009" w:rsidRPr="00184009" w:rsidRDefault="00184009" w:rsidP="00184009">
      <w:pPr>
        <w:numPr>
          <w:ilvl w:val="0"/>
          <w:numId w:val="51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 actor can wait for new messages in its mailbox: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parrot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actor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while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true</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receive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msg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println(msg)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51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an actor sends a message, it does not block, and when an actor receives a message, it is not interrupted. The message waits in the receiving actor's mailbox until the actor calls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receive</w:t>
      </w:r>
      <w:r w:rsidRPr="00184009">
        <w:rPr>
          <w:rFonts w:ascii="Segoe UI" w:eastAsia="Times New Roman" w:hAnsi="Segoe UI" w:cs="Segoe UI"/>
          <w:color w:val="6A737D"/>
          <w:sz w:val="18"/>
          <w:szCs w:val="18"/>
          <w:lang w:eastAsia="en-GB"/>
        </w:rPr>
        <w:t>, passing in a partial function</w:t>
      </w:r>
    </w:p>
    <w:p w:rsidR="00184009" w:rsidRPr="00184009" w:rsidRDefault="00184009" w:rsidP="00184009">
      <w:pPr>
        <w:numPr>
          <w:ilvl w:val="0"/>
          <w:numId w:val="51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remember?</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Partial function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not a full function, i.e. it might not be defined over all input values.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Partial function literal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expressed as a series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match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cases, so it looks like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match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expression without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match</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keyword. It is actually an instance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PartialFunction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w:t>
      </w:r>
    </w:p>
    <w:p w:rsidR="00184009" w:rsidRPr="00184009" w:rsidRDefault="00184009" w:rsidP="00184009">
      <w:pPr>
        <w:numPr>
          <w:ilvl w:val="0"/>
          <w:numId w:val="51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addition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that takes one argument, a partial function offers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isDefinedAt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(which also takes one argument) that returns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the partial function can</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"handle"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the passed value, which then means that the value is safe to pass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szCs w:val="18"/>
          <w:lang w:eastAsia="en-GB"/>
        </w:rPr>
        <w:t>.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isDefinedAt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false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that value is passed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szCs w:val="18"/>
          <w:lang w:eastAsia="en-GB"/>
        </w:rPr>
        <w:t>, then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szCs w:val="18"/>
          <w:lang w:eastAsia="en-GB"/>
        </w:rPr>
        <w:t>throws an exception</w:t>
      </w:r>
    </w:p>
    <w:p w:rsidR="00184009" w:rsidRPr="00184009" w:rsidRDefault="00184009" w:rsidP="00184009">
      <w:pPr>
        <w:numPr>
          <w:ilvl w:val="0"/>
          <w:numId w:val="51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 actor will only process messages matching one of the cases in the partial function passed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receive</w:t>
      </w:r>
    </w:p>
    <w:p w:rsidR="00184009" w:rsidRPr="00184009" w:rsidRDefault="00184009" w:rsidP="00184009">
      <w:pPr>
        <w:numPr>
          <w:ilvl w:val="0"/>
          <w:numId w:val="51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each message in the mailbox,</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receive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first invokes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isDefinedAt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the passed partial function to determine whether it has a case that will match and handle the message.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receive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then chooses the first message in the mailbox for which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isDefinedAt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w:t>
      </w:r>
      <w:r w:rsidRPr="00184009">
        <w:rPr>
          <w:rFonts w:ascii="Segoe UI" w:eastAsia="Times New Roman" w:hAnsi="Segoe UI" w:cs="Segoe UI"/>
          <w:color w:val="6A737D"/>
          <w:sz w:val="18"/>
          <w:szCs w:val="18"/>
          <w:lang w:eastAsia="en-GB"/>
        </w:rPr>
        <w:t>, and pass that message to the partial function's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which then handles the message. If the mailbox contains no message for which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isDefinedAt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w:t>
      </w:r>
      <w:r w:rsidRPr="00184009">
        <w:rPr>
          <w:rFonts w:ascii="Segoe UI" w:eastAsia="Times New Roman" w:hAnsi="Segoe UI" w:cs="Segoe UI"/>
          <w:color w:val="6A737D"/>
          <w:sz w:val="18"/>
          <w:szCs w:val="18"/>
          <w:lang w:eastAsia="en-GB"/>
        </w:rPr>
        <w:t>, the actor on which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receive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was invoked will block until a matching message arrives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actor that only handles ints: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intParrot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actor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receive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"got int: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intParrot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"hello"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silently ignores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intParrot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math.</w:t>
      </w:r>
      <w:r w:rsidRPr="00184009">
        <w:rPr>
          <w:rFonts w:ascii="Consolas" w:eastAsia="Times New Roman" w:hAnsi="Consolas" w:cs="Consolas"/>
          <w:color w:val="6F42C1"/>
          <w:sz w:val="16"/>
          <w:lang w:eastAsia="en-GB"/>
        </w:rPr>
        <w:t>Pi</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silently ignores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intParrot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8</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got int: 8</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729 - Treating native threads as actors</w:t>
      </w:r>
    </w:p>
    <w:p w:rsidR="00184009" w:rsidRPr="00184009" w:rsidRDefault="00184009" w:rsidP="00184009">
      <w:pPr>
        <w:numPr>
          <w:ilvl w:val="0"/>
          <w:numId w:val="51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actor subsystem manages one or more native threads for its own use. So long as you work with an explicit actor that you define, you don't need to think much about how they map to threads</w:t>
      </w:r>
    </w:p>
    <w:p w:rsidR="00184009" w:rsidRPr="00184009" w:rsidRDefault="00184009" w:rsidP="00184009">
      <w:pPr>
        <w:numPr>
          <w:ilvl w:val="0"/>
          <w:numId w:val="51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other direction is also supported, every native thread is also usable as an actor, however, you cannot 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Thread.currentThread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directly, because it does not have the necessary methods. Instead, you should 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Actor.self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you want to view the current thread as an actor</w:t>
      </w:r>
    </w:p>
    <w:p w:rsidR="00184009" w:rsidRPr="00184009" w:rsidRDefault="00184009" w:rsidP="00184009">
      <w:pPr>
        <w:numPr>
          <w:ilvl w:val="0"/>
          <w:numId w:val="51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facility is especially useful for debugging actors from the interactive shell: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scala.actors.Actor._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self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"hello"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self</w:t>
      </w:r>
      <w:r w:rsidRPr="00184009">
        <w:rPr>
          <w:rFonts w:ascii="Consolas" w:eastAsia="Times New Roman" w:hAnsi="Consolas" w:cs="Consolas"/>
          <w:color w:val="24292E"/>
          <w:sz w:val="16"/>
          <w:szCs w:val="16"/>
          <w:lang w:eastAsia="en-GB"/>
        </w:rPr>
        <w:t xml:space="preserve">.receive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  </w:t>
      </w:r>
      <w:r w:rsidRPr="00184009">
        <w:rPr>
          <w:rFonts w:ascii="Consolas" w:eastAsia="Times New Roman" w:hAnsi="Consolas" w:cs="Consolas"/>
          <w:color w:val="6A737D"/>
          <w:sz w:val="16"/>
          <w:lang w:eastAsia="en-GB"/>
        </w:rPr>
        <w:t>// Any = hello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`receive` method returns the value computed by the partial function passed to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in this case, the partial function returns the message itself, so the received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message ends up being printed out by the interpreter</w:t>
      </w:r>
    </w:p>
    <w:p w:rsidR="00184009" w:rsidRPr="00184009" w:rsidRDefault="00184009" w:rsidP="00184009">
      <w:pPr>
        <w:numPr>
          <w:ilvl w:val="0"/>
          <w:numId w:val="51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receive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the interpreter,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receive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will block the shell until a message arrives (in case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self.receive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this could mean waiting forever), thus, when using this technique, it's better to use a variant called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receiveWithin</w:t>
      </w:r>
      <w:r w:rsidRPr="00184009">
        <w:rPr>
          <w:rFonts w:ascii="Segoe UI" w:eastAsia="Times New Roman" w:hAnsi="Segoe UI" w:cs="Segoe UI"/>
          <w:color w:val="6A737D"/>
          <w:sz w:val="18"/>
          <w:szCs w:val="18"/>
          <w:lang w:eastAsia="en-GB"/>
        </w:rPr>
        <w:t>, which allows you to specify a timeout in milliseconds: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self</w:t>
      </w:r>
      <w:r w:rsidRPr="00184009">
        <w:rPr>
          <w:rFonts w:ascii="Consolas" w:eastAsia="Times New Roman" w:hAnsi="Consolas" w:cs="Consolas"/>
          <w:color w:val="24292E"/>
          <w:sz w:val="16"/>
          <w:szCs w:val="16"/>
          <w:lang w:eastAsia="en-GB"/>
        </w:rPr>
        <w:t>.receiveWithin(</w:t>
      </w:r>
      <w:r w:rsidRPr="00184009">
        <w:rPr>
          <w:rFonts w:ascii="Consolas" w:eastAsia="Times New Roman" w:hAnsi="Consolas" w:cs="Consolas"/>
          <w:color w:val="005CC5"/>
          <w:sz w:val="16"/>
          <w:lang w:eastAsia="en-GB"/>
        </w:rPr>
        <w:t>1000</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  </w:t>
      </w:r>
      <w:r w:rsidRPr="00184009">
        <w:rPr>
          <w:rFonts w:ascii="Consolas" w:eastAsia="Times New Roman" w:hAnsi="Consolas" w:cs="Consolas"/>
          <w:color w:val="6A737D"/>
          <w:sz w:val="16"/>
          <w:lang w:eastAsia="en-GB"/>
        </w:rPr>
        <w:t>// wait for 1s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Any = TIMEOUT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'receiveWithin' processes mailbox message or waits until for new messages for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specified number of millis</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lastRenderedPageBreak/>
        <w:t>730 - Better performance through thread reuse: </w:t>
      </w:r>
      <w:r w:rsidRPr="00184009">
        <w:rPr>
          <w:rFonts w:ascii="Consolas" w:eastAsia="Times New Roman" w:hAnsi="Consolas" w:cs="Consolas"/>
          <w:b/>
          <w:bCs/>
          <w:color w:val="24292E"/>
          <w:sz w:val="20"/>
          <w:lang w:eastAsia="en-GB"/>
        </w:rPr>
        <w:t>react</w:t>
      </w:r>
    </w:p>
    <w:p w:rsidR="00184009" w:rsidRPr="00184009" w:rsidRDefault="00184009" w:rsidP="00184009">
      <w:pPr>
        <w:numPr>
          <w:ilvl w:val="0"/>
          <w:numId w:val="51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threads are not cheap! They consume enough memory that typical Java VMs, which normally hosts millions of objects, can have only thousands of threads. Moreover, switching threads often takes hundreds if not thousands of processor cycles</w:t>
      </w:r>
    </w:p>
    <w:p w:rsidR="00184009" w:rsidRPr="00184009" w:rsidRDefault="00184009" w:rsidP="00184009">
      <w:pPr>
        <w:numPr>
          <w:ilvl w:val="0"/>
          <w:numId w:val="51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help you conserve threads, Scala provides an alternative the the usual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receive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called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react</w:t>
      </w:r>
      <w:r w:rsidRPr="00184009">
        <w:rPr>
          <w:rFonts w:ascii="Segoe UI" w:eastAsia="Times New Roman" w:hAnsi="Segoe UI" w:cs="Segoe UI"/>
          <w:color w:val="6A737D"/>
          <w:sz w:val="18"/>
          <w:szCs w:val="18"/>
          <w:lang w:eastAsia="en-GB"/>
        </w:rPr>
        <w:t>. 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receive</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takes a partial function, but unlike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receive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it does not return after it finds and processes a message. Its result type 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Nothing</w:t>
      </w:r>
      <w:r w:rsidRPr="00184009">
        <w:rPr>
          <w:rFonts w:ascii="Segoe UI" w:eastAsia="Times New Roman" w:hAnsi="Segoe UI" w:cs="Segoe UI"/>
          <w:color w:val="6A737D"/>
          <w:sz w:val="18"/>
          <w:szCs w:val="18"/>
          <w:lang w:eastAsia="en-GB"/>
        </w:rPr>
        <w:t>. It evaluates the message handler and that's it (throws an exception that's caught behind the scenes)</w:t>
      </w:r>
    </w:p>
    <w:p w:rsidR="00184009" w:rsidRPr="00184009" w:rsidRDefault="00184009" w:rsidP="00184009">
      <w:pPr>
        <w:numPr>
          <w:ilvl w:val="0"/>
          <w:numId w:val="51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since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doesn't need to return, the implementation doesn't need to preserve the call stack of the current thread. Instead, the library can reuse the current thread for the next actor that wakes up. This approach is so effective that if every actor in a program used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react</w:t>
      </w:r>
      <w:r w:rsidRPr="00184009">
        <w:rPr>
          <w:rFonts w:ascii="Segoe UI" w:eastAsia="Times New Roman" w:hAnsi="Segoe UI" w:cs="Segoe UI"/>
          <w:color w:val="6A737D"/>
          <w:sz w:val="18"/>
          <w:szCs w:val="18"/>
          <w:lang w:eastAsia="en-GB"/>
        </w:rPr>
        <w:t>, only a single thread would be used (Scala utilizes all processor cores that it can)</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In practice, programs need at least a few </w:t>
      </w:r>
      <w:r w:rsidRPr="00184009">
        <w:rPr>
          <w:rFonts w:ascii="Consolas" w:eastAsia="Times New Roman" w:hAnsi="Consolas" w:cs="Consolas"/>
          <w:i/>
          <w:iCs/>
          <w:color w:val="24292E"/>
          <w:sz w:val="16"/>
          <w:lang w:eastAsia="en-GB"/>
        </w:rPr>
        <w:t>receive</w:t>
      </w:r>
      <w:r w:rsidRPr="00184009">
        <w:rPr>
          <w:rFonts w:ascii="Segoe UI" w:eastAsia="Times New Roman" w:hAnsi="Segoe UI" w:cs="Segoe UI"/>
          <w:i/>
          <w:iCs/>
          <w:color w:val="24292E"/>
          <w:sz w:val="18"/>
          <w:lang w:eastAsia="en-GB"/>
        </w:rPr>
        <w:t>s, but you should try to use </w:t>
      </w:r>
      <w:r w:rsidRPr="00184009">
        <w:rPr>
          <w:rFonts w:ascii="Consolas" w:eastAsia="Times New Roman" w:hAnsi="Consolas" w:cs="Consolas"/>
          <w:i/>
          <w:iCs/>
          <w:color w:val="24292E"/>
          <w:sz w:val="16"/>
          <w:lang w:eastAsia="en-GB"/>
        </w:rPr>
        <w:t>react</w:t>
      </w:r>
      <w:r w:rsidRPr="00184009">
        <w:rPr>
          <w:rFonts w:ascii="Segoe UI" w:eastAsia="Times New Roman" w:hAnsi="Segoe UI" w:cs="Segoe UI"/>
          <w:i/>
          <w:iCs/>
          <w:color w:val="24292E"/>
          <w:sz w:val="18"/>
          <w:lang w:eastAsia="en-GB"/>
        </w:rPr>
        <w:t> whenever possible</w:t>
      </w:r>
    </w:p>
    <w:p w:rsidR="00184009" w:rsidRPr="00184009" w:rsidRDefault="00184009" w:rsidP="00184009">
      <w:pPr>
        <w:numPr>
          <w:ilvl w:val="0"/>
          <w:numId w:val="51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does not return, the message handler you pass it must now both, process that message and arrange to do all of the actor's remaining work. A common way to do this is to have a top-level work method (such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act</w:t>
      </w:r>
      <w:r w:rsidRPr="00184009">
        <w:rPr>
          <w:rFonts w:ascii="Segoe UI" w:eastAsia="Times New Roman" w:hAnsi="Segoe UI" w:cs="Segoe UI"/>
          <w:color w:val="6A737D"/>
          <w:sz w:val="18"/>
          <w:szCs w:val="18"/>
          <w:lang w:eastAsia="en-GB"/>
        </w:rPr>
        <w:t>itself), that the message handler calls when it finishes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NameResolver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java.net.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InetAddress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UnknownHostException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react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actor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actor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getIp(name)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"EXIT"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"Name resolver over and out."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quit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msg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"Unhandled message: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msg)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getIp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InetAddress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try</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InetAddress</w:t>
      </w:r>
      <w:r w:rsidRPr="00184009">
        <w:rPr>
          <w:rFonts w:ascii="Consolas" w:eastAsia="Times New Roman" w:hAnsi="Consolas" w:cs="Consolas"/>
          <w:color w:val="24292E"/>
          <w:sz w:val="16"/>
          <w:szCs w:val="16"/>
          <w:lang w:eastAsia="en-GB"/>
        </w:rPr>
        <w:t>.getByName(name))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catch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UnknownHostException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NameResolver</w:t>
      </w:r>
      <w:r w:rsidRPr="00184009">
        <w:rPr>
          <w:rFonts w:ascii="Consolas" w:eastAsia="Times New Roman" w:hAnsi="Consolas" w:cs="Consolas"/>
          <w:color w:val="24292E"/>
          <w:sz w:val="16"/>
          <w:szCs w:val="16"/>
          <w:lang w:eastAsia="en-GB"/>
        </w:rPr>
        <w:t xml:space="preserve">.start()  </w:t>
      </w:r>
      <w:r w:rsidRPr="00184009">
        <w:rPr>
          <w:rFonts w:ascii="Consolas" w:eastAsia="Times New Roman" w:hAnsi="Consolas" w:cs="Consolas"/>
          <w:color w:val="6A737D"/>
          <w:sz w:val="16"/>
          <w:lang w:eastAsia="en-GB"/>
        </w:rPr>
        <w:t>// scala.actors.Actor = NameResolver$@2d325da0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NameResolver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"www.scala-lang.org"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self</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self</w:t>
      </w:r>
      <w:r w:rsidRPr="00184009">
        <w:rPr>
          <w:rFonts w:ascii="Consolas" w:eastAsia="Times New Roman" w:hAnsi="Consolas" w:cs="Consolas"/>
          <w:color w:val="24292E"/>
          <w:sz w:val="16"/>
          <w:szCs w:val="16"/>
          <w:lang w:eastAsia="en-GB"/>
        </w:rPr>
        <w:t>.receiveWithin(</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 </w:t>
      </w:r>
      <w:r w:rsidRPr="00184009">
        <w:rPr>
          <w:rFonts w:ascii="Consolas" w:eastAsia="Times New Roman" w:hAnsi="Consolas" w:cs="Consolas"/>
          <w:color w:val="6A737D"/>
          <w:sz w:val="16"/>
          <w:lang w:eastAsia="en-GB"/>
        </w:rPr>
        <w:t>// Any = Some(www.google.com/83.139.106.223)</w:t>
      </w:r>
    </w:p>
    <w:p w:rsidR="00184009" w:rsidRPr="00184009" w:rsidRDefault="00184009" w:rsidP="00184009">
      <w:pPr>
        <w:numPr>
          <w:ilvl w:val="0"/>
          <w:numId w:val="51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coding pattern is so common with event-base actors, that there's a special support in the library for it.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Actor.loop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executes a block of code repeatedly, even if the code calls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react</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loop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react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actor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actor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getIp(name)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msg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"Unhandled message: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msg)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0"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lastRenderedPageBreak/>
        <w:t>734 - How </w:t>
      </w:r>
      <w:r w:rsidRPr="00184009">
        <w:rPr>
          <w:rFonts w:ascii="Consolas" w:eastAsia="Times New Roman" w:hAnsi="Consolas" w:cs="Consolas"/>
          <w:b/>
          <w:bCs/>
          <w:color w:val="24292E"/>
          <w:sz w:val="20"/>
          <w:lang w:eastAsia="en-GB"/>
        </w:rPr>
        <w:t>react</w:t>
      </w:r>
      <w:r w:rsidRPr="00184009">
        <w:rPr>
          <w:rFonts w:ascii="Segoe UI" w:eastAsia="Times New Roman" w:hAnsi="Segoe UI" w:cs="Segoe UI"/>
          <w:b/>
          <w:bCs/>
          <w:color w:val="24292E"/>
          <w:sz w:val="30"/>
          <w:lang w:eastAsia="en-GB"/>
        </w:rPr>
        <w:t> works</w:t>
      </w:r>
    </w:p>
    <w:p w:rsidR="00184009" w:rsidRPr="00184009" w:rsidRDefault="00184009" w:rsidP="00184009">
      <w:pPr>
        <w:numPr>
          <w:ilvl w:val="0"/>
          <w:numId w:val="51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has a return 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Nothing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it never returns normally, i.e. always ends with an exception</w:t>
      </w:r>
    </w:p>
    <w:p w:rsidR="00184009" w:rsidRPr="00184009" w:rsidRDefault="00184009" w:rsidP="00184009">
      <w:pPr>
        <w:numPr>
          <w:ilvl w:val="0"/>
          <w:numId w:val="51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conceptually, when you call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start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an actor,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start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will in some way arrange things so that some thread will eventually call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on that actor. If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invokes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react</w:t>
      </w:r>
      <w:r w:rsidRPr="00184009">
        <w:rPr>
          <w:rFonts w:ascii="Segoe UI" w:eastAsia="Times New Roman" w:hAnsi="Segoe UI" w:cs="Segoe UI"/>
          <w:color w:val="6A737D"/>
          <w:sz w:val="18"/>
          <w:szCs w:val="18"/>
          <w:lang w:eastAsia="en-GB"/>
        </w:rPr>
        <w:t>,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looks in the actor's mailbox for a message that the passed partial function can handle</w:t>
      </w:r>
    </w:p>
    <w:p w:rsidR="00184009" w:rsidRPr="00184009" w:rsidRDefault="00184009" w:rsidP="00184009">
      <w:pPr>
        <w:numPr>
          <w:ilvl w:val="0"/>
          <w:numId w:val="518"/>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receive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does this the same way, passes candidate messages to the partial function's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isDefinedAt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numPr>
          <w:ilvl w:val="0"/>
          <w:numId w:val="51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it finds a message that can be handled,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will schedule the handling of that message for later execution and throw an exception</w:t>
      </w:r>
    </w:p>
    <w:p w:rsidR="00184009" w:rsidRPr="00184009" w:rsidRDefault="00184009" w:rsidP="00184009">
      <w:pPr>
        <w:numPr>
          <w:ilvl w:val="0"/>
          <w:numId w:val="51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it doesn't find one, it will place the actor in</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cold storage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be resurrected if and when it gets more messages in its mailbox, and then throw an exception</w:t>
      </w:r>
    </w:p>
    <w:p w:rsidR="00184009" w:rsidRPr="00184009" w:rsidRDefault="00184009" w:rsidP="00184009">
      <w:pPr>
        <w:numPr>
          <w:ilvl w:val="0"/>
          <w:numId w:val="51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either case,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will complete abruptly with this exception and so will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act</w:t>
      </w:r>
    </w:p>
    <w:p w:rsidR="00184009" w:rsidRPr="00184009" w:rsidRDefault="00184009" w:rsidP="00184009">
      <w:pPr>
        <w:numPr>
          <w:ilvl w:val="0"/>
          <w:numId w:val="51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thread that invoked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will catch the exception, forget about the actor, and move on to do other things</w:t>
      </w:r>
    </w:p>
    <w:p w:rsidR="00184009" w:rsidRPr="00184009" w:rsidRDefault="00184009" w:rsidP="00184009">
      <w:pPr>
        <w:numPr>
          <w:ilvl w:val="0"/>
          <w:numId w:val="51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explains why, if you want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handle more than the first message, you have to call</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again from inside your partial function, or use some other means to get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invoked again</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733 - Good actors style</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Actors should not block</w:t>
      </w:r>
    </w:p>
    <w:p w:rsidR="00184009" w:rsidRPr="00184009" w:rsidRDefault="00184009" w:rsidP="00184009">
      <w:pPr>
        <w:numPr>
          <w:ilvl w:val="0"/>
          <w:numId w:val="51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while an actor blocks, some other actor might make a request on it, and since it's blocked, it won't even notice the request. In the worst case, even a deadlock may happen, with multiple actors blocked as they each wait for some other blocked actor to respond</w:t>
      </w:r>
    </w:p>
    <w:p w:rsidR="00184009" w:rsidRPr="00184009" w:rsidRDefault="00184009" w:rsidP="00184009">
      <w:pPr>
        <w:numPr>
          <w:ilvl w:val="0"/>
          <w:numId w:val="51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instead of blocking, an actor should arrange for some message to arrive, designating that an action is ready to be taken. This rearrangement will often require help of other actors. E.g. instead of calling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Thread.sleep(time)</w:t>
      </w:r>
      <w:r w:rsidRPr="00184009">
        <w:rPr>
          <w:rFonts w:ascii="Segoe UI" w:eastAsia="Times New Roman" w:hAnsi="Segoe UI" w:cs="Segoe UI"/>
          <w:color w:val="6A737D"/>
          <w:sz w:val="18"/>
          <w:szCs w:val="18"/>
          <w:lang w:eastAsia="en-GB"/>
        </w:rPr>
        <w:t>, you could create a helper actor that sleeps and then sends a message back when enough time has elapsed: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actor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Thread</w:t>
      </w:r>
      <w:r w:rsidRPr="00184009">
        <w:rPr>
          <w:rFonts w:ascii="Consolas" w:eastAsia="Times New Roman" w:hAnsi="Consolas" w:cs="Consolas"/>
          <w:color w:val="24292E"/>
          <w:sz w:val="16"/>
          <w:szCs w:val="16"/>
          <w:lang w:eastAsia="en-GB"/>
        </w:rPr>
        <w:t>.sleep(time)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mainActor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"wakeup!"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actor blocks, but since it'll never receive a message that's OK</w:t>
      </w:r>
    </w:p>
    <w:p w:rsidR="00184009" w:rsidRPr="00184009" w:rsidRDefault="00184009" w:rsidP="00184009">
      <w:pPr>
        <w:numPr>
          <w:ilvl w:val="0"/>
          <w:numId w:val="520"/>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main actor remains available to answer new requests</w:t>
      </w:r>
    </w:p>
    <w:p w:rsidR="00184009" w:rsidRPr="00184009" w:rsidRDefault="00184009" w:rsidP="00184009">
      <w:pPr>
        <w:numPr>
          <w:ilvl w:val="0"/>
          <w:numId w:val="52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emoteLater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demonstrates the use of this idiom. It creates a new actor that will do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sleep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so that the main actor does not block</w:t>
      </w:r>
    </w:p>
    <w:p w:rsidR="00184009" w:rsidRPr="00184009" w:rsidRDefault="00184009" w:rsidP="00184009">
      <w:pPr>
        <w:numPr>
          <w:ilvl w:val="0"/>
          <w:numId w:val="52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ensure that the actor will send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Emote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message to the correct actor, it is prudent to evaluate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self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the scope of the main actor instead of the scope of the helper actor</w:t>
      </w:r>
    </w:p>
    <w:p w:rsidR="00184009" w:rsidRPr="00184009" w:rsidRDefault="00184009" w:rsidP="00184009">
      <w:pPr>
        <w:numPr>
          <w:ilvl w:val="0"/>
          <w:numId w:val="52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because this actor does not block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sleep</w:t>
      </w:r>
      <w:r w:rsidRPr="00184009">
        <w:rPr>
          <w:rFonts w:ascii="Segoe UI" w:eastAsia="Times New Roman" w:hAnsi="Segoe UI" w:cs="Segoe UI"/>
          <w:color w:val="6A737D"/>
          <w:sz w:val="18"/>
          <w:szCs w:val="18"/>
          <w:lang w:eastAsia="en-GB"/>
        </w:rPr>
        <w:t>, it can continue to do other work while waiting for its next time to emote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actor that uses helper actor to avoid blocking itself (echoes messages while waiting)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sillyActor2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actor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emoteLater</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mainActor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self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actor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Thread</w:t>
      </w:r>
      <w:r w:rsidRPr="00184009">
        <w:rPr>
          <w:rFonts w:ascii="Consolas" w:eastAsia="Times New Roman" w:hAnsi="Consolas" w:cs="Consolas"/>
          <w:color w:val="24292E"/>
          <w:sz w:val="16"/>
          <w:szCs w:val="16"/>
          <w:lang w:eastAsia="en-GB"/>
        </w:rPr>
        <w:t>.sleep(</w:t>
      </w:r>
      <w:r w:rsidRPr="00184009">
        <w:rPr>
          <w:rFonts w:ascii="Consolas" w:eastAsia="Times New Roman" w:hAnsi="Consolas" w:cs="Consolas"/>
          <w:color w:val="005CC5"/>
          <w:sz w:val="16"/>
          <w:lang w:eastAsia="en-GB"/>
        </w:rPr>
        <w:t>1000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mainActor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"Emote"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emoted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emoteLater()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loop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react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"Emote"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"I'm really acting!"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emoted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(emoted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5</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emoteLater()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msg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"Received: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msg)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Communicate with actors only via messages</w:t>
      </w:r>
    </w:p>
    <w:p w:rsidR="00184009" w:rsidRPr="00184009" w:rsidRDefault="00184009" w:rsidP="00184009">
      <w:pPr>
        <w:numPr>
          <w:ilvl w:val="0"/>
          <w:numId w:val="52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key way the actors model addresses the difficulties of the shared data and locks is by providing a safe space, the actor's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where you can think sequentially, i.e. actors allow you to write a multi-threaded program as a bunch of independent single-threaded programs that communicate with each other via asynchronous messages. So, all this works only if you abide by this simple rule, that the messages are the only way you let your actors communicate</w:t>
      </w:r>
    </w:p>
    <w:p w:rsidR="00184009" w:rsidRPr="00184009" w:rsidRDefault="00184009" w:rsidP="00184009">
      <w:pPr>
        <w:numPr>
          <w:ilvl w:val="0"/>
          <w:numId w:val="52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nevertheless, Scala actors library gives you the choice of using both message passing and shared data &amp; locks in the same program. A good example is multiple actors sharing a reference to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ConcurrentHashMap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(instead of using a single map owner actor and sending async messages to it) and alter the map synchronously - given that CHM is already implemented in Java concurrency library, thus it's guaranteed to be safe</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Prefer immutable messages</w:t>
      </w:r>
    </w:p>
    <w:p w:rsidR="00184009" w:rsidRPr="00184009" w:rsidRDefault="00184009" w:rsidP="00184009">
      <w:pPr>
        <w:numPr>
          <w:ilvl w:val="0"/>
          <w:numId w:val="52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since actors model provides a single-threaded environment inside each actor's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act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we don't need to worry about whether the objects are thread-safe</w:t>
      </w:r>
    </w:p>
    <w:p w:rsidR="00184009" w:rsidRPr="00184009" w:rsidRDefault="00184009" w:rsidP="00184009">
      <w:pPr>
        <w:numPr>
          <w:ilvl w:val="0"/>
          <w:numId w:val="52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is why the actors model is called</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share-nothing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model</w:t>
      </w:r>
    </w:p>
    <w:p w:rsidR="00184009" w:rsidRPr="00184009" w:rsidRDefault="00184009" w:rsidP="00184009">
      <w:pPr>
        <w:numPr>
          <w:ilvl w:val="0"/>
          <w:numId w:val="52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there's one exception in the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share-nothing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rule: the data inside objects used to send messages between actors is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shared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by multiple actors. As a result, you</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do</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have to worry about whether message object are thread safe, and in general, they should be</w:t>
      </w:r>
    </w:p>
    <w:p w:rsidR="00184009" w:rsidRPr="00184009" w:rsidRDefault="00184009" w:rsidP="00184009">
      <w:pPr>
        <w:numPr>
          <w:ilvl w:val="0"/>
          <w:numId w:val="52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best way to ensure that message objects are thread-safe is to only use immutable objects for messages (remember, object is immutable if it's an instance of any class that has only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fields, which themselves refer only to immutable objects)</w:t>
      </w:r>
    </w:p>
    <w:p w:rsidR="00184009" w:rsidRPr="00184009" w:rsidRDefault="00184009" w:rsidP="00184009">
      <w:pPr>
        <w:numPr>
          <w:ilvl w:val="0"/>
          <w:numId w:val="52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easy way to define such message classes is to use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case classes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(so long as you don't explicitly add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field to it and ensure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fields are all immutable types)</w:t>
      </w:r>
    </w:p>
    <w:p w:rsidR="00184009" w:rsidRPr="00184009" w:rsidRDefault="00184009" w:rsidP="00184009">
      <w:pPr>
        <w:numPr>
          <w:ilvl w:val="0"/>
          <w:numId w:val="52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of course, for message instances you can also use a regular immutable class you define, or instances of many immutable classes provided by the Scala API, such as tuples, strings, lists, immutable sets and maps, and so on</w:t>
      </w:r>
    </w:p>
    <w:p w:rsidR="00184009" w:rsidRPr="00184009" w:rsidRDefault="00184009" w:rsidP="00184009">
      <w:pPr>
        <w:numPr>
          <w:ilvl w:val="0"/>
          <w:numId w:val="52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an actor sends a mutable, unsynchronized object as a message, and never reads or writes that object thereafter, it would work, but it's just asking for trouble</w:t>
      </w:r>
    </w:p>
    <w:p w:rsidR="00184009" w:rsidRPr="00184009" w:rsidRDefault="00184009" w:rsidP="00184009">
      <w:pPr>
        <w:numPr>
          <w:ilvl w:val="0"/>
          <w:numId w:val="52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general, it's recommended that you arrange your data such that every unsynchronized, mutable object is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owned</w:t>
      </w:r>
      <w:r w:rsidRPr="00184009">
        <w:rPr>
          <w:rFonts w:ascii="Segoe UI" w:eastAsia="Times New Roman" w:hAnsi="Segoe UI" w:cs="Segoe UI"/>
          <w:color w:val="6A737D"/>
          <w:sz w:val="18"/>
          <w:szCs w:val="18"/>
          <w:lang w:eastAsia="en-GB"/>
        </w:rPr>
        <w:t>, and therefore accessed by only one actor. You can arrange for objects to be transferred from one actor to another, but you need to make sure that, at any given time, it's clear which actor owns the object</w:t>
      </w:r>
    </w:p>
    <w:p w:rsidR="00184009" w:rsidRPr="00184009" w:rsidRDefault="00184009" w:rsidP="00184009">
      <w:pPr>
        <w:numPr>
          <w:ilvl w:val="0"/>
          <w:numId w:val="52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i.e. when you design an actor-based system, you need to decide which parts of</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mutable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memory are assigned to which actor. All other actors should use this object through its owner actor, by passing messages to it</w:t>
      </w:r>
    </w:p>
    <w:p w:rsidR="00184009" w:rsidRPr="00184009" w:rsidRDefault="00184009" w:rsidP="00184009">
      <w:pPr>
        <w:numPr>
          <w:ilvl w:val="0"/>
          <w:numId w:val="52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happen to have a mutable object that you have to to send to another actor, you should make and send a copy of it instead</w:t>
      </w:r>
    </w:p>
    <w:p w:rsidR="00184009" w:rsidRPr="00184009" w:rsidRDefault="00184009" w:rsidP="00184009">
      <w:pPr>
        <w:numPr>
          <w:ilvl w:val="0"/>
          <w:numId w:val="52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but while you're at it, you may want to make it immutable. For example, arrays are mutable and unsynchronized. Any array you use should be accessed by one actor at a time. If you want to continue using it, as well as send it to another actor, you should send a copy. If the array holds only immutable objects, you can make a copy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arr.clone</w:t>
      </w:r>
      <w:r w:rsidRPr="00184009">
        <w:rPr>
          <w:rFonts w:ascii="Segoe UI" w:eastAsia="Times New Roman" w:hAnsi="Segoe UI" w:cs="Segoe UI"/>
          <w:color w:val="6A737D"/>
          <w:sz w:val="18"/>
          <w:szCs w:val="18"/>
          <w:lang w:eastAsia="en-GB"/>
        </w:rPr>
        <w:t>, but you should consider using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arr.toList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send the resulting immutable list instead</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Make messages self-contained</w:t>
      </w:r>
    </w:p>
    <w:p w:rsidR="00184009" w:rsidRPr="00184009" w:rsidRDefault="00184009" w:rsidP="00184009">
      <w:pPr>
        <w:numPr>
          <w:ilvl w:val="0"/>
          <w:numId w:val="52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when you return a value from a method, the caller is in a good position to remember what it was doing before it called the method. It can take the response value and then continue doing whatever it was doing</w:t>
      </w:r>
    </w:p>
    <w:p w:rsidR="00184009" w:rsidRPr="00184009" w:rsidRDefault="00184009" w:rsidP="00184009">
      <w:pPr>
        <w:numPr>
          <w:ilvl w:val="0"/>
          <w:numId w:val="52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with actors, things are little trickier. When one actor makes a request to another, the response might not come for a long time. The calling actor should not block, but should continue to do any other work it can while it waits for the response. A difficulty then, is interpreting the response when it finally does come back. How can actor remember what it was doing when it made the request?</w:t>
      </w:r>
    </w:p>
    <w:p w:rsidR="00184009" w:rsidRPr="00184009" w:rsidRDefault="00184009" w:rsidP="00184009">
      <w:pPr>
        <w:numPr>
          <w:ilvl w:val="0"/>
          <w:numId w:val="52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one way to simplify the logic of an actors program is to include redundant information in the messages. If the request is an immutable object, you can cheaply include a reference to the request in the return value. For example, the IP-lookup actor would be better if it returned the host name in addition to the IP address. It would make this actor slightly longer, but it should simplify the logic of any actor making requests on 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loop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react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actor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actor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(name, getIp(name))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52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another way to increase redundancy in the messages is to make a case class for each kind of message. That makes an actors program much easier to understand. Imagine a programmer looking as a send of a string, for example: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lookerUpper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"www.scala-lang.org"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self</w:t>
      </w: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525"/>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can be difficult to figure out which actors in the code might respond. It is much easier if the code looks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LookupIP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hostname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requester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lookerUpper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LookupIP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"www.scala-lang.org"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self</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now the programmer can search for 'LookupIP' in the source, probably finding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very few possible responders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updated name-resolving actor that uses case classes instead of tuples as messages: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scala.actors.Actor._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java.net.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InetAddress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UnknownHostException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LookupIP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respondTo</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LookupResult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address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InetAddress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NameResolver2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loop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react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LookupIP</w:t>
      </w:r>
      <w:r w:rsidRPr="00184009">
        <w:rPr>
          <w:rFonts w:ascii="Consolas" w:eastAsia="Times New Roman" w:hAnsi="Consolas" w:cs="Consolas"/>
          <w:color w:val="24292E"/>
          <w:sz w:val="16"/>
          <w:szCs w:val="16"/>
          <w:lang w:eastAsia="en-GB"/>
        </w:rPr>
        <w:t xml:space="preserve">(name, actor)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actor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LookupResult</w:t>
      </w:r>
      <w:r w:rsidRPr="00184009">
        <w:rPr>
          <w:rFonts w:ascii="Consolas" w:eastAsia="Times New Roman" w:hAnsi="Consolas" w:cs="Consolas"/>
          <w:color w:val="24292E"/>
          <w:sz w:val="16"/>
          <w:szCs w:val="16"/>
          <w:lang w:eastAsia="en-GB"/>
        </w:rPr>
        <w:t>(name, getIp(name))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getIp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InetAddress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same as before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try</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InetAddress</w:t>
      </w:r>
      <w:r w:rsidRPr="00184009">
        <w:rPr>
          <w:rFonts w:ascii="Consolas" w:eastAsia="Times New Roman" w:hAnsi="Consolas" w:cs="Consolas"/>
          <w:color w:val="24292E"/>
          <w:sz w:val="16"/>
          <w:szCs w:val="16"/>
          <w:lang w:eastAsia="en-GB"/>
        </w:rPr>
        <w:t>.getByName(name))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catch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_</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UnknownHostException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lastRenderedPageBreak/>
        <w:t>NameResolver2</w:t>
      </w:r>
      <w:r w:rsidRPr="00184009">
        <w:rPr>
          <w:rFonts w:ascii="Consolas" w:eastAsia="Times New Roman" w:hAnsi="Consolas" w:cs="Consolas"/>
          <w:color w:val="24292E"/>
          <w:sz w:val="16"/>
          <w:szCs w:val="16"/>
          <w:lang w:eastAsia="en-GB"/>
        </w:rPr>
        <w:t xml:space="preserve">.start()  </w:t>
      </w:r>
      <w:r w:rsidRPr="00184009">
        <w:rPr>
          <w:rFonts w:ascii="Consolas" w:eastAsia="Times New Roman" w:hAnsi="Consolas" w:cs="Consolas"/>
          <w:color w:val="6A737D"/>
          <w:sz w:val="16"/>
          <w:lang w:eastAsia="en-GB"/>
        </w:rPr>
        <w:t>// scala.actors.Actor = NameResolver2$@7aa9a046</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NameResolver2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LookupIP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"www.gmail.com"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self</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05CC5"/>
          <w:sz w:val="16"/>
          <w:lang w:eastAsia="en-GB"/>
        </w:rPr>
        <w:t>self</w:t>
      </w:r>
      <w:r w:rsidRPr="00184009">
        <w:rPr>
          <w:rFonts w:ascii="Consolas" w:eastAsia="Times New Roman" w:hAnsi="Consolas" w:cs="Consolas"/>
          <w:color w:val="24292E"/>
          <w:sz w:val="16"/>
          <w:szCs w:val="16"/>
          <w:lang w:eastAsia="en-GB"/>
        </w:rPr>
        <w:t>.receiveWithin(</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Any = LookupResult(www.gmail.com,Some(www.gmail.com/173.194.70.17))</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740 - Actors in action: Parallel discrete event simulation</w:t>
      </w:r>
    </w:p>
    <w:p w:rsidR="00184009" w:rsidRPr="00184009" w:rsidRDefault="00184009" w:rsidP="00184009">
      <w:pPr>
        <w:numPr>
          <w:ilvl w:val="0"/>
          <w:numId w:val="526"/>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example of actors model on discrete event simulation code from chapter 18, changed so that events run in parallel</w:t>
      </w:r>
    </w:p>
    <w:p w:rsidR="00184009" w:rsidRPr="00184009" w:rsidRDefault="00184009" w:rsidP="00184009">
      <w:pPr>
        <w:numPr>
          <w:ilvl w:val="0"/>
          <w:numId w:val="52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key idea is to make each simulated object an actor</w:t>
      </w:r>
    </w:p>
    <w:p w:rsidR="00184009" w:rsidRPr="00184009" w:rsidRDefault="00184009" w:rsidP="00184009">
      <w:pPr>
        <w:numPr>
          <w:ilvl w:val="0"/>
          <w:numId w:val="52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likely that there will be some common behavior between different simulated objects, so it makes sense to define a trait that can be mixed in any class to make it a simulated object: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Simulant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Simulant</w:t>
      </w:r>
    </w:p>
    <w:p w:rsidR="00184009" w:rsidRPr="00184009" w:rsidRDefault="00184009" w:rsidP="00184009">
      <w:pPr>
        <w:numPr>
          <w:ilvl w:val="0"/>
          <w:numId w:val="52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we must decide how to make the simulation participants synchronized with the simulated time. E.g. participant A should not race ahead and process an event at time tick 100 until all other actors have finished with time tick 99</w:t>
      </w:r>
    </w:p>
    <w:p w:rsidR="00184009" w:rsidRPr="00184009" w:rsidRDefault="00184009" w:rsidP="00184009">
      <w:pPr>
        <w:numPr>
          <w:ilvl w:val="0"/>
          <w:numId w:val="52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we'll make such that no simulant should process events for time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until all other simulants are finished with time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 - 1</w:t>
      </w:r>
    </w:p>
    <w:p w:rsidR="00184009" w:rsidRPr="00184009" w:rsidRDefault="00184009" w:rsidP="00184009">
      <w:pPr>
        <w:numPr>
          <w:ilvl w:val="0"/>
          <w:numId w:val="52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but how does a simulant know when it's safe to move forward? We'll use a "clock" actor that will keep track of the current time and tell simulants when it's time to move forward. To keep the clock from moving forward before all simulants are ready, the clock will ping actors at carefully chosen time to make sure they have received and processed all messages for the current time tick. Clock will send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simulants will respond with</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Pong</w:t>
      </w:r>
      <w:r w:rsidRPr="00184009">
        <w:rPr>
          <w:rFonts w:ascii="Segoe UI" w:eastAsia="Times New Roman" w:hAnsi="Segoe UI" w:cs="Segoe UI"/>
          <w:color w:val="6A737D"/>
          <w:sz w:val="18"/>
          <w:szCs w:val="18"/>
          <w:lang w:eastAsia="en-GB"/>
        </w:rPr>
        <w:t>message stating they are ready for the clock to move forward: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time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sender is always the "clock"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time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from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xml:space="preserve">// 'time' and 'from' add redundancy </w:t>
      </w:r>
    </w:p>
    <w:p w:rsidR="00184009" w:rsidRPr="00184009" w:rsidRDefault="00184009" w:rsidP="00184009">
      <w:pPr>
        <w:numPr>
          <w:ilvl w:val="0"/>
          <w:numId w:val="52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simulants should not respond to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until they have finished all the work for that tick, but how do they know their work is done?</w:t>
      </w:r>
    </w:p>
    <w:p w:rsidR="00184009" w:rsidRPr="00184009" w:rsidRDefault="00184009" w:rsidP="00184009">
      <w:pPr>
        <w:numPr>
          <w:ilvl w:val="0"/>
          <w:numId w:val="52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we'll add two more constraints. First, that simulants never send each other messages directly, but only schedule events on one another using 'simulation agenda'. Second, they never post events for the current time tick, only for times at least one tick into the future</w:t>
      </w:r>
    </w:p>
    <w:p w:rsidR="00184009" w:rsidRPr="00184009" w:rsidRDefault="00184009" w:rsidP="00184009">
      <w:pPr>
        <w:numPr>
          <w:ilvl w:val="0"/>
          <w:numId w:val="52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will be a single agenda of work items, which will be held by the clock actor. That way, the clock can wait to send out pings until it has sent out requests for all work items of the current tick. Actors then know that, whenever they receive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Ping</w:t>
      </w:r>
      <w:r w:rsidRPr="00184009">
        <w:rPr>
          <w:rFonts w:ascii="Segoe UI" w:eastAsia="Times New Roman" w:hAnsi="Segoe UI" w:cs="Segoe UI"/>
          <w:color w:val="6A737D"/>
          <w:sz w:val="18"/>
          <w:szCs w:val="18"/>
          <w:lang w:eastAsia="en-GB"/>
        </w:rPr>
        <w:t>, they have already received from the clock all work items that need to happen at the current tick, thus it's safe that, when an actor receives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immediately send back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Pong</w:t>
      </w:r>
      <w:r w:rsidRPr="00184009">
        <w:rPr>
          <w:rFonts w:ascii="Segoe UI" w:eastAsia="Times New Roman" w:hAnsi="Segoe UI" w:cs="Segoe UI"/>
          <w:color w:val="6A737D"/>
          <w:sz w:val="18"/>
          <w:szCs w:val="18"/>
          <w:lang w:eastAsia="en-GB"/>
        </w:rPr>
        <w:t>, because no more work will be arriving during the current tick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Clock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running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currentTime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agenda</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WorkItem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52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final design issue is how a simulation is set up to begin with. A natural approach is to create the simulation with the clock stopped, add all the simulants, connect them all together, and then start the clock</w:t>
      </w:r>
    </w:p>
    <w:p w:rsidR="00184009" w:rsidRPr="00184009" w:rsidRDefault="00184009" w:rsidP="00184009">
      <w:pPr>
        <w:numPr>
          <w:ilvl w:val="0"/>
          <w:numId w:val="529"/>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how do we know when the simulation is fully assembled so we can start the clock? We'll avoid sending messages to actors while setting the simulation up. The resulting code pattern will be that we use regular method calls to set up simulation, and actor messages while the simulation is running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WorkItem will be designed slightly differently than in chapter 18:</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WorkItem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time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msg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target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action is now comprised of a message and an actor (to whom that message is sent)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afterDelay method becomes AfterDelay message that is sent to the clock: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AfterDelay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delay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msg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target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messages requesting simulation start and stop: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Start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Stop</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Implementing the simulation framework</w:t>
      </w:r>
    </w:p>
    <w:p w:rsidR="00184009" w:rsidRPr="00184009" w:rsidRDefault="00184009" w:rsidP="00184009">
      <w:pPr>
        <w:numPr>
          <w:ilvl w:val="0"/>
          <w:numId w:val="53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Clock</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class and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Simulant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 need to be implemented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Clock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running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currentTime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agenda</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WorkItem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allSimulants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busySimulants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.empty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add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sim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Simulant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we must be able to add simulants to the clock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allSimulants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sim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allSimulants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loop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(running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busySimulants.isEmpty)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advance clock once all simulants of the current time tick finish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advance()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reactToOneMessage()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advance</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(agenda.isEmpty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currentTime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stop simulation if agenda is clear and we're not setting up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 Agenda empty. Clock exiting at time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currentTime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self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Stop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return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currentTime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"Advancing to time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currentTime)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processCurrentEvents()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(sim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allSimulants)  </w:t>
      </w:r>
      <w:r w:rsidRPr="00184009">
        <w:rPr>
          <w:rFonts w:ascii="Consolas" w:eastAsia="Times New Roman" w:hAnsi="Consolas" w:cs="Consolas"/>
          <w:color w:val="6A737D"/>
          <w:sz w:val="16"/>
          <w:lang w:eastAsia="en-GB"/>
        </w:rPr>
        <w:t>// ping all simulants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sim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Ping</w:t>
      </w:r>
      <w:r w:rsidRPr="00184009">
        <w:rPr>
          <w:rFonts w:ascii="Consolas" w:eastAsia="Times New Roman" w:hAnsi="Consolas" w:cs="Consolas"/>
          <w:color w:val="24292E"/>
          <w:sz w:val="16"/>
          <w:szCs w:val="16"/>
          <w:lang w:eastAsia="en-GB"/>
        </w:rPr>
        <w:t>(currentTime)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busySimulants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w:t>
      </w:r>
      <w:r w:rsidRPr="00184009">
        <w:rPr>
          <w:rFonts w:ascii="Consolas" w:eastAsia="Times New Roman" w:hAnsi="Consolas" w:cs="Consolas"/>
          <w:color w:val="24292E"/>
          <w:sz w:val="16"/>
          <w:szCs w:val="16"/>
          <w:lang w:eastAsia="en-GB"/>
        </w:rPr>
        <w:t xml:space="preserve">.empty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allSimulants  </w:t>
      </w:r>
      <w:r w:rsidRPr="00184009">
        <w:rPr>
          <w:rFonts w:ascii="Consolas" w:eastAsia="Times New Roman" w:hAnsi="Consolas" w:cs="Consolas"/>
          <w:color w:val="6A737D"/>
          <w:sz w:val="16"/>
          <w:lang w:eastAsia="en-GB"/>
        </w:rPr>
        <w:t>// add all simulants to busy set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processCurrentEvents</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take items that need to occur at the current 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todoNow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agenda.takeWhile(_.time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currentTime)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remove from agenda the items we just took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agenda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agenda.drop(todoNow.length)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WorkItem</w:t>
      </w:r>
      <w:r w:rsidRPr="00184009">
        <w:rPr>
          <w:rFonts w:ascii="Consolas" w:eastAsia="Times New Roman" w:hAnsi="Consolas" w:cs="Consolas"/>
          <w:color w:val="24292E"/>
          <w:sz w:val="16"/>
          <w:szCs w:val="16"/>
          <w:lang w:eastAsia="en-GB"/>
        </w:rPr>
        <w:t xml:space="preserve">(time, msg, target)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todoNow)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assert(time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currentTime)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target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msg  </w:t>
      </w:r>
      <w:r w:rsidRPr="00184009">
        <w:rPr>
          <w:rFonts w:ascii="Consolas" w:eastAsia="Times New Roman" w:hAnsi="Consolas" w:cs="Consolas"/>
          <w:color w:val="6A737D"/>
          <w:sz w:val="16"/>
          <w:lang w:eastAsia="en-GB"/>
        </w:rPr>
        <w:t>// send all current items to appropriate actors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reactToOneMessage</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react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AfterDelay</w:t>
      </w:r>
      <w:r w:rsidRPr="00184009">
        <w:rPr>
          <w:rFonts w:ascii="Consolas" w:eastAsia="Times New Roman" w:hAnsi="Consolas" w:cs="Consolas"/>
          <w:color w:val="24292E"/>
          <w:sz w:val="16"/>
          <w:szCs w:val="16"/>
          <w:lang w:eastAsia="en-GB"/>
        </w:rPr>
        <w:t xml:space="preserve">(delay, msg, target)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item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WorkItem</w:t>
      </w:r>
      <w:r w:rsidRPr="00184009">
        <w:rPr>
          <w:rFonts w:ascii="Consolas" w:eastAsia="Times New Roman" w:hAnsi="Consolas" w:cs="Consolas"/>
          <w:color w:val="24292E"/>
          <w:sz w:val="16"/>
          <w:szCs w:val="16"/>
          <w:lang w:eastAsia="en-GB"/>
        </w:rPr>
        <w:t xml:space="preserve">(currentTime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delay, msg, target)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agenda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insert(agenda, item)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Pong</w:t>
      </w:r>
      <w:r w:rsidRPr="00184009">
        <w:rPr>
          <w:rFonts w:ascii="Consolas" w:eastAsia="Times New Roman" w:hAnsi="Consolas" w:cs="Consolas"/>
          <w:color w:val="24292E"/>
          <w:sz w:val="16"/>
          <w:szCs w:val="16"/>
          <w:lang w:eastAsia="en-GB"/>
        </w:rPr>
        <w:t xml:space="preserve">(time, sim)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assert(time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currentTime)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assert(busySimulants contains sim)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busySimulants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sim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Start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running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Stop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(sim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allSimulants)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sim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Stop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exit()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insert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WorkItem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item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WorkItem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WorkItem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when you find position, append item and rest of ag to "heads"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(ag.isEmpty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item.time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ag.head.time) item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prepend head until you find position so it's sorted by time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ag.head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insert(ag.tail, item)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53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boiled down,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Simulant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any actor that understands and cooperates with the simulation messages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Stop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Ping</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Simulant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clock</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Clock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handleSimMessage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msg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simStarting</w:t>
      </w:r>
      <w:r w:rsidRPr="00184009">
        <w:rPr>
          <w:rFonts w:ascii="Consolas" w:eastAsia="Times New Roman" w:hAnsi="Consolas" w:cs="Consolas"/>
          <w:color w:val="24292E"/>
          <w:sz w:val="16"/>
          <w:szCs w:val="16"/>
          <w:lang w:eastAsia="en-GB"/>
        </w:rPr>
        <w:t xml:space="preserve">() { }  </w:t>
      </w:r>
      <w:r w:rsidRPr="00184009">
        <w:rPr>
          <w:rFonts w:ascii="Consolas" w:eastAsia="Times New Roman" w:hAnsi="Consolas" w:cs="Consolas"/>
          <w:color w:val="6A737D"/>
          <w:sz w:val="16"/>
          <w:lang w:eastAsia="en-GB"/>
        </w:rPr>
        <w:t>// not abstract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loop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react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Stop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exit()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Ping</w:t>
      </w:r>
      <w:r w:rsidRPr="00184009">
        <w:rPr>
          <w:rFonts w:ascii="Consolas" w:eastAsia="Times New Roman" w:hAnsi="Consolas" w:cs="Consolas"/>
          <w:color w:val="24292E"/>
          <w:sz w:val="16"/>
          <w:szCs w:val="16"/>
          <w:lang w:eastAsia="en-GB"/>
        </w:rPr>
        <w:t xml:space="preserve">(time)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allows subclasses to do something before they respond with 'Pong'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(time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simStarting()  </w:t>
      </w:r>
      <w:r w:rsidRPr="00184009">
        <w:rPr>
          <w:rFonts w:ascii="Consolas" w:eastAsia="Times New Roman" w:hAnsi="Consolas" w:cs="Consolas"/>
          <w:color w:val="6A737D"/>
          <w:sz w:val="16"/>
          <w:lang w:eastAsia="en-GB"/>
        </w:rPr>
        <w:t>// when simulation starts running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clock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Pong</w:t>
      </w:r>
      <w:r w:rsidRPr="00184009">
        <w:rPr>
          <w:rFonts w:ascii="Consolas" w:eastAsia="Times New Roman" w:hAnsi="Consolas" w:cs="Consolas"/>
          <w:color w:val="24292E"/>
          <w:sz w:val="16"/>
          <w:szCs w:val="16"/>
          <w:lang w:eastAsia="en-GB"/>
        </w:rPr>
        <w:t xml:space="preserve">(time, </w:t>
      </w:r>
      <w:r w:rsidRPr="00184009">
        <w:rPr>
          <w:rFonts w:ascii="Consolas" w:eastAsia="Times New Roman" w:hAnsi="Consolas" w:cs="Consolas"/>
          <w:color w:val="005CC5"/>
          <w:sz w:val="16"/>
          <w:lang w:eastAsia="en-GB"/>
        </w:rPr>
        <w:t>self</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msg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handleSimMessage(msg)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start()  </w:t>
      </w:r>
      <w:r w:rsidRPr="00184009">
        <w:rPr>
          <w:rFonts w:ascii="Consolas" w:eastAsia="Times New Roman" w:hAnsi="Consolas" w:cs="Consolas"/>
          <w:color w:val="6A737D"/>
          <w:sz w:val="16"/>
          <w:lang w:eastAsia="en-GB"/>
        </w:rPr>
        <w:t>// starts immediately, it won't do nothing until clock receives 'Send' msg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Implementing a circuit simulation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Circuit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consists of: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simulation messages                // delay constants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Wire and Gate classes and methods  // misc. utility methods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clock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Clock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WireDelay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InverterDelay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OrGateDelay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AndGateDelay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message types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SetSignal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sig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SignalChanged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sig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simulant that has a current state signal and a list of gates observing this state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init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Simulant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this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name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(name, </w:t>
      </w:r>
      <w:r w:rsidRPr="00184009">
        <w:rPr>
          <w:rFonts w:ascii="Consolas" w:eastAsia="Times New Roman" w:hAnsi="Consolas" w:cs="Consolas"/>
          <w:color w:val="005CC5"/>
          <w:sz w:val="16"/>
          <w:lang w:eastAsia="en-GB"/>
        </w:rPr>
        <w:t>false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this</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"unnamed"</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clock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Circuit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.clock  </w:t>
      </w:r>
      <w:r w:rsidRPr="00184009">
        <w:rPr>
          <w:rFonts w:ascii="Consolas" w:eastAsia="Times New Roman" w:hAnsi="Consolas" w:cs="Consolas"/>
          <w:color w:val="6A737D"/>
          <w:sz w:val="16"/>
          <w:lang w:eastAsia="en-GB"/>
        </w:rPr>
        <w:t>// uses the circuit's clock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clock.add(</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adds itself to the clock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sigVal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init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observers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process messages from the clock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handleSimMessage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msg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msg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the only message type a wire can receive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SetSignal</w:t>
      </w:r>
      <w:r w:rsidRPr="00184009">
        <w:rPr>
          <w:rFonts w:ascii="Consolas" w:eastAsia="Times New Roman" w:hAnsi="Consolas" w:cs="Consolas"/>
          <w:color w:val="24292E"/>
          <w:sz w:val="16"/>
          <w:szCs w:val="16"/>
          <w:lang w:eastAsia="en-GB"/>
        </w:rPr>
        <w:t xml:space="preserve">(s)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sigVal)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sigVal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signalObservers()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propagate changes to any gates watching the wire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signalObservers</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for</w:t>
      </w:r>
      <w:r w:rsidRPr="00184009">
        <w:rPr>
          <w:rFonts w:ascii="Consolas" w:eastAsia="Times New Roman" w:hAnsi="Consolas" w:cs="Consolas"/>
          <w:color w:val="24292E"/>
          <w:sz w:val="16"/>
          <w:szCs w:val="16"/>
          <w:lang w:eastAsia="en-GB"/>
        </w:rPr>
        <w:t xml:space="preserve"> (obs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observers)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clock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AfterDelay</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WireDelay</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SignalChanged</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sigVal),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obs)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we need to send the initial signal state to observers, as simulation starts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simStarting</w:t>
      </w:r>
      <w:r w:rsidRPr="00184009">
        <w:rPr>
          <w:rFonts w:ascii="Consolas" w:eastAsia="Times New Roman" w:hAnsi="Consolas" w:cs="Consolas"/>
          <w:color w:val="24292E"/>
          <w:sz w:val="16"/>
          <w:szCs w:val="16"/>
          <w:lang w:eastAsia="en-GB"/>
        </w:rPr>
        <w:t>() { signalObservers()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 wire needs a method for connecting new gates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addObserver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obs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Actor</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observers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obs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observers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nice string representation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name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since gates 'And', 'Or' and 'Not' have a lot in common: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Gate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in2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Simulant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delay</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computeOutput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since it mixes in 'Simulant' it's required to specify the clock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clock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Circuit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.clock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clock.add(</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connect the gate to input wires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in1.addObserver(</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in2.addObserver(</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wires' state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s1</w:t>
      </w:r>
      <w:r w:rsidRPr="00184009">
        <w:rPr>
          <w:rFonts w:ascii="Consolas" w:eastAsia="Times New Roman" w:hAnsi="Consolas" w:cs="Consolas"/>
          <w:color w:val="24292E"/>
          <w:sz w:val="16"/>
          <w:szCs w:val="16"/>
          <w:lang w:eastAsia="en-GB"/>
        </w:rPr>
        <w:t xml:space="preserve">, s2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handle incoming messages that the clock sends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handleSimMessage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msg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msg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SignalChanged</w:t>
      </w:r>
      <w:r w:rsidRPr="00184009">
        <w:rPr>
          <w:rFonts w:ascii="Consolas" w:eastAsia="Times New Roman" w:hAnsi="Consolas" w:cs="Consolas"/>
          <w:color w:val="24292E"/>
          <w:sz w:val="16"/>
          <w:szCs w:val="16"/>
          <w:lang w:eastAsia="en-GB"/>
        </w:rPr>
        <w:t xml:space="preserve">(w, sig)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change the state of wire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(w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in1)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sig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(w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in2)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s2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sig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send message to output wire that the signal state changed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clock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AfterDelay</w:t>
      </w:r>
      <w:r w:rsidRPr="00184009">
        <w:rPr>
          <w:rFonts w:ascii="Consolas" w:eastAsia="Times New Roman" w:hAnsi="Consolas" w:cs="Consolas"/>
          <w:color w:val="24292E"/>
          <w:sz w:val="16"/>
          <w:szCs w:val="16"/>
          <w:lang w:eastAsia="en-GB"/>
        </w:rPr>
        <w:t xml:space="preserve">(delay,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SetSignal</w:t>
      </w:r>
      <w:r w:rsidRPr="00184009">
        <w:rPr>
          <w:rFonts w:ascii="Consolas" w:eastAsia="Times New Roman" w:hAnsi="Consolas" w:cs="Consolas"/>
          <w:color w:val="24292E"/>
          <w:sz w:val="16"/>
          <w:szCs w:val="16"/>
          <w:lang w:eastAsia="en-GB"/>
        </w:rPr>
        <w:t>(computeOutput(s1, s2)),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out)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orGate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in2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output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Gate</w:t>
      </w:r>
      <w:r w:rsidRPr="00184009">
        <w:rPr>
          <w:rFonts w:ascii="Consolas" w:eastAsia="Times New Roman" w:hAnsi="Consolas" w:cs="Consolas"/>
          <w:color w:val="24292E"/>
          <w:sz w:val="16"/>
          <w:szCs w:val="16"/>
          <w:lang w:eastAsia="en-GB"/>
        </w:rPr>
        <w:t>(in1, in2, output)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delay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OrGateDelay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computeOutput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andGate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in2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output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Gate</w:t>
      </w:r>
      <w:r w:rsidRPr="00184009">
        <w:rPr>
          <w:rFonts w:ascii="Consolas" w:eastAsia="Times New Roman" w:hAnsi="Consolas" w:cs="Consolas"/>
          <w:color w:val="24292E"/>
          <w:sz w:val="16"/>
          <w:szCs w:val="16"/>
          <w:lang w:eastAsia="en-GB"/>
        </w:rPr>
        <w:t>(in1, in2, output)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delay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AndGateDelay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computeOutput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s1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s2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private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DummyWire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"dummy"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to simplify things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so we can define abstract gate as a class with 2 input wires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inverter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output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Gate</w:t>
      </w:r>
      <w:r w:rsidRPr="00184009">
        <w:rPr>
          <w:rFonts w:ascii="Consolas" w:eastAsia="Times New Roman" w:hAnsi="Consolas" w:cs="Consolas"/>
          <w:color w:val="24292E"/>
          <w:sz w:val="16"/>
          <w:szCs w:val="16"/>
          <w:lang w:eastAsia="en-GB"/>
        </w:rPr>
        <w:t xml:space="preserve">(input, </w:t>
      </w:r>
      <w:r w:rsidRPr="00184009">
        <w:rPr>
          <w:rFonts w:ascii="Consolas" w:eastAsia="Times New Roman" w:hAnsi="Consolas" w:cs="Consolas"/>
          <w:color w:val="6F42C1"/>
          <w:sz w:val="16"/>
          <w:lang w:eastAsia="en-GB"/>
        </w:rPr>
        <w:t>DummyWire</w:t>
      </w:r>
      <w:r w:rsidRPr="00184009">
        <w:rPr>
          <w:rFonts w:ascii="Consolas" w:eastAsia="Times New Roman" w:hAnsi="Consolas" w:cs="Consolas"/>
          <w:color w:val="24292E"/>
          <w:sz w:val="16"/>
          <w:szCs w:val="16"/>
          <w:lang w:eastAsia="en-GB"/>
        </w:rPr>
        <w:t xml:space="preserve">, output) {  </w:t>
      </w:r>
      <w:r w:rsidRPr="00184009">
        <w:rPr>
          <w:rFonts w:ascii="Consolas" w:eastAsia="Times New Roman" w:hAnsi="Consolas" w:cs="Consolas"/>
          <w:color w:val="6A737D"/>
          <w:sz w:val="16"/>
          <w:lang w:eastAsia="en-GB"/>
        </w:rPr>
        <w:t>// inverter, of course, uses one input wire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delay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InverterDelay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computeOutput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ignored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s1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print out state changes of wires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probe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Wire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Simulant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clock</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Circuit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.clock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clock.add(</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wire.addObserver(</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handleSimMessage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msg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msg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SignalChanged</w:t>
      </w:r>
      <w:r w:rsidRPr="00184009">
        <w:rPr>
          <w:rFonts w:ascii="Consolas" w:eastAsia="Times New Roman" w:hAnsi="Consolas" w:cs="Consolas"/>
          <w:color w:val="24292E"/>
          <w:sz w:val="16"/>
          <w:szCs w:val="16"/>
          <w:lang w:eastAsia="en-GB"/>
        </w:rPr>
        <w:t xml:space="preserve">(w, s)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"signal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changed to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to allow clients to start simulation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start</w:t>
      </w:r>
      <w:r w:rsidRPr="00184009">
        <w:rPr>
          <w:rFonts w:ascii="Consolas" w:eastAsia="Times New Roman" w:hAnsi="Consolas" w:cs="Consolas"/>
          <w:color w:val="24292E"/>
          <w:sz w:val="16"/>
          <w:szCs w:val="16"/>
          <w:lang w:eastAsia="en-GB"/>
        </w:rPr>
        <w:t xml:space="preserve">() { clock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Start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pBdr>
          <w:bottom w:val="single" w:sz="4" w:space="4" w:color="EAECEF"/>
        </w:pBdr>
        <w:spacing w:before="276" w:after="184" w:line="240" w:lineRule="auto"/>
        <w:outlineLvl w:val="1"/>
        <w:rPr>
          <w:rFonts w:ascii="Segoe UI" w:eastAsia="Times New Roman" w:hAnsi="Segoe UI" w:cs="Segoe UI"/>
          <w:b/>
          <w:bCs/>
          <w:color w:val="24292E"/>
          <w:sz w:val="36"/>
          <w:szCs w:val="36"/>
          <w:lang w:eastAsia="en-GB"/>
        </w:rPr>
      </w:pPr>
      <w:r w:rsidRPr="00184009">
        <w:rPr>
          <w:rFonts w:ascii="Segoe UI" w:eastAsia="Times New Roman" w:hAnsi="Segoe UI" w:cs="Segoe UI"/>
          <w:b/>
          <w:bCs/>
          <w:color w:val="24292E"/>
          <w:sz w:val="36"/>
          <w:szCs w:val="36"/>
          <w:lang w:eastAsia="en-GB"/>
        </w:rPr>
        <w:t>Combinator Parsing</w:t>
      </w:r>
    </w:p>
    <w:p w:rsidR="00184009" w:rsidRPr="00184009" w:rsidRDefault="00184009" w:rsidP="00184009">
      <w:pPr>
        <w:numPr>
          <w:ilvl w:val="0"/>
          <w:numId w:val="53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occasionally, you may need to process a small, special purpose language, e.g. read configuration files and make them easier to modify by hand than XML. Or e.g. you want to support an input language in your program, such as search terms with boolean operators</w:t>
      </w:r>
    </w:p>
    <w:p w:rsidR="00184009" w:rsidRPr="00184009" w:rsidRDefault="00184009" w:rsidP="00184009">
      <w:pPr>
        <w:numPr>
          <w:ilvl w:val="0"/>
          <w:numId w:val="53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whatever the reason, because you need to convert the input language into some data structure your software can process, you're going to need a</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parser</w:t>
      </w:r>
    </w:p>
    <w:p w:rsidR="00184009" w:rsidRPr="00184009" w:rsidRDefault="00184009" w:rsidP="00184009">
      <w:pPr>
        <w:numPr>
          <w:ilvl w:val="0"/>
          <w:numId w:val="53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instead of using a standalone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domain specific language</w:t>
      </w:r>
      <w:r w:rsidRPr="00184009">
        <w:rPr>
          <w:rFonts w:ascii="Segoe UI" w:eastAsia="Times New Roman" w:hAnsi="Segoe UI" w:cs="Segoe UI"/>
          <w:color w:val="6A737D"/>
          <w:sz w:val="18"/>
          <w:szCs w:val="18"/>
          <w:lang w:eastAsia="en-GB"/>
        </w:rPr>
        <w:t>, we'll use an</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internal DSL</w:t>
      </w:r>
      <w:r w:rsidRPr="00184009">
        <w:rPr>
          <w:rFonts w:ascii="Segoe UI" w:eastAsia="Times New Roman" w:hAnsi="Segoe UI" w:cs="Segoe UI"/>
          <w:color w:val="6A737D"/>
          <w:sz w:val="18"/>
          <w:szCs w:val="18"/>
          <w:lang w:eastAsia="en-GB"/>
        </w:rPr>
        <w:t>, which will consist of a library of</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parser combinators</w:t>
      </w:r>
      <w:r w:rsidRPr="00184009">
        <w:rPr>
          <w:rFonts w:ascii="Segoe UI" w:eastAsia="Times New Roman" w:hAnsi="Segoe UI" w:cs="Segoe UI"/>
          <w:color w:val="6A737D"/>
          <w:sz w:val="18"/>
          <w:szCs w:val="18"/>
          <w:lang w:eastAsia="en-GB"/>
        </w:rPr>
        <w:t>, i.e. functions and operators defined in Scala that will server as building blocks for parser, which will map one to one to the constructions of a context-free grammar, to make them easy to understand</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760 - Example: Arithmetic expressions</w:t>
      </w:r>
    </w:p>
    <w:p w:rsidR="00184009" w:rsidRPr="00184009" w:rsidRDefault="00184009" w:rsidP="00184009">
      <w:pPr>
        <w:numPr>
          <w:ilvl w:val="0"/>
          <w:numId w:val="53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wanted to construct a parser for arithmetic expressions consisting of floating-point numbers, parentheses and the binary operators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 the first step would be to write down a grammar for the language to be parsed: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expr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term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term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term}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term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factor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factor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factor}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factor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floatingPointNumber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expr </w:t>
      </w:r>
      <w:r w:rsidRPr="00184009">
        <w:rPr>
          <w:rFonts w:ascii="Consolas" w:eastAsia="Times New Roman" w:hAnsi="Consolas" w:cs="Consolas"/>
          <w:color w:val="032F62"/>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 denotes alternative productions, and {} denote repetition (zero or more times)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 denote an optional occurrence (not mentioned in grammar above)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every expression is a term, which can be followed by a sequence of + or - operators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and further terms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a term is a factor, possibly followed by a sequence of * or / operators and further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factors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a factor is either a numeric literal or an expression in parentheses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actual code of 'Arith' class that consists of 3 parsers specified above in grammar: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scala.util.parsing.combinator._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Arith</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JavaTokenParsers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term</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rep(</w:t>
      </w:r>
      <w:r w:rsidRPr="00184009">
        <w:rPr>
          <w:rFonts w:ascii="Consolas" w:eastAsia="Times New Roman" w:hAnsi="Consolas" w:cs="Consolas"/>
          <w:color w:val="032F62"/>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term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term).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term</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factor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rep(</w:t>
      </w:r>
      <w:r w:rsidRPr="00184009">
        <w:rPr>
          <w:rFonts w:ascii="Consolas" w:eastAsia="Times New Roman" w:hAnsi="Consolas" w:cs="Consolas"/>
          <w:color w:val="032F62"/>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factor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factor).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factor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floatingPointNumber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expr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'JavaTokenParsers' is a trait that provides basics for writing a parser and also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provides some primitive parsers that recognize some word classes: identifiers,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literals and numbers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'floatingPointNumber' is a primitive parser inherited from the 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In order to translate grammar into source 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every production becomes a method, so you need to prefix it with 'def'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the result type of each method is 'Parser[Any]' so you need to change ::= to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Parser[Any]'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insert explicit operator ~ between every two consecutive symbols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repetition is expressed with 'rep()' instead of {}. Option is 'opt()' instead of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 the period at the end of each production is omitted (use a semicolon if you want)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762 - Running the parser</w:t>
      </w:r>
    </w:p>
    <w:p w:rsidR="00184009" w:rsidRPr="00184009" w:rsidRDefault="00184009" w:rsidP="00184009">
      <w:pPr>
        <w:numPr>
          <w:ilvl w:val="0"/>
          <w:numId w:val="534"/>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can exercise the parser with the following small program: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ParseExpr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Arith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"2 * (3 + 7)"</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032F62"/>
          <w:sz w:val="16"/>
          <w:lang w:eastAsia="en-GB"/>
        </w:rPr>
        <w:t>"input: "</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arg)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println(parseAll(expr, arg))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'parseAll(expr, input)' applies the parser 'expr' to the given 'input'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there's also a method 'parse', which parses an input prefix</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input: 2 * (3 + 7)</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[1.12] parsed: ((2~List((*~(((~((3~List())~List((+~(7~List())))))~)))))~List())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output tells you that parser successfully analyzed the input string up to</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position [1.12], first row, 12th column (the whole input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trying to parse an illegal expression: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"2 * (3 + 7))"</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input: 2 * (3 + 7))</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[1.12] failure: string matching regex `\z' expected but `)' found</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763 - Basic regular expression parsers</w:t>
      </w:r>
    </w:p>
    <w:p w:rsidR="00184009" w:rsidRPr="00184009" w:rsidRDefault="00184009" w:rsidP="00184009">
      <w:pPr>
        <w:numPr>
          <w:ilvl w:val="0"/>
          <w:numId w:val="535"/>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floatingPointNumber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parser recognizes a floating point number in the Java format</w:t>
      </w:r>
    </w:p>
    <w:p w:rsidR="00184009" w:rsidRPr="00184009" w:rsidRDefault="00184009" w:rsidP="00184009">
      <w:pPr>
        <w:numPr>
          <w:ilvl w:val="0"/>
          <w:numId w:val="53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need to parse numbers in a format that's different from Java's, you can use a</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regular expression parser</w:t>
      </w:r>
    </w:p>
    <w:p w:rsidR="00184009" w:rsidRPr="00184009" w:rsidRDefault="00184009" w:rsidP="00184009">
      <w:pPr>
        <w:numPr>
          <w:ilvl w:val="0"/>
          <w:numId w:val="53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can use any regular expression as a parser. It parses all strings it matches. Its result is the parsed string, e.g: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regex that describes all Java identifiers: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MyParsers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RegexParsers</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ident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"""[a-zA-Z_]\w*"""</w:t>
      </w:r>
      <w:r w:rsidRPr="00184009">
        <w:rPr>
          <w:rFonts w:ascii="Consolas" w:eastAsia="Times New Roman" w:hAnsi="Consolas" w:cs="Consolas"/>
          <w:color w:val="24292E"/>
          <w:sz w:val="16"/>
          <w:szCs w:val="16"/>
          <w:lang w:eastAsia="en-GB"/>
        </w:rPr>
        <w:t>.r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53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Scala's parsing combinators are arranged in a hierarchy of traits, which are all contained in package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scala.util.parsing.combinator</w:t>
      </w:r>
    </w:p>
    <w:p w:rsidR="00184009" w:rsidRPr="00184009" w:rsidRDefault="00184009" w:rsidP="00184009">
      <w:pPr>
        <w:numPr>
          <w:ilvl w:val="0"/>
          <w:numId w:val="53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the top level trait 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Parsers</w:t>
      </w:r>
      <w:r w:rsidRPr="00184009">
        <w:rPr>
          <w:rFonts w:ascii="Segoe UI" w:eastAsia="Times New Roman" w:hAnsi="Segoe UI" w:cs="Segoe UI"/>
          <w:color w:val="6A737D"/>
          <w:sz w:val="18"/>
          <w:szCs w:val="18"/>
          <w:lang w:eastAsia="en-GB"/>
        </w:rPr>
        <w:t>, which defines a very general parsing framework</w:t>
      </w:r>
    </w:p>
    <w:p w:rsidR="00184009" w:rsidRPr="00184009" w:rsidRDefault="00184009" w:rsidP="00184009">
      <w:pPr>
        <w:numPr>
          <w:ilvl w:val="0"/>
          <w:numId w:val="53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one level bellow is trait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RegexParsers</w:t>
      </w:r>
      <w:r w:rsidRPr="00184009">
        <w:rPr>
          <w:rFonts w:ascii="Segoe UI" w:eastAsia="Times New Roman" w:hAnsi="Segoe UI" w:cs="Segoe UI"/>
          <w:color w:val="6A737D"/>
          <w:sz w:val="18"/>
          <w:szCs w:val="18"/>
          <w:lang w:eastAsia="en-GB"/>
        </w:rPr>
        <w:t>, which requires that the input is a sequence of characters and provides a framework for regex parsing</w:t>
      </w:r>
    </w:p>
    <w:p w:rsidR="00184009" w:rsidRPr="00184009" w:rsidRDefault="00184009" w:rsidP="00184009">
      <w:pPr>
        <w:numPr>
          <w:ilvl w:val="0"/>
          <w:numId w:val="53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more specialized is trait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JavaTokenParsers</w:t>
      </w:r>
      <w:r w:rsidRPr="00184009">
        <w:rPr>
          <w:rFonts w:ascii="Segoe UI" w:eastAsia="Times New Roman" w:hAnsi="Segoe UI" w:cs="Segoe UI"/>
          <w:color w:val="6A737D"/>
          <w:sz w:val="18"/>
          <w:szCs w:val="18"/>
          <w:lang w:eastAsia="en-GB"/>
        </w:rPr>
        <w:t>, which implements parsers for basic classes of tokens as they are defined in Java</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764 - JSON parser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grammar that describes the syntax of JSON: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value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obj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arr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stringLiteral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floatingPointNumber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"null"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"true"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"false"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obj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[members]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arr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[values]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members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member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member}.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member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stringLiteral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value.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values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value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value}.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value  - an object, array, string, number or one of reserved words: null, true, 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object - possibly empty sequence of members separated by commas and enclosed in braces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member - a string-value pair, where string and value are separated by colon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array  - a sequence of values separated by commas, enclosed in square brackets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grammar translated to source code: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scala.util.parsing.combinator._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JSON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JavaTokenParsers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value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obj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arr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stringLiteral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floatingPointNumber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"null"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"true"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obj</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repsep(member,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32F62"/>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repsep(value,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32F62"/>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member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stringLiteral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value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'repsep' - combinator that parses a possibly empty sequence of terms, separated by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given separator string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we'll read from a file: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import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java.io.FileReader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ParseJSON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JSON</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main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args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Array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reader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FileReader</w:t>
      </w:r>
      <w:r w:rsidRPr="00184009">
        <w:rPr>
          <w:rFonts w:ascii="Consolas" w:eastAsia="Times New Roman" w:hAnsi="Consolas" w:cs="Consolas"/>
          <w:color w:val="24292E"/>
          <w:sz w:val="16"/>
          <w:szCs w:val="16"/>
          <w:lang w:eastAsia="en-GB"/>
        </w:rPr>
        <w:t>(args(</w:t>
      </w:r>
      <w:r w:rsidRPr="00184009">
        <w:rPr>
          <w:rFonts w:ascii="Consolas" w:eastAsia="Times New Roman" w:hAnsi="Consolas" w:cs="Consolas"/>
          <w:color w:val="005CC5"/>
          <w:sz w:val="16"/>
          <w:lang w:eastAsia="en-GB"/>
        </w:rPr>
        <w:t>0</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parseAll is overloaded: takes sequence or input reader as a second argument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println(parseAll(value, reader))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example JSON in a file: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"address book"</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"name"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"John Smith"</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"address"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"street"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"10 Market Street"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"city"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"San Francisco, CA"</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"zip"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94111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"phone numbers"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"408 338-4238"</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"408 111-6892"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output: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[14.2] parsed: (({~List((("address book"~:)~(({~List((("name"~:)~"John Smith"),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(("address"~:)~(({~List((("street"~:)~"10 Market Street"), (("city"~:)~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"San Francisco, CA"), (("zip"~:)~94111)))~})), (("phone numbers"~:)~(([~List(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"408 338-4238", "408 111-6892"))~]))))~}))))~})</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766 - Parser output</w:t>
      </w:r>
    </w:p>
    <w:p w:rsidR="00184009" w:rsidRPr="00184009" w:rsidRDefault="00184009" w:rsidP="00184009">
      <w:pPr>
        <w:numPr>
          <w:ilvl w:val="0"/>
          <w:numId w:val="53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in order to customize the parser output, we first need to know what the individual parsers and combinator frameworks return as a result:</w:t>
      </w:r>
    </w:p>
    <w:p w:rsidR="00184009" w:rsidRPr="00184009" w:rsidRDefault="00184009" w:rsidP="00184009">
      <w:pPr>
        <w:numPr>
          <w:ilvl w:val="1"/>
          <w:numId w:val="53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each parser written as a string returns the parsed string itself</w:t>
      </w:r>
    </w:p>
    <w:p w:rsidR="00184009" w:rsidRPr="00184009" w:rsidRDefault="00184009" w:rsidP="00184009">
      <w:pPr>
        <w:numPr>
          <w:ilvl w:val="1"/>
          <w:numId w:val="53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regex parsers also return parsed string</w:t>
      </w:r>
    </w:p>
    <w:p w:rsidR="00184009" w:rsidRPr="00184009" w:rsidRDefault="00184009" w:rsidP="00184009">
      <w:pPr>
        <w:numPr>
          <w:ilvl w:val="1"/>
          <w:numId w:val="53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sequential composition P~Q returns the results of both P and Q in an instance of a case class that is also written as</w:t>
      </w:r>
      <w:r w:rsidRPr="00184009">
        <w:rPr>
          <w:rFonts w:ascii="Segoe UI" w:eastAsia="Times New Roman" w:hAnsi="Segoe UI" w:cs="Segoe UI"/>
          <w:color w:val="6A737D"/>
          <w:sz w:val="18"/>
          <w:lang w:eastAsia="en-GB"/>
        </w:rPr>
        <w:t> </w:t>
      </w:r>
      <w:del w:id="0" w:author="Unknown">
        <w:r w:rsidRPr="00184009">
          <w:rPr>
            <w:rFonts w:ascii="Segoe UI" w:eastAsia="Times New Roman" w:hAnsi="Segoe UI" w:cs="Segoe UI"/>
            <w:color w:val="6A737D"/>
            <w:sz w:val="18"/>
            <w:szCs w:val="18"/>
            <w:lang w:eastAsia="en-GB"/>
          </w:rPr>
          <w:delText>. So if P returns "true" and Q returns "?", then P</w:delText>
        </w:r>
      </w:del>
      <w:r w:rsidRPr="00184009">
        <w:rPr>
          <w:rFonts w:ascii="Segoe UI" w:eastAsia="Times New Roman" w:hAnsi="Segoe UI" w:cs="Segoe UI"/>
          <w:color w:val="6A737D"/>
          <w:sz w:val="18"/>
          <w:szCs w:val="18"/>
          <w:lang w:eastAsia="en-GB"/>
        </w:rPr>
        <w:t>Q returns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 "?")</w:t>
      </w:r>
      <w:r w:rsidRPr="00184009">
        <w:rPr>
          <w:rFonts w:ascii="Segoe UI" w:eastAsia="Times New Roman" w:hAnsi="Segoe UI" w:cs="Segoe UI"/>
          <w:color w:val="6A737D"/>
          <w:sz w:val="18"/>
          <w:szCs w:val="18"/>
          <w:lang w:eastAsia="en-GB"/>
        </w:rPr>
        <w:t>, which prints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w:t>
      </w:r>
    </w:p>
    <w:p w:rsidR="00184009" w:rsidRPr="00184009" w:rsidRDefault="00184009" w:rsidP="00184009">
      <w:pPr>
        <w:numPr>
          <w:ilvl w:val="1"/>
          <w:numId w:val="53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 alternative composition P | Q returns the result of either P or Q, whichever one succeeds</w:t>
      </w:r>
    </w:p>
    <w:p w:rsidR="00184009" w:rsidRPr="00184009" w:rsidRDefault="00184009" w:rsidP="00184009">
      <w:pPr>
        <w:numPr>
          <w:ilvl w:val="1"/>
          <w:numId w:val="53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repetition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rep(P)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repsep(P, separator)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a list of the results of all runs of P</w:t>
      </w:r>
    </w:p>
    <w:p w:rsidR="00184009" w:rsidRPr="00184009" w:rsidRDefault="00184009" w:rsidP="00184009">
      <w:pPr>
        <w:numPr>
          <w:ilvl w:val="1"/>
          <w:numId w:val="53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an option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opt(P)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an instance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Option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type, thus returning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Some(R)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P succeeds with result R 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None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if P fails</w:t>
      </w:r>
    </w:p>
    <w:p w:rsidR="00184009" w:rsidRPr="00184009" w:rsidRDefault="00184009" w:rsidP="00184009">
      <w:pPr>
        <w:numPr>
          <w:ilvl w:val="0"/>
          <w:numId w:val="53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better output of the JSON parser would be to map a JSON object into an internal Scala representation:</w:t>
      </w:r>
    </w:p>
    <w:p w:rsidR="00184009" w:rsidRPr="00184009" w:rsidRDefault="00184009" w:rsidP="00184009">
      <w:pPr>
        <w:numPr>
          <w:ilvl w:val="1"/>
          <w:numId w:val="537"/>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JSON object is represented as a map of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Map[String, Any]</w:t>
      </w:r>
    </w:p>
    <w:p w:rsidR="00184009" w:rsidRPr="00184009" w:rsidRDefault="00184009" w:rsidP="00184009">
      <w:pPr>
        <w:numPr>
          <w:ilvl w:val="1"/>
          <w:numId w:val="53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JSON array is represented as a list of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List[Any]</w:t>
      </w:r>
    </w:p>
    <w:p w:rsidR="00184009" w:rsidRPr="00184009" w:rsidRDefault="00184009" w:rsidP="00184009">
      <w:pPr>
        <w:numPr>
          <w:ilvl w:val="1"/>
          <w:numId w:val="53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JSON string is represented as Scala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w:t>
      </w:r>
    </w:p>
    <w:p w:rsidR="00184009" w:rsidRPr="00184009" w:rsidRDefault="00184009" w:rsidP="00184009">
      <w:pPr>
        <w:numPr>
          <w:ilvl w:val="1"/>
          <w:numId w:val="53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JSON numeric literal is represented as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Double</w:t>
      </w:r>
    </w:p>
    <w:p w:rsidR="00184009" w:rsidRPr="00184009" w:rsidRDefault="00184009" w:rsidP="00184009">
      <w:pPr>
        <w:numPr>
          <w:ilvl w:val="1"/>
          <w:numId w:val="53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values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true</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false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null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represented as corresponding Scala values</w:t>
      </w:r>
    </w:p>
    <w:p w:rsidR="00184009" w:rsidRPr="00184009" w:rsidRDefault="00184009" w:rsidP="00184009">
      <w:pPr>
        <w:numPr>
          <w:ilvl w:val="0"/>
          <w:numId w:val="53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to produce this representation, you need to make use of one more combination form for parsers: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operator, which transforms the result of a parser</w:t>
      </w:r>
    </w:p>
    <w:p w:rsidR="00184009" w:rsidRPr="00184009" w:rsidRDefault="00184009" w:rsidP="00184009">
      <w:pPr>
        <w:numPr>
          <w:ilvl w:val="0"/>
          <w:numId w:val="53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 ^^ f</w:t>
      </w:r>
      <w:r w:rsidRPr="00184009">
        <w:rPr>
          <w:rFonts w:ascii="Segoe UI" w:eastAsia="Times New Roman" w:hAnsi="Segoe UI" w:cs="Segoe UI"/>
          <w:color w:val="6A737D"/>
          <w:sz w:val="18"/>
          <w:szCs w:val="18"/>
          <w:lang w:eastAsia="en-GB"/>
        </w:rPr>
        <w:t>, where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parser 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function, whenever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returns with some result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w:t>
      </w:r>
      <w:r w:rsidRPr="00184009">
        <w:rPr>
          <w:rFonts w:ascii="Segoe UI" w:eastAsia="Times New Roman" w:hAnsi="Segoe UI" w:cs="Segoe UI"/>
          <w:color w:val="6A737D"/>
          <w:sz w:val="18"/>
          <w:szCs w:val="18"/>
          <w:lang w:eastAsia="en-GB"/>
        </w:rPr>
        <w:t>, the result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 ^^ f</w:t>
      </w:r>
      <w:r w:rsidRPr="00184009">
        <w:rPr>
          <w:rFonts w:ascii="Segoe UI" w:eastAsia="Times New Roman" w:hAnsi="Segoe UI" w:cs="Segoe UI"/>
          <w:color w:val="6A737D"/>
          <w:sz w:val="18"/>
          <w:szCs w:val="18"/>
          <w:lang w:eastAsia="en-GB"/>
        </w:rPr>
        <w:t>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f(R)</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parser that parses floating point number and converts it to Double: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floatingPointNumber ^^ (_.toDouble)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parser that parses the string "true" and returns Scala's boolean 'true' value: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32F62"/>
          <w:sz w:val="16"/>
          <w:lang w:eastAsia="en-GB"/>
        </w:rPr>
        <w:t>"true"</w:t>
      </w:r>
      <w:r w:rsidRPr="00184009">
        <w:rPr>
          <w:rFonts w:ascii="Consolas" w:eastAsia="Times New Roman" w:hAnsi="Consolas" w:cs="Consolas"/>
          <w:color w:val="24292E"/>
          <w:sz w:val="16"/>
          <w:szCs w:val="16"/>
          <w:lang w:eastAsia="en-GB"/>
        </w:rPr>
        <w:t xml:space="preserve"> ^^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true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new version of a JSON parser that returns a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obj</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may be improved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repsep(member,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ms</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ms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as we mentioned, the '~' operator produces an instance of a case class with that name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here's the definition of that class, which is an inner class of trait 'Parsers':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x</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B</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toString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y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since the name of the class is the same as the name of the sequence combinator method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can match parser results with patterns that follow the same structure as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parsers themselves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e.g. the pattern "{"~ms~"}" matches a result string "{" followed by a result variable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'ms', which is followed by a result string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purpose of the "{"~ms~"}" pattern is to strip off the braces so that you can get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at the list of members resulting from the 'repsep(member, ",")' parser</w:t>
      </w:r>
    </w:p>
    <w:p w:rsidR="00184009" w:rsidRPr="00184009" w:rsidRDefault="00184009" w:rsidP="00184009">
      <w:pPr>
        <w:numPr>
          <w:ilvl w:val="0"/>
          <w:numId w:val="53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cases like the previous code, there is also an alternative that avoids producing unnecessary parser results that are immediately discarded by the pattern match</w:t>
      </w:r>
    </w:p>
    <w:p w:rsidR="00184009" w:rsidRPr="00184009" w:rsidRDefault="00184009" w:rsidP="00184009">
      <w:pPr>
        <w:numPr>
          <w:ilvl w:val="0"/>
          <w:numId w:val="538"/>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alternative makes use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~&gt;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parser combinators, which express sequential composition 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 but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~&gt;</w:t>
      </w:r>
      <w:r w:rsidRPr="00184009">
        <w:rPr>
          <w:rFonts w:ascii="Segoe UI" w:eastAsia="Times New Roman" w:hAnsi="Segoe UI" w:cs="Segoe UI"/>
          <w:color w:val="6A737D"/>
          <w:sz w:val="18"/>
          <w:szCs w:val="18"/>
          <w:lang w:eastAsia="en-GB"/>
        </w:rPr>
        <w:t>keeps only the result of its right operand, whereas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keeps only the result of its left operand</w:t>
      </w:r>
    </w:p>
    <w:p w:rsidR="00184009" w:rsidRPr="00184009" w:rsidRDefault="00184009" w:rsidP="00184009">
      <w:pPr>
        <w:numPr>
          <w:ilvl w:val="0"/>
          <w:numId w:val="53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using these combinators, the JSON parser can be expressed more succinctly: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obj</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repsep(member,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final version of JSON parser: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JSON1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JavaTokenParsers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obj</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repsep(member,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F42C1"/>
          <w:sz w:val="16"/>
          <w:lang w:eastAsia="en-GB"/>
        </w:rPr>
        <w:t>Map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arr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repsep(value,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member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stringLiteral</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value ^^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name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032F62"/>
          <w:sz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value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(name, value)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value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lastRenderedPageBreak/>
        <w:t xml:space="preserve">    obj</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arr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stringLiteral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floatingPointNumber ^^ (_.toDouble)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"null"</w:t>
      </w:r>
      <w:r w:rsidRPr="00184009">
        <w:rPr>
          <w:rFonts w:ascii="Consolas" w:eastAsia="Times New Roman" w:hAnsi="Consolas" w:cs="Consolas"/>
          <w:color w:val="24292E"/>
          <w:sz w:val="16"/>
          <w:szCs w:val="16"/>
          <w:lang w:eastAsia="en-GB"/>
        </w:rPr>
        <w:t xml:space="preserve">  ^^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null</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"true"</w:t>
      </w:r>
      <w:r w:rsidRPr="00184009">
        <w:rPr>
          <w:rFonts w:ascii="Consolas" w:eastAsia="Times New Roman" w:hAnsi="Consolas" w:cs="Consolas"/>
          <w:color w:val="24292E"/>
          <w:sz w:val="16"/>
          <w:szCs w:val="16"/>
          <w:lang w:eastAsia="en-GB"/>
        </w:rPr>
        <w:t xml:space="preserve">  ^^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true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"false"</w:t>
      </w:r>
      <w:r w:rsidRPr="00184009">
        <w:rPr>
          <w:rFonts w:ascii="Consolas" w:eastAsia="Times New Roman" w:hAnsi="Consolas" w:cs="Consolas"/>
          <w:color w:val="24292E"/>
          <w:sz w:val="16"/>
          <w:szCs w:val="16"/>
          <w:lang w:eastAsia="en-GB"/>
        </w:rPr>
        <w:t xml:space="preserve"> ^^ (x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false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output: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[14.2] parsed: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"address book" -&gt;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"name" -&gt; "John Smith",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"address" -&gt; Map(</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"street" -&gt; "10 Market Street",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"city" -&gt; "San Francisco, CA",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"zip" -&gt; 94111.0),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"phone numbers" -&gt; List("408 338-4238", "408 111-6892")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Symbolic versus alphanumeric names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Summary of parser combinators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literal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.r       </w:t>
      </w:r>
      <w:r w:rsidRPr="00184009">
        <w:rPr>
          <w:rFonts w:ascii="Consolas" w:eastAsia="Times New Roman" w:hAnsi="Consolas" w:cs="Consolas"/>
          <w:color w:val="6A737D"/>
          <w:sz w:val="16"/>
          <w:lang w:eastAsia="en-GB"/>
        </w:rPr>
        <w:t>// regular expression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P</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sequential composition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P</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6F42C1"/>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6F42C1"/>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sequential composition; keep left/right only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alternative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opt(</w:t>
      </w:r>
      <w:r w:rsidRPr="00184009">
        <w:rPr>
          <w:rFonts w:ascii="Consolas" w:eastAsia="Times New Roman" w:hAnsi="Consolas" w:cs="Consolas"/>
          <w:color w:val="6F42C1"/>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option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rep(</w:t>
      </w:r>
      <w:r w:rsidRPr="00184009">
        <w:rPr>
          <w:rFonts w:ascii="Consolas" w:eastAsia="Times New Roman" w:hAnsi="Consolas" w:cs="Consolas"/>
          <w:color w:val="6F42C1"/>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repetition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repsep(</w:t>
      </w:r>
      <w:r w:rsidRPr="00184009">
        <w:rPr>
          <w:rFonts w:ascii="Consolas" w:eastAsia="Times New Roman" w:hAnsi="Consolas" w:cs="Consolas"/>
          <w:color w:val="6F42C1"/>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interleaved repetition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F42C1"/>
          <w:sz w:val="16"/>
          <w:lang w:eastAsia="en-GB"/>
        </w:rPr>
        <w:t>P</w:t>
      </w:r>
      <w:r w:rsidRPr="00184009">
        <w:rPr>
          <w:rFonts w:ascii="Consolas" w:eastAsia="Times New Roman" w:hAnsi="Consolas" w:cs="Consolas"/>
          <w:color w:val="24292E"/>
          <w:sz w:val="16"/>
          <w:szCs w:val="16"/>
          <w:lang w:eastAsia="en-GB"/>
        </w:rPr>
        <w:t xml:space="preserve"> ^^ f        </w:t>
      </w:r>
      <w:r w:rsidRPr="00184009">
        <w:rPr>
          <w:rFonts w:ascii="Consolas" w:eastAsia="Times New Roman" w:hAnsi="Consolas" w:cs="Consolas"/>
          <w:color w:val="6A737D"/>
          <w:sz w:val="16"/>
          <w:lang w:eastAsia="en-GB"/>
        </w:rPr>
        <w:t>// result conversion</w:t>
      </w:r>
    </w:p>
    <w:p w:rsidR="00184009" w:rsidRPr="00184009" w:rsidRDefault="00184009" w:rsidP="00184009">
      <w:pPr>
        <w:numPr>
          <w:ilvl w:val="0"/>
          <w:numId w:val="539"/>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many of the parser combinators in the above table use symbolic names, which has its advantages (symbolic names are short and can be chosen to have the right precedences and associativities) and disadvantages (symbolic names take time to learn)</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Turning off semicolon inference</w:t>
      </w:r>
    </w:p>
    <w:p w:rsidR="00184009" w:rsidRPr="00184009" w:rsidRDefault="00184009" w:rsidP="00184009">
      <w:pPr>
        <w:numPr>
          <w:ilvl w:val="0"/>
          <w:numId w:val="54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note that the body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value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parser in the example above is enclosed in parentheses. This is a little trick to disable semicolon inference in parser expressions</w:t>
      </w:r>
    </w:p>
    <w:p w:rsidR="00184009" w:rsidRPr="00184009" w:rsidRDefault="00184009" w:rsidP="00184009">
      <w:pPr>
        <w:numPr>
          <w:ilvl w:val="0"/>
          <w:numId w:val="540"/>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semicolons are inserted between any two lines that can be separate statements syntactically, unless the first line ends in an infix operator or the two lines are enclosed in parentheses or square brackets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we could have written 'value'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value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obj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arr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stringLiteral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and then, semicolon insertion would have worked correctly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but most developers prefer to see the | operator at the beginning of the second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alternative, rather than the end of the first, which would lead to incorrect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semicolon insertion: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obj;     </w:t>
      </w:r>
      <w:r w:rsidRPr="00184009">
        <w:rPr>
          <w:rFonts w:ascii="Consolas" w:eastAsia="Times New Roman" w:hAnsi="Consolas" w:cs="Consolas"/>
          <w:color w:val="6A737D"/>
          <w:sz w:val="16"/>
          <w:lang w:eastAsia="en-GB"/>
        </w:rPr>
        <w:t>// semicolon implicitly inserted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arr;</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772 - Implementing combinator parsers</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Guidelines for choosing between symbolic and alphabetic names</w:t>
      </w:r>
    </w:p>
    <w:p w:rsidR="00184009" w:rsidRPr="00184009" w:rsidRDefault="00184009" w:rsidP="00184009">
      <w:pPr>
        <w:numPr>
          <w:ilvl w:val="0"/>
          <w:numId w:val="54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use symbolic names in cases where they already have a universally established meaning. For example, nobody would recommend writing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add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instead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addition</w:t>
      </w:r>
    </w:p>
    <w:p w:rsidR="00184009" w:rsidRPr="00184009" w:rsidRDefault="00184009" w:rsidP="00184009">
      <w:pPr>
        <w:numPr>
          <w:ilvl w:val="0"/>
          <w:numId w:val="54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otherwise, give preference to alphabetic names if you want your code to be understandable to casual readers</w:t>
      </w:r>
    </w:p>
    <w:p w:rsidR="00184009" w:rsidRPr="00184009" w:rsidRDefault="00184009" w:rsidP="00184009">
      <w:pPr>
        <w:numPr>
          <w:ilvl w:val="0"/>
          <w:numId w:val="54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you can still choose symbolic names for DSL libraries, if this gives clear advantage in legibility and you don't expect, anyway, that a casual reader, without a firm grounding in the domain, would be able to understand the code immediately</w:t>
      </w:r>
    </w:p>
    <w:p w:rsidR="00184009" w:rsidRPr="00184009" w:rsidRDefault="00184009" w:rsidP="00184009">
      <w:pPr>
        <w:numPr>
          <w:ilvl w:val="0"/>
          <w:numId w:val="54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core of Scala's combinator parsing framework is contained in the trait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scala.util.parsing.combinator.Parsers</w:t>
      </w:r>
      <w:r w:rsidRPr="00184009">
        <w:rPr>
          <w:rFonts w:ascii="Segoe UI" w:eastAsia="Times New Roman" w:hAnsi="Segoe UI" w:cs="Segoe UI"/>
          <w:color w:val="6A737D"/>
          <w:sz w:val="18"/>
          <w:szCs w:val="18"/>
          <w:lang w:eastAsia="en-GB"/>
        </w:rPr>
        <w:t>. This trait defines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type, as well as all fundamental combinators</w:t>
      </w:r>
    </w:p>
    <w:p w:rsidR="00184009" w:rsidRPr="00184009" w:rsidRDefault="00184009" w:rsidP="00184009">
      <w:pPr>
        <w:numPr>
          <w:ilvl w:val="0"/>
          <w:numId w:val="542"/>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in essence just a function from some input type to a parse result</w:t>
      </w:r>
    </w:p>
    <w:p w:rsidR="00184009" w:rsidRPr="00184009" w:rsidRDefault="00184009" w:rsidP="00184009">
      <w:pPr>
        <w:numPr>
          <w:ilvl w:val="0"/>
          <w:numId w:val="542"/>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as a first approximation, the type could be written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ParseResult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Parser input</w:t>
      </w:r>
    </w:p>
    <w:p w:rsidR="00184009" w:rsidRPr="00184009" w:rsidRDefault="00184009" w:rsidP="00184009">
      <w:pPr>
        <w:numPr>
          <w:ilvl w:val="0"/>
          <w:numId w:val="54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sometimes, a parser reads a stream of tokens instead of a raw sequence of characters. Then, a separate lexical analyzer is used to convert a stream of raw characters into a stream of tokens</w:t>
      </w:r>
    </w:p>
    <w:p w:rsidR="00184009" w:rsidRPr="00184009" w:rsidRDefault="00184009" w:rsidP="00184009">
      <w:pPr>
        <w:numPr>
          <w:ilvl w:val="0"/>
          <w:numId w:val="54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type of parser inputs is defined: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Reader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54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Reader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comes from the package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scala.util.parsing.input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is similar to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Stream</w:t>
      </w:r>
      <w:r w:rsidRPr="00184009">
        <w:rPr>
          <w:rFonts w:ascii="Segoe UI" w:eastAsia="Times New Roman" w:hAnsi="Segoe UI" w:cs="Segoe UI"/>
          <w:color w:val="6A737D"/>
          <w:sz w:val="18"/>
          <w:szCs w:val="18"/>
          <w:lang w:eastAsia="en-GB"/>
        </w:rPr>
        <w:t>, but also keeps track of the position of all the elements it reads</w:t>
      </w:r>
    </w:p>
    <w:p w:rsidR="00184009" w:rsidRPr="00184009" w:rsidRDefault="00184009" w:rsidP="00184009">
      <w:pPr>
        <w:numPr>
          <w:ilvl w:val="0"/>
          <w:numId w:val="54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Elem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represents individual input elements. It's an abstract type member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p>
    <w:p w:rsidR="00184009" w:rsidRPr="00184009" w:rsidRDefault="00184009" w:rsidP="00184009">
      <w:pPr>
        <w:numPr>
          <w:ilvl w:val="0"/>
          <w:numId w:val="54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means that subclasses and subtraits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need to instantiate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Elem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the type of input elements that are being parsed. E.g.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RegexParsers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JavaTokenParsers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fix</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Elem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be equal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Char</w:t>
      </w:r>
      <w:r w:rsidRPr="00184009">
        <w:rPr>
          <w:rFonts w:ascii="Segoe UI" w:eastAsia="Times New Roman" w:hAnsi="Segoe UI" w:cs="Segoe UI"/>
          <w:color w:val="6A737D"/>
          <w:sz w:val="18"/>
          <w:szCs w:val="18"/>
          <w:lang w:eastAsia="en-GB"/>
        </w:rPr>
        <w:t>. It would also be possible to set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Elem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some other type, such as the type of tokens returned from a separate lexer</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Parser results</w:t>
      </w:r>
    </w:p>
    <w:p w:rsidR="00184009" w:rsidRPr="00184009" w:rsidRDefault="00184009" w:rsidP="00184009">
      <w:pPr>
        <w:numPr>
          <w:ilvl w:val="0"/>
          <w:numId w:val="54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parser might either succeed or fail on some given input. Consequently,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ParseResult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has two subclasses for representing success and failure: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sealed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ParseResult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Success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result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ParseResult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Failure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msg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ParseResult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Nothing</w:t>
      </w: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547"/>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Success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carries the result returned from the parser in its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result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parameter</w:t>
      </w:r>
    </w:p>
    <w:p w:rsidR="00184009" w:rsidRPr="00184009" w:rsidRDefault="00184009" w:rsidP="00184009">
      <w:pPr>
        <w:numPr>
          <w:ilvl w:val="0"/>
          <w:numId w:val="54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type of parser results is arbitrary. That is why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ParseResult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Success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all parameterized with a type parameter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szCs w:val="18"/>
          <w:lang w:eastAsia="en-GB"/>
        </w:rPr>
        <w:t>, which represents the kinds of results returned by a given parser</w:t>
      </w:r>
    </w:p>
    <w:p w:rsidR="00184009" w:rsidRPr="00184009" w:rsidRDefault="00184009" w:rsidP="00184009">
      <w:pPr>
        <w:numPr>
          <w:ilvl w:val="0"/>
          <w:numId w:val="54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Success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also takes a second parameter,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w:t>
      </w:r>
      <w:r w:rsidRPr="00184009">
        <w:rPr>
          <w:rFonts w:ascii="Segoe UI" w:eastAsia="Times New Roman" w:hAnsi="Segoe UI" w:cs="Segoe UI"/>
          <w:color w:val="6A737D"/>
          <w:sz w:val="18"/>
          <w:szCs w:val="18"/>
          <w:lang w:eastAsia="en-GB"/>
        </w:rPr>
        <w:t>, which refers to the input immediately following the part that the parser consumed. This field is needed for chaining parsers, so that one parser can operate on result of another</w:t>
      </w:r>
    </w:p>
    <w:p w:rsidR="00184009" w:rsidRPr="00184009" w:rsidRDefault="00184009" w:rsidP="00184009">
      <w:pPr>
        <w:numPr>
          <w:ilvl w:val="0"/>
          <w:numId w:val="547"/>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note that this is purely functional approach to parsing. Input is not read as a side effect, but is kept in a stream. A parser analyzes some part of the input stream and then returns the remaining part in its result</w:t>
      </w:r>
    </w:p>
    <w:p w:rsidR="00184009" w:rsidRPr="00184009" w:rsidRDefault="00184009" w:rsidP="00184009">
      <w:pPr>
        <w:numPr>
          <w:ilvl w:val="0"/>
          <w:numId w:val="54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other subclass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ParseResult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Failure</w:t>
      </w:r>
      <w:r w:rsidRPr="00184009">
        <w:rPr>
          <w:rFonts w:ascii="Segoe UI" w:eastAsia="Times New Roman" w:hAnsi="Segoe UI" w:cs="Segoe UI"/>
          <w:color w:val="6A737D"/>
          <w:sz w:val="18"/>
          <w:szCs w:val="18"/>
          <w:lang w:eastAsia="en-GB"/>
        </w:rPr>
        <w:t>, which takes as a parameter a message that describes why the parser failed</w:t>
      </w:r>
    </w:p>
    <w:p w:rsidR="00184009" w:rsidRPr="00184009" w:rsidRDefault="00184009" w:rsidP="00184009">
      <w:pPr>
        <w:numPr>
          <w:ilvl w:val="0"/>
          <w:numId w:val="547"/>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Failure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also takes a second parameter, but it's not needed for chaining (parser doesn't continue), but to position the error message at the correct place in the input stream</w:t>
      </w:r>
    </w:p>
    <w:p w:rsidR="00184009" w:rsidRPr="00184009" w:rsidRDefault="00184009" w:rsidP="00184009">
      <w:pPr>
        <w:numPr>
          <w:ilvl w:val="0"/>
          <w:numId w:val="54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parse results are defined to be covariant in the type parameter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szCs w:val="18"/>
          <w:lang w:eastAsia="en-GB"/>
        </w:rPr>
        <w:t>, i.e. a parser returning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as result is compatible with a parser returning</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AnyRef</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lastRenderedPageBreak/>
        <w:t>The </w:t>
      </w:r>
      <w:r w:rsidRPr="00184009">
        <w:rPr>
          <w:rFonts w:ascii="Consolas" w:eastAsia="Times New Roman" w:hAnsi="Consolas" w:cs="Consolas"/>
          <w:i/>
          <w:iCs/>
          <w:color w:val="24292E"/>
          <w:sz w:val="16"/>
          <w:lang w:eastAsia="en-GB"/>
        </w:rPr>
        <w:t>Parser</w:t>
      </w:r>
      <w:r w:rsidRPr="00184009">
        <w:rPr>
          <w:rFonts w:ascii="Segoe UI" w:eastAsia="Times New Roman" w:hAnsi="Segoe UI" w:cs="Segoe UI"/>
          <w:i/>
          <w:iCs/>
          <w:color w:val="24292E"/>
          <w:sz w:val="18"/>
          <w:lang w:eastAsia="en-GB"/>
        </w:rPr>
        <w:t> class</w:t>
      </w:r>
    </w:p>
    <w:p w:rsidR="00184009" w:rsidRPr="00184009" w:rsidRDefault="00184009" w:rsidP="00184009">
      <w:pPr>
        <w:numPr>
          <w:ilvl w:val="0"/>
          <w:numId w:val="548"/>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Parser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in reality a class that inherits from the function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Input =&gt; ParseResult[T]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additionally defines methods: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extends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ParseResult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unspecified method that defines the behavior of this parser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ParseResult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54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since parsers inherit from functions, they need to define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w:t>
      </w:r>
    </w:p>
    <w:p w:rsidR="00184009" w:rsidRPr="00184009" w:rsidRDefault="00184009" w:rsidP="00184009">
      <w:pPr>
        <w:numPr>
          <w:ilvl w:val="0"/>
          <w:numId w:val="54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abstract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apply</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in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needs to be implemented in the individual parsers that inherit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w:t>
      </w:r>
    </w:p>
    <w:p w:rsidR="00184009" w:rsidRPr="00184009" w:rsidRDefault="00184009" w:rsidP="00184009">
      <w:pPr>
        <w:spacing w:after="0"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Aliasing </w:t>
      </w:r>
      <w:r w:rsidRPr="00184009">
        <w:rPr>
          <w:rFonts w:ascii="Consolas" w:eastAsia="Times New Roman" w:hAnsi="Consolas" w:cs="Consolas"/>
          <w:i/>
          <w:iCs/>
          <w:color w:val="24292E"/>
          <w:sz w:val="16"/>
          <w:lang w:eastAsia="en-GB"/>
        </w:rPr>
        <w:t>this</w:t>
      </w:r>
    </w:p>
    <w:p w:rsidR="00184009" w:rsidRPr="00184009" w:rsidRDefault="00184009" w:rsidP="00184009">
      <w:pPr>
        <w:numPr>
          <w:ilvl w:val="0"/>
          <w:numId w:val="55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body of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class starts with: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 xml:space="preserve"> { p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alias</w:t>
      </w:r>
    </w:p>
    <w:p w:rsidR="00184009" w:rsidRPr="00184009" w:rsidRDefault="00184009" w:rsidP="00184009">
      <w:pPr>
        <w:numPr>
          <w:ilvl w:val="0"/>
          <w:numId w:val="55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clause such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id =&gt;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immediately after the opening brace of a class template defines the identifier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as an</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alias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this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inside the class. It's as if we had written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 id = this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the class body, except that the compiler knows that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an alias for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this</w:t>
      </w:r>
    </w:p>
    <w:p w:rsidR="00184009" w:rsidRPr="00184009" w:rsidRDefault="00184009" w:rsidP="00184009">
      <w:pPr>
        <w:numPr>
          <w:ilvl w:val="0"/>
          <w:numId w:val="55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id.m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completely equivalent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this.m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 except that the first expression would not compile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was just defined as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val</w:t>
      </w:r>
      <w:r w:rsidRPr="00184009">
        <w:rPr>
          <w:rFonts w:ascii="Segoe UI" w:eastAsia="Times New Roman" w:hAnsi="Segoe UI" w:cs="Segoe UI"/>
          <w:color w:val="6A737D"/>
          <w:sz w:val="18"/>
          <w:szCs w:val="18"/>
          <w:lang w:eastAsia="en-GB"/>
        </w:rPr>
        <w:t>, because then, the compiler would treat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id</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as a normal identifier</w:t>
      </w:r>
    </w:p>
    <w:p w:rsidR="00184009" w:rsidRPr="00184009" w:rsidRDefault="00184009" w:rsidP="00184009">
      <w:pPr>
        <w:numPr>
          <w:ilvl w:val="0"/>
          <w:numId w:val="55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aliasing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can also be a good abbreviation when you need to access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this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of an outer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Outer</w:t>
      </w:r>
      <w:r w:rsidRPr="00184009">
        <w:rPr>
          <w:rFonts w:ascii="Consolas" w:eastAsia="Times New Roman" w:hAnsi="Consolas" w:cs="Consolas"/>
          <w:color w:val="24292E"/>
          <w:sz w:val="16"/>
          <w:szCs w:val="16"/>
          <w:lang w:eastAsia="en-GB"/>
        </w:rPr>
        <w:t xml:space="preserve"> { outer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Inner</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println(</w:t>
      </w:r>
      <w:r w:rsidRPr="00184009">
        <w:rPr>
          <w:rFonts w:ascii="Consolas" w:eastAsia="Times New Roman" w:hAnsi="Consolas" w:cs="Consolas"/>
          <w:color w:val="6F42C1"/>
          <w:sz w:val="16"/>
          <w:lang w:eastAsia="en-GB"/>
        </w:rPr>
        <w:t>Outer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 xml:space="preserve"> eq outer)  </w:t>
      </w:r>
      <w:r w:rsidRPr="00184009">
        <w:rPr>
          <w:rFonts w:ascii="Consolas" w:eastAsia="Times New Roman" w:hAnsi="Consolas" w:cs="Consolas"/>
          <w:color w:val="6A737D"/>
          <w:sz w:val="16"/>
          <w:lang w:eastAsia="en-GB"/>
        </w:rPr>
        <w:t>// true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Java, you'd use 'Outer.this'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 Scala, we use alias 'outer'</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Single-token parsers</w:t>
      </w:r>
    </w:p>
    <w:p w:rsidR="00184009" w:rsidRPr="00184009" w:rsidRDefault="00184009" w:rsidP="00184009">
      <w:pPr>
        <w:numPr>
          <w:ilvl w:val="0"/>
          <w:numId w:val="55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trait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defines a generic parser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elem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that can be used to parse any single token: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kind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Boolean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(p(in.first)) </w:t>
      </w:r>
      <w:r w:rsidRPr="00184009">
        <w:rPr>
          <w:rFonts w:ascii="Consolas" w:eastAsia="Times New Roman" w:hAnsi="Consolas" w:cs="Consolas"/>
          <w:color w:val="6F42C1"/>
          <w:sz w:val="16"/>
          <w:lang w:eastAsia="en-GB"/>
        </w:rPr>
        <w:t>Success</w:t>
      </w:r>
      <w:r w:rsidRPr="00184009">
        <w:rPr>
          <w:rFonts w:ascii="Consolas" w:eastAsia="Times New Roman" w:hAnsi="Consolas" w:cs="Consolas"/>
          <w:color w:val="24292E"/>
          <w:sz w:val="16"/>
          <w:szCs w:val="16"/>
          <w:lang w:eastAsia="en-GB"/>
        </w:rPr>
        <w:t>(in.first, in.rest)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Failure</w:t>
      </w:r>
      <w:r w:rsidRPr="00184009">
        <w:rPr>
          <w:rFonts w:ascii="Consolas" w:eastAsia="Times New Roman" w:hAnsi="Consolas" w:cs="Consolas"/>
          <w:color w:val="24292E"/>
          <w:sz w:val="16"/>
          <w:szCs w:val="16"/>
          <w:lang w:eastAsia="en-GB"/>
        </w:rPr>
        <w:t xml:space="preserve">(kind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 expected"</w:t>
      </w:r>
      <w:r w:rsidRPr="00184009">
        <w:rPr>
          <w:rFonts w:ascii="Consolas" w:eastAsia="Times New Roman" w:hAnsi="Consolas" w:cs="Consolas"/>
          <w:color w:val="24292E"/>
          <w:sz w:val="16"/>
          <w:szCs w:val="16"/>
          <w:lang w:eastAsia="en-GB"/>
        </w:rPr>
        <w:t>, 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'kind' describes what kind of token should be parsed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    a predicate on 'Elems', which indicates whether an element fits the class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of tokens to be parsed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When applying the parser 'elem(kind, p)' to some input 'in', the first element of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input stream is tested with predicate. If 'p' returns 'true', the parser succeeds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Its result is the element itself, and its remaining input is the input stream starting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just after the element that was parsed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If 'p' returns 'false', the parser fails with an error message that indicates what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kind of token was expected</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Sequential composition</w:t>
      </w:r>
    </w:p>
    <w:p w:rsidR="00184009" w:rsidRPr="00184009" w:rsidRDefault="00184009" w:rsidP="00184009">
      <w:pPr>
        <w:numPr>
          <w:ilvl w:val="0"/>
          <w:numId w:val="55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elem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parser only consumes a single element. To parse more interesting phrases, you can string parsers together with the sequential composition operator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p>
    <w:p w:rsidR="00184009" w:rsidRPr="00184009" w:rsidRDefault="00184009" w:rsidP="00184009">
      <w:pPr>
        <w:numPr>
          <w:ilvl w:val="0"/>
          <w:numId w:val="55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P~Q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applies first the parser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a given input string, and then,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succeeds,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parser is applied to the input that's left after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did its job</w:t>
      </w:r>
    </w:p>
    <w:p w:rsidR="00184009" w:rsidRPr="00184009" w:rsidRDefault="00184009" w:rsidP="00184009">
      <w:pPr>
        <w:numPr>
          <w:ilvl w:val="0"/>
          <w:numId w:val="553"/>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implemented as a method in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method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abstract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 */</w:t>
      </w:r>
      <w:r w:rsidRPr="00184009">
        <w:rPr>
          <w:rFonts w:ascii="Consolas" w:eastAsia="Times New Roman" w:hAnsi="Consolas" w:cs="Consolas"/>
          <w:color w:val="24292E"/>
          <w:sz w:val="16"/>
          <w:szCs w:val="16"/>
          <w:lang w:eastAsia="en-GB"/>
        </w:rPr>
        <w:t xml:space="preserve"> { p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p(in)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Success</w:t>
      </w:r>
      <w:r w:rsidRPr="00184009">
        <w:rPr>
          <w:rFonts w:ascii="Consolas" w:eastAsia="Times New Roman" w:hAnsi="Consolas" w:cs="Consolas"/>
          <w:color w:val="24292E"/>
          <w:sz w:val="16"/>
          <w:szCs w:val="16"/>
          <w:lang w:eastAsia="en-GB"/>
        </w:rPr>
        <w:t xml:space="preserve">(x, in1)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if 'p' succeeds, 'q' is run on remainder of input 'in1'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q(in1)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if 'q' also succeeds, the whole parser succeeds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Success</w:t>
      </w:r>
      <w:r w:rsidRPr="00184009">
        <w:rPr>
          <w:rFonts w:ascii="Consolas" w:eastAsia="Times New Roman" w:hAnsi="Consolas" w:cs="Consolas"/>
          <w:color w:val="24292E"/>
          <w:sz w:val="16"/>
          <w:szCs w:val="16"/>
          <w:lang w:eastAsia="en-GB"/>
        </w:rPr>
        <w:t xml:space="preserve">(y, in2)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Success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(x, y), in2)</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failure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failure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failure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failure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numPr>
          <w:ilvl w:val="0"/>
          <w:numId w:val="55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inside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specified by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 =&gt;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part as an alias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this</w:t>
      </w:r>
      <w:r w:rsidRPr="00184009">
        <w:rPr>
          <w:rFonts w:ascii="Segoe UI" w:eastAsia="Times New Roman" w:hAnsi="Segoe UI" w:cs="Segoe UI"/>
          <w:color w:val="6A737D"/>
          <w:sz w:val="18"/>
          <w:szCs w:val="18"/>
          <w:lang w:eastAsia="en-GB"/>
        </w:rPr>
        <w:t>, so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designates the left operand (or</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receiver</w:t>
      </w:r>
      <w:r w:rsidRPr="00184009">
        <w:rPr>
          <w:rFonts w:ascii="Segoe UI" w:eastAsia="Times New Roman" w:hAnsi="Segoe UI" w:cs="Segoe UI"/>
          <w:color w:val="6A737D"/>
          <w:sz w:val="18"/>
          <w:szCs w:val="18"/>
          <w:lang w:eastAsia="en-GB"/>
        </w:rPr>
        <w: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p>
    <w:p w:rsidR="00184009" w:rsidRPr="00184009" w:rsidRDefault="00184009" w:rsidP="00184009">
      <w:pPr>
        <w:numPr>
          <w:ilvl w:val="0"/>
          <w:numId w:val="5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its right operand is represented by parameter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p>
    <w:p w:rsidR="00184009" w:rsidRPr="00184009" w:rsidRDefault="00184009" w:rsidP="00184009">
      <w:pPr>
        <w:numPr>
          <w:ilvl w:val="0"/>
          <w:numId w:val="5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parser's result is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object containing both the result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x</w:t>
      </w:r>
      <w:r w:rsidRPr="00184009">
        <w:rPr>
          <w:rFonts w:ascii="Segoe UI" w:eastAsia="Times New Roman" w:hAnsi="Segoe UI" w:cs="Segoe UI"/>
          <w:color w:val="6A737D"/>
          <w:sz w:val="18"/>
          <w:szCs w:val="18"/>
          <w:lang w:eastAsia="en-GB"/>
        </w:rPr>
        <w:t>) and the result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y</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5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either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fails, the result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Failure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object returned by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p>
    <w:p w:rsidR="00184009" w:rsidRPr="00184009" w:rsidRDefault="00184009" w:rsidP="00184009">
      <w:pPr>
        <w:numPr>
          <w:ilvl w:val="0"/>
          <w:numId w:val="5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result type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 parser that returns an instance of the case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with elements of types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U</w:t>
      </w:r>
    </w:p>
    <w:p w:rsidR="00184009" w:rsidRPr="00184009" w:rsidRDefault="00184009" w:rsidP="00184009">
      <w:pPr>
        <w:numPr>
          <w:ilvl w:val="0"/>
          <w:numId w:val="5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type expression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T~U</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just a more legible shorthand for the parameterized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 U]</w:t>
      </w:r>
    </w:p>
    <w:p w:rsidR="00184009" w:rsidRPr="00184009" w:rsidRDefault="00184009" w:rsidP="00184009">
      <w:pPr>
        <w:numPr>
          <w:ilvl w:val="0"/>
          <w:numId w:val="5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generally, Scala always interprets a binary type operation such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A op B</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as the parameterized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op[A, B]</w:t>
      </w:r>
      <w:r w:rsidRPr="00184009">
        <w:rPr>
          <w:rFonts w:ascii="Segoe UI" w:eastAsia="Times New Roman" w:hAnsi="Segoe UI" w:cs="Segoe UI"/>
          <w:color w:val="6A737D"/>
          <w:sz w:val="18"/>
          <w:szCs w:val="18"/>
          <w:lang w:eastAsia="en-GB"/>
        </w:rPr>
        <w:t>, which is analogous to the situation for patterns, where a binary pattern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 op 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also interpreted as an application, i.e.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op(P, Q)</w:t>
      </w:r>
    </w:p>
    <w:p w:rsidR="00184009" w:rsidRPr="00184009" w:rsidRDefault="00184009" w:rsidP="00184009">
      <w:pPr>
        <w:numPr>
          <w:ilvl w:val="0"/>
          <w:numId w:val="5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other two sequential composition operators,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~&gt;</w:t>
      </w:r>
      <w:r w:rsidRPr="00184009">
        <w:rPr>
          <w:rFonts w:ascii="Segoe UI" w:eastAsia="Times New Roman" w:hAnsi="Segoe UI" w:cs="Segoe UI"/>
          <w:color w:val="6A737D"/>
          <w:sz w:val="18"/>
          <w:szCs w:val="18"/>
          <w:lang w:eastAsia="en-GB"/>
        </w:rPr>
        <w:t>, could be defined just like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 only with some small adjustment in how the result is computed</w:t>
      </w:r>
    </w:p>
    <w:p w:rsidR="00184009" w:rsidRPr="00184009" w:rsidRDefault="00184009" w:rsidP="00184009">
      <w:pPr>
        <w:numPr>
          <w:ilvl w:val="0"/>
          <w:numId w:val="554"/>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 more legible technique is to define them in terms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q) ^^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y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q) ^^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y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y }</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Alternative composition</w:t>
      </w:r>
    </w:p>
    <w:p w:rsidR="00184009" w:rsidRPr="00184009" w:rsidRDefault="00184009" w:rsidP="00184009">
      <w:pPr>
        <w:numPr>
          <w:ilvl w:val="0"/>
          <w:numId w:val="55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alternative composition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 | 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applies either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a given input</w:t>
      </w:r>
    </w:p>
    <w:p w:rsidR="00184009" w:rsidRPr="00184009" w:rsidRDefault="00184009" w:rsidP="00184009">
      <w:pPr>
        <w:numPr>
          <w:ilvl w:val="0"/>
          <w:numId w:val="55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first tries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szCs w:val="18"/>
          <w:lang w:eastAsia="en-GB"/>
        </w:rPr>
        <w:t>, and if it succeeds, the whole parser succeeds with the result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p>
    <w:p w:rsidR="00184009" w:rsidRPr="00184009" w:rsidRDefault="00184009" w:rsidP="00184009">
      <w:pPr>
        <w:numPr>
          <w:ilvl w:val="0"/>
          <w:numId w:val="55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fails, then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tried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on the same input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szCs w:val="18"/>
          <w:lang w:eastAsia="en-GB"/>
        </w:rPr>
        <w:t>. The result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then the result of the whole parser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definition of | method of class 'Parser':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p(in)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s1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Success</w:t>
      </w:r>
      <w:r w:rsidRPr="00184009">
        <w:rPr>
          <w:rFonts w:ascii="Consolas" w:eastAsia="Times New Roman" w:hAnsi="Consolas" w:cs="Consolas"/>
          <w:color w:val="24292E"/>
          <w:sz w:val="16"/>
          <w:szCs w:val="16"/>
          <w:lang w:eastAsia="en-GB"/>
        </w:rPr>
        <w:t xml:space="preserve">(_, _)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s1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failure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q(in)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numPr>
          <w:ilvl w:val="0"/>
          <w:numId w:val="55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both fails, the failure message is determined by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Dealing with recursion</w:t>
      </w:r>
    </w:p>
    <w:p w:rsidR="00184009" w:rsidRPr="00184009" w:rsidRDefault="00184009" w:rsidP="00184009">
      <w:pPr>
        <w:numPr>
          <w:ilvl w:val="0"/>
          <w:numId w:val="557"/>
        </w:numPr>
        <w:spacing w:beforeAutospacing="1"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parameter in methods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by-name (its type is preceded by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=&gt;</w:t>
      </w:r>
      <w:r w:rsidRPr="00184009">
        <w:rPr>
          <w:rFonts w:ascii="Segoe UI" w:eastAsia="Times New Roman" w:hAnsi="Segoe UI" w:cs="Segoe UI"/>
          <w:color w:val="6A737D"/>
          <w:sz w:val="18"/>
          <w:szCs w:val="18"/>
          <w:lang w:eastAsia="en-GB"/>
        </w:rPr>
        <w:t>)</w:t>
      </w:r>
    </w:p>
    <w:p w:rsidR="00184009" w:rsidRPr="00184009" w:rsidRDefault="00184009" w:rsidP="00184009">
      <w:pPr>
        <w:numPr>
          <w:ilvl w:val="0"/>
          <w:numId w:val="557"/>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means that the actual parser argument will be evaluated only when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needed, which should only be the case after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has run. This makes possible to write recursive parsers: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a recursive parser that parses a number enclosed in arbitrarily many parentheses: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parens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floatingPointNumber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parens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p>
    <w:p w:rsidR="00184009" w:rsidRPr="00184009" w:rsidRDefault="00184009" w:rsidP="00184009">
      <w:pPr>
        <w:numPr>
          <w:ilvl w:val="0"/>
          <w:numId w:val="558"/>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took</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by-value parameters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this definition would immediately cause a stack overflow without reading anything, because the value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parens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occurs in the middle of its right-hand side</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Result conversion</w:t>
      </w:r>
    </w:p>
    <w:p w:rsidR="00184009" w:rsidRPr="00184009" w:rsidRDefault="00184009" w:rsidP="00184009">
      <w:pPr>
        <w:numPr>
          <w:ilvl w:val="0"/>
          <w:numId w:val="55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last method of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converts a parser's result</w:t>
      </w:r>
    </w:p>
    <w:p w:rsidR="00184009" w:rsidRPr="00184009" w:rsidRDefault="00184009" w:rsidP="00184009">
      <w:pPr>
        <w:numPr>
          <w:ilvl w:val="0"/>
          <w:numId w:val="559"/>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parser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 ^^ f</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succeeds exactly when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succeeds. In that case it returns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szCs w:val="18"/>
          <w:lang w:eastAsia="en-GB"/>
        </w:rPr>
        <w:t>'s result converted using the function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implementation of the method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U</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p(in)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Success</w:t>
      </w:r>
      <w:r w:rsidRPr="00184009">
        <w:rPr>
          <w:rFonts w:ascii="Consolas" w:eastAsia="Times New Roman" w:hAnsi="Consolas" w:cs="Consolas"/>
          <w:color w:val="24292E"/>
          <w:sz w:val="16"/>
          <w:szCs w:val="16"/>
          <w:lang w:eastAsia="en-GB"/>
        </w:rPr>
        <w:t xml:space="preserve">(x, in1)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Success</w:t>
      </w:r>
      <w:r w:rsidRPr="00184009">
        <w:rPr>
          <w:rFonts w:ascii="Consolas" w:eastAsia="Times New Roman" w:hAnsi="Consolas" w:cs="Consolas"/>
          <w:color w:val="24292E"/>
          <w:sz w:val="16"/>
          <w:szCs w:val="16"/>
          <w:lang w:eastAsia="en-GB"/>
        </w:rPr>
        <w:t>(f(x), in1)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failure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failure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Parsers that don't read any input</w:t>
      </w:r>
    </w:p>
    <w:p w:rsidR="00184009" w:rsidRPr="00184009" w:rsidRDefault="00184009" w:rsidP="00184009">
      <w:pPr>
        <w:numPr>
          <w:ilvl w:val="0"/>
          <w:numId w:val="56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there are also two parsers that do not consume any input: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success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failure</w:t>
      </w:r>
    </w:p>
    <w:p w:rsidR="00184009" w:rsidRPr="00184009" w:rsidRDefault="00184009" w:rsidP="00184009">
      <w:pPr>
        <w:numPr>
          <w:ilvl w:val="0"/>
          <w:numId w:val="56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parser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success(result)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always succeeds with the given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result</w:t>
      </w:r>
    </w:p>
    <w:p w:rsidR="00184009" w:rsidRPr="00184009" w:rsidRDefault="00184009" w:rsidP="00184009">
      <w:pPr>
        <w:numPr>
          <w:ilvl w:val="0"/>
          <w:numId w:val="56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parser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failure(msg)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always fails with error message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msg</w:t>
      </w:r>
    </w:p>
    <w:p w:rsidR="00184009" w:rsidRPr="00184009" w:rsidRDefault="00184009" w:rsidP="00184009">
      <w:pPr>
        <w:numPr>
          <w:ilvl w:val="0"/>
          <w:numId w:val="56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both are implemented as methods in trait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Parsers</w:t>
      </w:r>
      <w:r w:rsidRPr="00184009">
        <w:rPr>
          <w:rFonts w:ascii="Segoe UI" w:eastAsia="Times New Roman" w:hAnsi="Segoe UI" w:cs="Segoe UI"/>
          <w:color w:val="6A737D"/>
          <w:sz w:val="18"/>
          <w:szCs w:val="18"/>
          <w:lang w:eastAsia="en-GB"/>
        </w:rPr>
        <w:t>, the outer trait that also contains class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success</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v</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Success</w:t>
      </w:r>
      <w:r w:rsidRPr="00184009">
        <w:rPr>
          <w:rFonts w:ascii="Consolas" w:eastAsia="Times New Roman" w:hAnsi="Consolas" w:cs="Consolas"/>
          <w:color w:val="24292E"/>
          <w:sz w:val="16"/>
          <w:szCs w:val="16"/>
          <w:lang w:eastAsia="en-GB"/>
        </w:rPr>
        <w:t>(v, 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failure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msg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Nothing</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Failure</w:t>
      </w:r>
      <w:r w:rsidRPr="00184009">
        <w:rPr>
          <w:rFonts w:ascii="Consolas" w:eastAsia="Times New Roman" w:hAnsi="Consolas" w:cs="Consolas"/>
          <w:color w:val="24292E"/>
          <w:sz w:val="16"/>
          <w:szCs w:val="16"/>
          <w:lang w:eastAsia="en-GB"/>
        </w:rPr>
        <w:t>(msg, in)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after="184" w:line="240" w:lineRule="auto"/>
        <w:rPr>
          <w:rFonts w:ascii="Segoe UI" w:eastAsia="Times New Roman" w:hAnsi="Segoe UI" w:cs="Segoe UI"/>
          <w:color w:val="24292E"/>
          <w:sz w:val="18"/>
          <w:szCs w:val="18"/>
          <w:lang w:eastAsia="en-GB"/>
        </w:rPr>
      </w:pPr>
      <w:r w:rsidRPr="00184009">
        <w:rPr>
          <w:rFonts w:ascii="Segoe UI" w:eastAsia="Times New Roman" w:hAnsi="Segoe UI" w:cs="Segoe UI"/>
          <w:i/>
          <w:iCs/>
          <w:color w:val="24292E"/>
          <w:sz w:val="18"/>
          <w:lang w:eastAsia="en-GB"/>
        </w:rPr>
        <w:t>Option and repetition</w:t>
      </w:r>
    </w:p>
    <w:p w:rsidR="00184009" w:rsidRPr="00184009" w:rsidRDefault="00184009" w:rsidP="00184009">
      <w:pPr>
        <w:numPr>
          <w:ilvl w:val="0"/>
          <w:numId w:val="561"/>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option and repetition combinators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opt</w:t>
      </w:r>
      <w:r w:rsidRPr="00184009">
        <w:rPr>
          <w:rFonts w:ascii="Segoe UI" w:eastAsia="Times New Roman" w:hAnsi="Segoe UI" w:cs="Segoe UI"/>
          <w:color w:val="6A737D"/>
          <w:sz w:val="18"/>
          <w:szCs w:val="18"/>
          <w:lang w:eastAsia="en-GB"/>
        </w:rPr>
        <w: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repsep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are also defined in trait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Parsers</w:t>
      </w:r>
      <w:r w:rsidRPr="00184009">
        <w:rPr>
          <w:rFonts w:ascii="Segoe UI" w:eastAsia="Times New Roman" w:hAnsi="Segoe UI" w:cs="Segoe UI"/>
          <w:color w:val="6A737D"/>
          <w:sz w:val="18"/>
          <w:szCs w:val="18"/>
          <w:lang w:eastAsia="en-GB"/>
        </w:rPr>
        <w:t>. They are all implemented in terms of sequential composition, alternative and result conversion: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 ^^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(_)</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success(</w:t>
      </w:r>
      <w:r w:rsidRPr="00184009">
        <w:rPr>
          <w:rFonts w:ascii="Consolas" w:eastAsia="Times New Roman" w:hAnsi="Consolas" w:cs="Consolas"/>
          <w:color w:val="005CC5"/>
          <w:sz w:val="16"/>
          <w:lang w:eastAsia="en-GB"/>
        </w:rPr>
        <w:t>None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rep(p) ^^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x</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xs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x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xs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success(</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repsep</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q</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p</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rep(q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p) ^^ {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rs </w:t>
      </w:r>
      <w:r w:rsidRPr="00184009">
        <w:rPr>
          <w:rFonts w:ascii="Consolas" w:eastAsia="Times New Roman" w:hAnsi="Consolas" w:cs="Consolas"/>
          <w:color w:val="D73A49"/>
          <w:sz w:val="16"/>
          <w:lang w:eastAsia="en-GB"/>
        </w:rPr>
        <w:t>=&gt;</w:t>
      </w:r>
      <w:r w:rsidRPr="00184009">
        <w:rPr>
          <w:rFonts w:ascii="Consolas" w:eastAsia="Times New Roman" w:hAnsi="Consolas" w:cs="Consolas"/>
          <w:color w:val="24292E"/>
          <w:sz w:val="16"/>
          <w:szCs w:val="16"/>
          <w:lang w:eastAsia="en-GB"/>
        </w:rPr>
        <w:t xml:space="preserve"> 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success(</w:t>
      </w:r>
      <w:r w:rsidRPr="00184009">
        <w:rPr>
          <w:rFonts w:ascii="Consolas" w:eastAsia="Times New Roman" w:hAnsi="Consolas" w:cs="Consolas"/>
          <w:color w:val="6F42C1"/>
          <w:sz w:val="16"/>
          <w:lang w:eastAsia="en-GB"/>
        </w:rPr>
        <w:t>List</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781 - String literals and regular expressions</w:t>
      </w:r>
    </w:p>
    <w:p w:rsidR="00184009" w:rsidRPr="00184009" w:rsidRDefault="00184009" w:rsidP="00184009">
      <w:pPr>
        <w:numPr>
          <w:ilvl w:val="0"/>
          <w:numId w:val="562"/>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parsers we used so far made use of string literals and regular expressions to parse single words. The support for these comes from</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RegexParsers</w:t>
      </w:r>
      <w:r w:rsidRPr="00184009">
        <w:rPr>
          <w:rFonts w:ascii="Segoe UI" w:eastAsia="Times New Roman" w:hAnsi="Segoe UI" w:cs="Segoe UI"/>
          <w:color w:val="6A737D"/>
          <w:sz w:val="18"/>
          <w:szCs w:val="18"/>
          <w:lang w:eastAsia="en-GB"/>
        </w:rPr>
        <w:t>, a subtrait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Parsers</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trait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RegexParsers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Parsers</w:t>
      </w:r>
      <w:r w:rsidRPr="00184009">
        <w:rPr>
          <w:rFonts w:ascii="Consolas" w:eastAsia="Times New Roman" w:hAnsi="Consolas" w:cs="Consolas"/>
          <w:color w:val="24292E"/>
          <w:sz w:val="16"/>
          <w:szCs w:val="16"/>
          <w:lang w:eastAsia="en-GB"/>
        </w:rPr>
        <w:t xml:space="preserve"> {  </w:t>
      </w:r>
      <w:r w:rsidRPr="00184009">
        <w:rPr>
          <w:rFonts w:ascii="Consolas" w:eastAsia="Times New Roman" w:hAnsi="Consolas" w:cs="Consolas"/>
          <w:color w:val="6A737D"/>
          <w:sz w:val="16"/>
          <w:lang w:eastAsia="en-GB"/>
        </w:rPr>
        <w:t>// ...</w:t>
      </w:r>
    </w:p>
    <w:p w:rsidR="00184009" w:rsidRPr="00184009" w:rsidRDefault="00184009" w:rsidP="00184009">
      <w:pPr>
        <w:numPr>
          <w:ilvl w:val="0"/>
          <w:numId w:val="563"/>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lastRenderedPageBreak/>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RegexParsers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 is more specialized than trait</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 that it only works for inputs that are sequences of characters: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type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Elem</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Char</w:t>
      </w:r>
    </w:p>
    <w:p w:rsidR="00184009" w:rsidRPr="00184009" w:rsidRDefault="00184009" w:rsidP="00184009">
      <w:pPr>
        <w:numPr>
          <w:ilvl w:val="0"/>
          <w:numId w:val="564"/>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defines two methods,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literal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regex</w:t>
      </w:r>
      <w:r w:rsidRPr="00184009">
        <w:rPr>
          <w:rFonts w:ascii="Segoe UI" w:eastAsia="Times New Roman" w:hAnsi="Segoe UI" w:cs="Segoe UI"/>
          <w:color w:val="6A737D"/>
          <w:sz w:val="18"/>
          <w:szCs w:val="18"/>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literal</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implicit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regex</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Regex</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numPr>
          <w:ilvl w:val="0"/>
          <w:numId w:val="565"/>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both methods have an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implicit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modifier, so they are automatically applied whenever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String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Regex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given in a place where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expected</w:t>
      </w:r>
    </w:p>
    <w:p w:rsidR="00184009" w:rsidRPr="00184009" w:rsidRDefault="00184009" w:rsidP="00184009">
      <w:pPr>
        <w:numPr>
          <w:ilvl w:val="0"/>
          <w:numId w:val="565"/>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is why we can write string literals and regexes directly in a grammar, without having to wrap them with one of these methods</w:t>
      </w:r>
    </w:p>
    <w:p w:rsidR="00184009" w:rsidRPr="00184009" w:rsidRDefault="00184009" w:rsidP="00184009">
      <w:pPr>
        <w:numPr>
          <w:ilvl w:val="0"/>
          <w:numId w:val="56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e.g. the parser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"("~expr~")"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will be automatically expanded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literal("(")~expr~literal(")")</w:t>
      </w:r>
    </w:p>
    <w:p w:rsidR="00184009" w:rsidRPr="00184009" w:rsidRDefault="00184009" w:rsidP="00184009">
      <w:pPr>
        <w:numPr>
          <w:ilvl w:val="0"/>
          <w:numId w:val="565"/>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RegexParsers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 also takes care of handling white space between symbols, by calling a method named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handleWhiteSpace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before running a</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literal</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regex</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parser</w:t>
      </w:r>
    </w:p>
    <w:p w:rsidR="00184009" w:rsidRPr="00184009" w:rsidRDefault="00184009" w:rsidP="00184009">
      <w:pPr>
        <w:numPr>
          <w:ilvl w:val="0"/>
          <w:numId w:val="565"/>
        </w:numPr>
        <w:spacing w:after="0" w:afterAutospacing="1" w:line="240" w:lineRule="auto"/>
        <w:rPr>
          <w:rFonts w:ascii="Segoe UI" w:eastAsia="Times New Roman" w:hAnsi="Segoe UI" w:cs="Segoe UI"/>
          <w:color w:val="6A737D"/>
          <w:sz w:val="18"/>
          <w:szCs w:val="18"/>
          <w:lang w:eastAsia="en-GB"/>
        </w:rPr>
      </w:pPr>
      <w:r w:rsidRPr="00184009">
        <w:rPr>
          <w:rFonts w:ascii="Consolas" w:eastAsia="Times New Roman" w:hAnsi="Consolas" w:cs="Consolas"/>
          <w:color w:val="6A737D"/>
          <w:sz w:val="16"/>
          <w:lang w:eastAsia="en-GB"/>
        </w:rPr>
        <w:t>handleWhiteSpace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skips the longest input sequence that conforms to 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whiteSpace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regular expression, which is defined like this: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protected</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whiteSpace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"""\s+"""</w:t>
      </w:r>
      <w:r w:rsidRPr="00184009">
        <w:rPr>
          <w:rFonts w:ascii="Consolas" w:eastAsia="Times New Roman" w:hAnsi="Consolas" w:cs="Consolas"/>
          <w:color w:val="24292E"/>
          <w:sz w:val="16"/>
          <w:szCs w:val="16"/>
          <w:lang w:eastAsia="en-GB"/>
        </w:rPr>
        <w:t>.r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you can override it if you want to treat whitespace differently</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e.g. if you want white space not to be skipped at all: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object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MyParsers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RegexParsers</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override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val</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whiteSpace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782 - Lexing and parsing</w:t>
      </w:r>
    </w:p>
    <w:p w:rsidR="00184009" w:rsidRPr="00184009" w:rsidRDefault="00184009" w:rsidP="00184009">
      <w:pPr>
        <w:numPr>
          <w:ilvl w:val="0"/>
          <w:numId w:val="566"/>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syntax analysis is often split in two phases, the</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lexer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phase recognizes individual words in the input and classifies them into some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token</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classes. This phase is also called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lexical analysis</w:t>
      </w:r>
    </w:p>
    <w:p w:rsidR="00184009" w:rsidRPr="00184009" w:rsidRDefault="00184009" w:rsidP="00184009">
      <w:pPr>
        <w:numPr>
          <w:ilvl w:val="0"/>
          <w:numId w:val="56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it is followed by a</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syntactical analysis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phase that analyzes sequences of tokens</w:t>
      </w:r>
    </w:p>
    <w:p w:rsidR="00184009" w:rsidRPr="00184009" w:rsidRDefault="00184009" w:rsidP="00184009">
      <w:pPr>
        <w:numPr>
          <w:ilvl w:val="0"/>
          <w:numId w:val="56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 can be used for either phase, because its input elements are of the abstract type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Elem</w:t>
      </w:r>
    </w:p>
    <w:p w:rsidR="00184009" w:rsidRPr="00184009" w:rsidRDefault="00184009" w:rsidP="00184009">
      <w:pPr>
        <w:numPr>
          <w:ilvl w:val="0"/>
          <w:numId w:val="56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for lexical analysis,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Elem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would be instantiated to</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Char</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(individual characters that make up a word are being parsed)</w:t>
      </w:r>
    </w:p>
    <w:p w:rsidR="00184009" w:rsidRPr="00184009" w:rsidRDefault="00184009" w:rsidP="00184009">
      <w:pPr>
        <w:numPr>
          <w:ilvl w:val="0"/>
          <w:numId w:val="566"/>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syntactical analyzer would instantiate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Elem</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the type of token returned by the lexer</w:t>
      </w:r>
    </w:p>
    <w:p w:rsidR="00184009" w:rsidRPr="00184009" w:rsidRDefault="00184009" w:rsidP="00184009">
      <w:pPr>
        <w:numPr>
          <w:ilvl w:val="0"/>
          <w:numId w:val="566"/>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Scala's parsing combinators provide several utility classes for lexical and syntactical analysis. These are contained in two sub-packages: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scala.util.parsing.combinator.lexical</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scala.util.parsing.combinator.syntactical</w:t>
      </w:r>
    </w:p>
    <w:p w:rsidR="00184009" w:rsidRPr="00184009" w:rsidRDefault="00184009" w:rsidP="00184009">
      <w:pPr>
        <w:numPr>
          <w:ilvl w:val="0"/>
          <w:numId w:val="567"/>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 you want to split your parser into a separate lexer and syntactical analyzer, you should consult the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Scaladoc</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for these packages. For simple pairs, the regex expression based approach shown previously is usually sufficient</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782 - Error reporting</w:t>
      </w:r>
    </w:p>
    <w:p w:rsidR="00184009" w:rsidRPr="00184009" w:rsidRDefault="00184009" w:rsidP="00184009">
      <w:pPr>
        <w:numPr>
          <w:ilvl w:val="0"/>
          <w:numId w:val="568"/>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how does the parser issue an error message? One problem is that, when a parser rejects some input, it generally has encountered many different failures. Each alternative parse must have failed (possibly recursively, at each choice point). How to decide which of these should be emitted to the user?</w:t>
      </w:r>
    </w:p>
    <w:p w:rsidR="00184009" w:rsidRPr="00184009" w:rsidRDefault="00184009" w:rsidP="00184009">
      <w:pPr>
        <w:numPr>
          <w:ilvl w:val="0"/>
          <w:numId w:val="568"/>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Scala's parsing library implements a simple heuristic: among all failures, the one that occurred at the latest position in the input is chosen. I.e. the parser picks the longest prefix that is still valid and issues an error message that describes why parsing the prefix could not be continued further. If there are several failure points at that latest position, the one that was visited last is chosen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lastRenderedPageBreak/>
        <w:t>// consider running the JSON parser on a faulty address book which starts with:</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"name"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John</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longest legal prefix of this phrase is ' { "name": ', so the JSON parser will flag</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word 'John' as an error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JSON parser expects a value at this point, but 'John' is an identifier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[1.13] failure: "false" expected but identifier John found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 "name": John,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message stated that "false" was expected. This comes from the fact that "false"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is the last alternative of the production for value in the JSON grammar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 better error message can be produced by adding a "catch-all" failure point: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value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obj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arr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stringLit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floatingPointNumber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"null"</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"true"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"false"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failure(</w:t>
      </w:r>
      <w:r w:rsidRPr="00184009">
        <w:rPr>
          <w:rFonts w:ascii="Consolas" w:eastAsia="Times New Roman" w:hAnsi="Consolas" w:cs="Consolas"/>
          <w:color w:val="032F62"/>
          <w:sz w:val="16"/>
          <w:lang w:eastAsia="en-GB"/>
        </w:rPr>
        <w:t>"illegal start of value"</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addition does not change the set of valid inputs, it only improves error msg</w:t>
      </w:r>
    </w:p>
    <w:p w:rsidR="00184009" w:rsidRPr="00184009" w:rsidRDefault="00184009" w:rsidP="00184009">
      <w:pPr>
        <w:numPr>
          <w:ilvl w:val="0"/>
          <w:numId w:val="569"/>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implementation of the</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last possible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scheme of error reporting uses a field named</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lastFailure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Parsers</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trait to mark the failure that occurred at the latest position in the input: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var</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lastFailure</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Option</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Failure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field is initialized to 'None'. It's updated in the constructor of class 'Failure'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class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Failure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msg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String</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extends</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ParseResult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Nothing</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(lastFailure.isDefined </w:t>
      </w:r>
      <w:r w:rsidRPr="00184009">
        <w:rPr>
          <w:rFonts w:ascii="Consolas" w:eastAsia="Times New Roman" w:hAnsi="Consolas" w:cs="Consolas"/>
          <w:color w:val="D73A49"/>
          <w:sz w:val="16"/>
          <w:lang w:eastAsia="en-GB"/>
        </w:rPr>
        <w:t>&amp;&amp;</w:t>
      </w:r>
      <w:r w:rsidRPr="00184009">
        <w:rPr>
          <w:rFonts w:ascii="Consolas" w:eastAsia="Times New Roman" w:hAnsi="Consolas" w:cs="Consolas"/>
          <w:color w:val="24292E"/>
          <w:sz w:val="16"/>
          <w:szCs w:val="16"/>
          <w:lang w:eastAsia="en-GB"/>
        </w:rPr>
        <w:t xml:space="preserve"> lastFailure.get.in.pos </w:t>
      </w:r>
      <w:r w:rsidRPr="00184009">
        <w:rPr>
          <w:rFonts w:ascii="Consolas" w:eastAsia="Times New Roman" w:hAnsi="Consolas" w:cs="Consolas"/>
          <w:color w:val="D73A49"/>
          <w:sz w:val="16"/>
          <w:lang w:eastAsia="en-GB"/>
        </w:rPr>
        <w:t>&lt;=</w:t>
      </w:r>
      <w:r w:rsidRPr="00184009">
        <w:rPr>
          <w:rFonts w:ascii="Consolas" w:eastAsia="Times New Roman" w:hAnsi="Consolas" w:cs="Consolas"/>
          <w:color w:val="24292E"/>
          <w:sz w:val="16"/>
          <w:szCs w:val="16"/>
          <w:lang w:eastAsia="en-GB"/>
        </w:rPr>
        <w:t xml:space="preserve"> in.pos)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lastFailure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Some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this</w:t>
      </w: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xml:space="preserve">// the field is read by the 'phrase' method (implemented in the 'Parsers' trait),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which emits the final error message if the parser fails: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phrase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p</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new</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T</w:t>
      </w:r>
      <w:r w:rsidRPr="00184009">
        <w:rPr>
          <w:rFonts w:ascii="Consolas" w:eastAsia="Times New Roman" w:hAnsi="Consolas" w:cs="Consolas"/>
          <w:color w:val="24292E"/>
          <w:sz w:val="16"/>
          <w:szCs w:val="16"/>
          <w:lang w:eastAsia="en-GB"/>
        </w:rPr>
        <w:t>]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lastFailure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None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apply</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E36209"/>
          <w:sz w:val="16"/>
          <w:lang w:eastAsia="en-GB"/>
        </w:rPr>
        <w:t>in</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Input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p(in) </w:t>
      </w:r>
      <w:r w:rsidRPr="00184009">
        <w:rPr>
          <w:rFonts w:ascii="Consolas" w:eastAsia="Times New Roman" w:hAnsi="Consolas" w:cs="Consolas"/>
          <w:color w:val="D73A49"/>
          <w:sz w:val="16"/>
          <w:lang w:eastAsia="en-GB"/>
        </w:rPr>
        <w:t>match</w:t>
      </w: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s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Success</w:t>
      </w:r>
      <w:r w:rsidRPr="00184009">
        <w:rPr>
          <w:rFonts w:ascii="Consolas" w:eastAsia="Times New Roman" w:hAnsi="Consolas" w:cs="Consolas"/>
          <w:color w:val="24292E"/>
          <w:sz w:val="16"/>
          <w:szCs w:val="16"/>
          <w:lang w:eastAsia="en-GB"/>
        </w:rPr>
        <w:t xml:space="preserve">(out, in1)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if</w:t>
      </w:r>
      <w:r w:rsidRPr="00184009">
        <w:rPr>
          <w:rFonts w:ascii="Consolas" w:eastAsia="Times New Roman" w:hAnsi="Consolas" w:cs="Consolas"/>
          <w:color w:val="24292E"/>
          <w:sz w:val="16"/>
          <w:szCs w:val="16"/>
          <w:lang w:eastAsia="en-GB"/>
        </w:rPr>
        <w:t xml:space="preserve"> (in1.atEnd) 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else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Failure</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32F62"/>
          <w:sz w:val="16"/>
          <w:lang w:eastAsia="en-GB"/>
        </w:rPr>
        <w:t>"end of input expected"</w:t>
      </w:r>
      <w:r w:rsidRPr="00184009">
        <w:rPr>
          <w:rFonts w:ascii="Consolas" w:eastAsia="Times New Roman" w:hAnsi="Consolas" w:cs="Consolas"/>
          <w:color w:val="24292E"/>
          <w:sz w:val="16"/>
          <w:szCs w:val="16"/>
          <w:lang w:eastAsia="en-GB"/>
        </w:rPr>
        <w:t>, in1)</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case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E36209"/>
          <w:sz w:val="16"/>
          <w:lang w:eastAsia="en-GB"/>
        </w:rPr>
        <w:t>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Failure</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=&gt;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lastFailure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'lastFailure' is updated as a side-effect of the constructor of 'Failure' and by the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'phrase' method itself</w:t>
      </w:r>
    </w:p>
    <w:p w:rsidR="00184009" w:rsidRPr="00184009" w:rsidRDefault="00184009" w:rsidP="00184009">
      <w:pPr>
        <w:numPr>
          <w:ilvl w:val="0"/>
          <w:numId w:val="570"/>
        </w:numPr>
        <w:spacing w:beforeAutospacing="1"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phrase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method runs its argument parser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and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succeeds with a completely consumed input, the success result of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returned</w:t>
      </w:r>
    </w:p>
    <w:p w:rsidR="00184009" w:rsidRPr="00184009" w:rsidRDefault="00184009" w:rsidP="00184009">
      <w:pPr>
        <w:numPr>
          <w:ilvl w:val="0"/>
          <w:numId w:val="57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succeeds but the input is not read completely, a failure with message "end of input expected" is returned</w:t>
      </w:r>
    </w:p>
    <w:p w:rsidR="00184009" w:rsidRPr="00184009" w:rsidRDefault="00184009" w:rsidP="00184009">
      <w:pPr>
        <w:numPr>
          <w:ilvl w:val="0"/>
          <w:numId w:val="570"/>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fails, the failure or error stored in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lastFailure</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returned</w:t>
      </w:r>
    </w:p>
    <w:p w:rsidR="00184009" w:rsidRPr="00184009" w:rsidRDefault="00184009" w:rsidP="00184009">
      <w:pPr>
        <w:spacing w:before="276" w:after="184" w:line="240" w:lineRule="auto"/>
        <w:outlineLvl w:val="2"/>
        <w:rPr>
          <w:rFonts w:ascii="Segoe UI" w:eastAsia="Times New Roman" w:hAnsi="Segoe UI" w:cs="Segoe UI"/>
          <w:b/>
          <w:bCs/>
          <w:color w:val="24292E"/>
          <w:sz w:val="30"/>
          <w:szCs w:val="30"/>
          <w:lang w:eastAsia="en-GB"/>
        </w:rPr>
      </w:pPr>
      <w:r w:rsidRPr="00184009">
        <w:rPr>
          <w:rFonts w:ascii="Segoe UI" w:eastAsia="Times New Roman" w:hAnsi="Segoe UI" w:cs="Segoe UI"/>
          <w:b/>
          <w:bCs/>
          <w:color w:val="24292E"/>
          <w:sz w:val="30"/>
          <w:lang w:eastAsia="en-GB"/>
        </w:rPr>
        <w:t>784 - Backtracking versus LL(1)</w:t>
      </w:r>
    </w:p>
    <w:p w:rsidR="00184009" w:rsidRPr="00184009" w:rsidRDefault="00184009" w:rsidP="00184009">
      <w:pPr>
        <w:numPr>
          <w:ilvl w:val="0"/>
          <w:numId w:val="571"/>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parser combinators employ</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backtracking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to choose between different parsers</w:t>
      </w:r>
    </w:p>
    <w:p w:rsidR="00184009" w:rsidRPr="00184009" w:rsidRDefault="00184009" w:rsidP="00184009">
      <w:pPr>
        <w:numPr>
          <w:ilvl w:val="0"/>
          <w:numId w:val="571"/>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in expression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 | Q</w:t>
      </w:r>
      <w:r w:rsidRPr="00184009">
        <w:rPr>
          <w:rFonts w:ascii="Segoe UI" w:eastAsia="Times New Roman" w:hAnsi="Segoe UI" w:cs="Segoe UI"/>
          <w:color w:val="6A737D"/>
          <w:sz w:val="18"/>
          <w:szCs w:val="18"/>
          <w:lang w:eastAsia="en-GB"/>
        </w:rPr>
        <w:t>,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fails, then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run on the same input as</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szCs w:val="18"/>
          <w:lang w:eastAsia="en-GB"/>
        </w:rPr>
        <w:t>. This happens even if</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P</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has parsed some tokens before failing. In this case, the same tokens will be parsed again by</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Q</w:t>
      </w:r>
    </w:p>
    <w:p w:rsidR="00184009" w:rsidRPr="00184009" w:rsidRDefault="00184009" w:rsidP="00184009">
      <w:pPr>
        <w:numPr>
          <w:ilvl w:val="0"/>
          <w:numId w:val="571"/>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t>backtracking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imposes only a few restrictions on how to formulate a grammar so that it can be parsed. You just need to avoid left-recursive productions, such as: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expr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term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term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this always fails, because 'expr' immediately calls itself and thus never progresses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any further</w:t>
      </w:r>
    </w:p>
    <w:p w:rsidR="00184009" w:rsidRPr="00184009" w:rsidRDefault="00184009" w:rsidP="00184009">
      <w:pPr>
        <w:numPr>
          <w:ilvl w:val="0"/>
          <w:numId w:val="572"/>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i/>
          <w:iCs/>
          <w:color w:val="6A737D"/>
          <w:sz w:val="18"/>
          <w:lang w:eastAsia="en-GB"/>
        </w:rPr>
        <w:lastRenderedPageBreak/>
        <w:t>backtracking</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is potentially costly, because the same input can be parsed several times. Consider for instance: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term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expr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term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what happens if the 'expr' parser is applied to an input such as: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005CC5"/>
          <w:sz w:val="16"/>
          <w:lang w:eastAsia="en-GB"/>
        </w:rPr>
        <w:t>1</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2</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05CC5"/>
          <w:sz w:val="16"/>
          <w:lang w:eastAsia="en-GB"/>
        </w:rPr>
        <w:t>3</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first alternative would be tried, and would fail when matching the + sign</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then the second alternative would be tried on the same term, and it would succeed</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the point is that the term ended up being parsed twice</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it's often possible to modify the grammar to avoid backtracking, e.g. in the case of</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6A737D"/>
          <w:sz w:val="16"/>
          <w:lang w:eastAsia="en-GB"/>
        </w:rPr>
        <w:t>// arithmetic expressions, either one of the following productions would work:</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term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expr]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expr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term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term}</w:t>
      </w:r>
    </w:p>
    <w:p w:rsidR="00184009" w:rsidRPr="00184009" w:rsidRDefault="00184009" w:rsidP="00184009">
      <w:pPr>
        <w:numPr>
          <w:ilvl w:val="0"/>
          <w:numId w:val="573"/>
        </w:numPr>
        <w:spacing w:before="100" w:beforeAutospacing="1"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many languages admit so-called</w:t>
      </w:r>
      <w:r w:rsidRPr="00184009">
        <w:rPr>
          <w:rFonts w:ascii="Segoe UI" w:eastAsia="Times New Roman" w:hAnsi="Segoe UI" w:cs="Segoe UI"/>
          <w:color w:val="6A737D"/>
          <w:sz w:val="18"/>
          <w:lang w:eastAsia="en-GB"/>
        </w:rPr>
        <w:t> </w:t>
      </w:r>
      <w:r w:rsidRPr="00184009">
        <w:rPr>
          <w:rFonts w:ascii="Segoe UI" w:eastAsia="Times New Roman" w:hAnsi="Segoe UI" w:cs="Segoe UI"/>
          <w:b/>
          <w:bCs/>
          <w:color w:val="6A737D"/>
          <w:sz w:val="18"/>
          <w:lang w:eastAsia="en-GB"/>
        </w:rPr>
        <w:t>LL(1) grammars</w:t>
      </w:r>
    </w:p>
    <w:p w:rsidR="00184009" w:rsidRPr="00184009" w:rsidRDefault="00184009" w:rsidP="00184009">
      <w:pPr>
        <w:numPr>
          <w:ilvl w:val="0"/>
          <w:numId w:val="57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when a combinator parser is formed from such a grammar, it will never backtrack, i.e. the input position will never be reset to the earlier value</w:t>
      </w:r>
    </w:p>
    <w:p w:rsidR="00184009" w:rsidRPr="00184009" w:rsidRDefault="00184009" w:rsidP="00184009">
      <w:pPr>
        <w:numPr>
          <w:ilvl w:val="0"/>
          <w:numId w:val="57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the combinator parsing framework allows you to express the expectation that a grammar is</w:t>
      </w:r>
      <w:r w:rsidRPr="00184009">
        <w:rPr>
          <w:rFonts w:ascii="Segoe UI" w:eastAsia="Times New Roman" w:hAnsi="Segoe UI" w:cs="Segoe UI"/>
          <w:color w:val="6A737D"/>
          <w:sz w:val="18"/>
          <w:lang w:eastAsia="en-GB"/>
        </w:rPr>
        <w:t> </w:t>
      </w:r>
      <w:r w:rsidRPr="00184009">
        <w:rPr>
          <w:rFonts w:ascii="Segoe UI" w:eastAsia="Times New Roman" w:hAnsi="Segoe UI" w:cs="Segoe UI"/>
          <w:i/>
          <w:iCs/>
          <w:color w:val="6A737D"/>
          <w:sz w:val="18"/>
          <w:lang w:eastAsia="en-GB"/>
        </w:rPr>
        <w:t>LL(1)</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explicitly, using a new operator</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p>
    <w:p w:rsidR="00184009" w:rsidRPr="00184009" w:rsidRDefault="00184009" w:rsidP="00184009">
      <w:pPr>
        <w:numPr>
          <w:ilvl w:val="0"/>
          <w:numId w:val="573"/>
        </w:numPr>
        <w:spacing w:after="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this operator is like sequential composition</w:t>
      </w:r>
      <w:r w:rsidRPr="00184009">
        <w:rPr>
          <w:rFonts w:ascii="Segoe UI" w:eastAsia="Times New Roman" w:hAnsi="Segoe UI" w:cs="Segoe UI"/>
          <w:color w:val="6A737D"/>
          <w:sz w:val="18"/>
          <w:lang w:eastAsia="en-GB"/>
        </w:rPr>
        <w:t> </w:t>
      </w:r>
      <w:r w:rsidRPr="00184009">
        <w:rPr>
          <w:rFonts w:ascii="Consolas" w:eastAsia="Times New Roman" w:hAnsi="Consolas" w:cs="Consolas"/>
          <w:color w:val="6A737D"/>
          <w:sz w:val="16"/>
          <w:lang w:eastAsia="en-GB"/>
        </w:rPr>
        <w:t>~</w:t>
      </w:r>
      <w:r w:rsidRPr="00184009">
        <w:rPr>
          <w:rFonts w:ascii="Segoe UI" w:eastAsia="Times New Roman" w:hAnsi="Segoe UI" w:cs="Segoe UI"/>
          <w:color w:val="6A737D"/>
          <w:sz w:val="18"/>
          <w:lang w:eastAsia="en-GB"/>
        </w:rPr>
        <w:t> </w:t>
      </w:r>
      <w:r w:rsidRPr="00184009">
        <w:rPr>
          <w:rFonts w:ascii="Segoe UI" w:eastAsia="Times New Roman" w:hAnsi="Segoe UI" w:cs="Segoe UI"/>
          <w:color w:val="6A737D"/>
          <w:sz w:val="18"/>
          <w:szCs w:val="18"/>
          <w:lang w:eastAsia="en-GB"/>
        </w:rPr>
        <w:t>but it will never backtrack to input elements that have already been parsed</w:t>
      </w:r>
    </w:p>
    <w:p w:rsidR="00184009" w:rsidRPr="00184009" w:rsidRDefault="00184009" w:rsidP="00184009">
      <w:pPr>
        <w:numPr>
          <w:ilvl w:val="0"/>
          <w:numId w:val="573"/>
        </w:numPr>
        <w:spacing w:before="60" w:after="100" w:afterAutospacing="1" w:line="240" w:lineRule="auto"/>
        <w:rPr>
          <w:rFonts w:ascii="Segoe UI" w:eastAsia="Times New Roman" w:hAnsi="Segoe UI" w:cs="Segoe UI"/>
          <w:color w:val="6A737D"/>
          <w:sz w:val="18"/>
          <w:szCs w:val="18"/>
          <w:lang w:eastAsia="en-GB"/>
        </w:rPr>
      </w:pPr>
      <w:r w:rsidRPr="00184009">
        <w:rPr>
          <w:rFonts w:ascii="Segoe UI" w:eastAsia="Times New Roman" w:hAnsi="Segoe UI" w:cs="Segoe UI"/>
          <w:color w:val="6A737D"/>
          <w:sz w:val="18"/>
          <w:szCs w:val="18"/>
          <w:lang w:eastAsia="en-GB"/>
        </w:rPr>
        <w:t>using this operator, the productions in the arithmetic expression parser could alternatively be written as:</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expr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term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rep(</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term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term)</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term</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factor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rep(</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factor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factor)</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D73A49"/>
          <w:sz w:val="16"/>
          <w:lang w:eastAsia="en-GB"/>
        </w:rPr>
        <w:t>def</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factor</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6F42C1"/>
          <w:sz w:val="16"/>
          <w:lang w:eastAsia="en-GB"/>
        </w:rPr>
        <w:t>Parser</w:t>
      </w:r>
      <w:r w:rsidRPr="00184009">
        <w:rPr>
          <w:rFonts w:ascii="Consolas" w:eastAsia="Times New Roman" w:hAnsi="Consolas" w:cs="Consolas"/>
          <w:color w:val="24292E"/>
          <w:sz w:val="16"/>
          <w:szCs w:val="16"/>
          <w:lang w:eastAsia="en-GB"/>
        </w:rPr>
        <w:t>[</w:t>
      </w:r>
      <w:r w:rsidRPr="00184009">
        <w:rPr>
          <w:rFonts w:ascii="Consolas" w:eastAsia="Times New Roman" w:hAnsi="Consolas" w:cs="Consolas"/>
          <w:color w:val="6F42C1"/>
          <w:sz w:val="16"/>
          <w:lang w:eastAsia="en-GB"/>
        </w:rPr>
        <w:t>Any</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p>
    <w:p w:rsidR="00184009" w:rsidRPr="00184009" w:rsidRDefault="00184009" w:rsidP="001840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lang w:eastAsia="en-GB"/>
        </w:rPr>
      </w:pP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expr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032F62"/>
          <w:sz w:val="16"/>
          <w:lang w:eastAsia="en-GB"/>
        </w:rPr>
        <w:t>")"</w:t>
      </w:r>
      <w:r w:rsidRPr="00184009">
        <w:rPr>
          <w:rFonts w:ascii="Consolas" w:eastAsia="Times New Roman" w:hAnsi="Consolas" w:cs="Consolas"/>
          <w:color w:val="24292E"/>
          <w:sz w:val="16"/>
          <w:szCs w:val="16"/>
          <w:lang w:eastAsia="en-GB"/>
        </w:rPr>
        <w:t xml:space="preserve"> </w:t>
      </w:r>
      <w:r w:rsidRPr="00184009">
        <w:rPr>
          <w:rFonts w:ascii="Consolas" w:eastAsia="Times New Roman" w:hAnsi="Consolas" w:cs="Consolas"/>
          <w:color w:val="D73A49"/>
          <w:sz w:val="16"/>
          <w:lang w:eastAsia="en-GB"/>
        </w:rPr>
        <w:t>|</w:t>
      </w:r>
      <w:r w:rsidRPr="00184009">
        <w:rPr>
          <w:rFonts w:ascii="Consolas" w:eastAsia="Times New Roman" w:hAnsi="Consolas" w:cs="Consolas"/>
          <w:color w:val="24292E"/>
          <w:sz w:val="16"/>
          <w:szCs w:val="16"/>
          <w:lang w:eastAsia="en-GB"/>
        </w:rPr>
        <w:t xml:space="preserve"> floatingPointNumber</w:t>
      </w:r>
    </w:p>
    <w:p w:rsidR="00184009" w:rsidRPr="00184009" w:rsidRDefault="00184009" w:rsidP="00184009">
      <w:pPr>
        <w:spacing w:after="100" w:afterAutospacing="1" w:line="240" w:lineRule="auto"/>
        <w:rPr>
          <w:rFonts w:ascii="Segoe UI" w:eastAsia="Times New Roman" w:hAnsi="Segoe UI" w:cs="Segoe UI"/>
          <w:color w:val="24292E"/>
          <w:sz w:val="18"/>
          <w:szCs w:val="18"/>
          <w:lang w:eastAsia="en-GB"/>
        </w:rPr>
      </w:pPr>
      <w:hyperlink r:id="rId30" w:tooltip="Bitdeli Badge" w:history="1">
        <w:r w:rsidRPr="00184009">
          <w:rPr>
            <w:rFonts w:ascii="Segoe UI" w:eastAsia="Times New Roman" w:hAnsi="Segoe UI" w:cs="Segoe UI"/>
            <w:color w:val="0366D6"/>
            <w:sz w:val="18"/>
            <w:szCs w:val="18"/>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itdeli Badge" href="https://bitdeli.com/free" title="&quot;Bitdeli Badge&quot;" style="width:24.2pt;height:24.2pt" o:button="t"/>
          </w:pict>
        </w:r>
      </w:hyperlink>
    </w:p>
    <w:p w:rsidR="0039009A" w:rsidRDefault="0039009A" w:rsidP="0039009A">
      <w:pPr>
        <w:pStyle w:val="Heading4"/>
        <w:spacing w:before="276" w:after="184"/>
        <w:rPr>
          <w:rFonts w:ascii="Segoe UI" w:hAnsi="Segoe UI" w:cs="Segoe UI"/>
          <w:color w:val="24292E"/>
          <w:sz w:val="18"/>
          <w:szCs w:val="18"/>
        </w:rPr>
      </w:pPr>
      <w:r>
        <w:rPr>
          <w:rFonts w:ascii="Segoe UI" w:hAnsi="Segoe UI" w:cs="Segoe UI"/>
          <w:color w:val="24292E"/>
          <w:sz w:val="18"/>
          <w:szCs w:val="18"/>
        </w:rPr>
        <w:t>General Questions:</w:t>
      </w:r>
    </w:p>
    <w:p w:rsidR="0039009A" w:rsidRDefault="0039009A" w:rsidP="0039009A">
      <w:pPr>
        <w:numPr>
          <w:ilvl w:val="0"/>
          <w:numId w:val="574"/>
        </w:numPr>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What did you learn yesterday/this week?</w:t>
      </w:r>
    </w:p>
    <w:p w:rsidR="0039009A" w:rsidRDefault="0039009A" w:rsidP="0039009A">
      <w:pPr>
        <w:numPr>
          <w:ilvl w:val="0"/>
          <w:numId w:val="574"/>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Why and how did you start learning Scala?</w:t>
      </w:r>
    </w:p>
    <w:p w:rsidR="0039009A" w:rsidRDefault="0039009A" w:rsidP="0039009A">
      <w:pPr>
        <w:numPr>
          <w:ilvl w:val="0"/>
          <w:numId w:val="574"/>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excites or interests you about coding in Scala?</w:t>
      </w:r>
    </w:p>
    <w:p w:rsidR="0039009A" w:rsidRDefault="0039009A" w:rsidP="0039009A">
      <w:pPr>
        <w:numPr>
          <w:ilvl w:val="0"/>
          <w:numId w:val="574"/>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is a recent technical challenge you experienced and how did you solve it?</w:t>
      </w:r>
    </w:p>
    <w:p w:rsidR="0039009A" w:rsidRDefault="0039009A" w:rsidP="0039009A">
      <w:pPr>
        <w:numPr>
          <w:ilvl w:val="0"/>
          <w:numId w:val="574"/>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Talk about your preferred development environment. (OS, Editor or IDE, Tools, etc.)</w:t>
      </w:r>
    </w:p>
    <w:p w:rsidR="0039009A" w:rsidRDefault="0039009A" w:rsidP="0039009A">
      <w:pPr>
        <w:numPr>
          <w:ilvl w:val="0"/>
          <w:numId w:val="574"/>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are your thoughts about the other JVM languages compared to Scala?</w:t>
      </w:r>
    </w:p>
    <w:p w:rsidR="0039009A" w:rsidRDefault="0039009A" w:rsidP="0039009A">
      <w:pPr>
        <w:numPr>
          <w:ilvl w:val="0"/>
          <w:numId w:val="574"/>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Do you think that the Scala language and community is mature enough?</w:t>
      </w:r>
    </w:p>
    <w:p w:rsidR="0039009A" w:rsidRDefault="0039009A" w:rsidP="0039009A">
      <w:pPr>
        <w:pStyle w:val="Heading4"/>
        <w:spacing w:before="276" w:after="184"/>
        <w:rPr>
          <w:rFonts w:ascii="Segoe UI" w:hAnsi="Segoe UI" w:cs="Segoe UI"/>
          <w:color w:val="24292E"/>
          <w:sz w:val="18"/>
          <w:szCs w:val="18"/>
        </w:rPr>
      </w:pPr>
      <w:r>
        <w:rPr>
          <w:rFonts w:ascii="Segoe UI" w:hAnsi="Segoe UI" w:cs="Segoe UI"/>
          <w:color w:val="24292E"/>
          <w:sz w:val="18"/>
          <w:szCs w:val="18"/>
        </w:rPr>
        <w:t>Language Questions:</w:t>
      </w:r>
    </w:p>
    <w:p w:rsidR="0039009A" w:rsidRDefault="0039009A" w:rsidP="0039009A">
      <w:pPr>
        <w:numPr>
          <w:ilvl w:val="0"/>
          <w:numId w:val="575"/>
        </w:numPr>
        <w:spacing w:beforeAutospacing="1" w:after="0" w:afterAutospacing="1" w:line="240" w:lineRule="auto"/>
        <w:rPr>
          <w:rFonts w:ascii="Segoe UI" w:hAnsi="Segoe UI" w:cs="Segoe UI"/>
          <w:color w:val="24292E"/>
          <w:sz w:val="18"/>
          <w:szCs w:val="18"/>
        </w:rPr>
      </w:pPr>
      <w:r>
        <w:rPr>
          <w:rFonts w:ascii="Segoe UI" w:hAnsi="Segoe UI" w:cs="Segoe UI"/>
          <w:color w:val="24292E"/>
          <w:sz w:val="18"/>
          <w:szCs w:val="18"/>
        </w:rPr>
        <w:t>What is the difference between 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var</w:t>
      </w:r>
      <w:r>
        <w:rPr>
          <w:rFonts w:ascii="Segoe UI" w:hAnsi="Segoe UI" w:cs="Segoe UI"/>
          <w:color w:val="24292E"/>
          <w:sz w:val="18"/>
          <w:szCs w:val="18"/>
        </w:rPr>
        <w:t>, 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val</w:t>
      </w:r>
      <w:r>
        <w:rPr>
          <w:rStyle w:val="apple-converted-space"/>
          <w:rFonts w:ascii="Segoe UI" w:hAnsi="Segoe UI" w:cs="Segoe UI"/>
          <w:color w:val="24292E"/>
          <w:sz w:val="18"/>
          <w:szCs w:val="18"/>
        </w:rPr>
        <w:t> </w:t>
      </w:r>
      <w:r>
        <w:rPr>
          <w:rFonts w:ascii="Segoe UI" w:hAnsi="Segoe UI" w:cs="Segoe UI"/>
          <w:color w:val="24292E"/>
          <w:sz w:val="18"/>
          <w:szCs w:val="18"/>
        </w:rPr>
        <w:t>and</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def</w:t>
      </w:r>
      <w:r>
        <w:rPr>
          <w:rFonts w:ascii="Segoe UI" w:hAnsi="Segoe UI" w:cs="Segoe UI"/>
          <w:color w:val="24292E"/>
          <w:sz w:val="18"/>
          <w:szCs w:val="18"/>
        </w:rPr>
        <w:t>?</w:t>
      </w:r>
    </w:p>
    <w:p w:rsidR="0039009A" w:rsidRDefault="0039009A" w:rsidP="0039009A">
      <w:pPr>
        <w:numPr>
          <w:ilvl w:val="0"/>
          <w:numId w:val="575"/>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What is the difference between 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trait</w:t>
      </w:r>
      <w:r>
        <w:rPr>
          <w:rStyle w:val="apple-converted-space"/>
          <w:rFonts w:ascii="Segoe UI" w:hAnsi="Segoe UI" w:cs="Segoe UI"/>
          <w:color w:val="24292E"/>
          <w:sz w:val="18"/>
          <w:szCs w:val="18"/>
        </w:rPr>
        <w:t> </w:t>
      </w:r>
      <w:r>
        <w:rPr>
          <w:rFonts w:ascii="Segoe UI" w:hAnsi="Segoe UI" w:cs="Segoe UI"/>
          <w:color w:val="24292E"/>
          <w:sz w:val="18"/>
          <w:szCs w:val="18"/>
        </w:rPr>
        <w:t>and an</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abstract class</w:t>
      </w:r>
      <w:r>
        <w:rPr>
          <w:rFonts w:ascii="Segoe UI" w:hAnsi="Segoe UI" w:cs="Segoe UI"/>
          <w:color w:val="24292E"/>
          <w:sz w:val="18"/>
          <w:szCs w:val="18"/>
        </w:rPr>
        <w:t>?</w:t>
      </w:r>
    </w:p>
    <w:p w:rsidR="0039009A" w:rsidRDefault="0039009A" w:rsidP="0039009A">
      <w:pPr>
        <w:numPr>
          <w:ilvl w:val="0"/>
          <w:numId w:val="575"/>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What is the difference between an</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object</w:t>
      </w:r>
      <w:r>
        <w:rPr>
          <w:rStyle w:val="apple-converted-space"/>
          <w:rFonts w:ascii="Segoe UI" w:hAnsi="Segoe UI" w:cs="Segoe UI"/>
          <w:color w:val="24292E"/>
          <w:sz w:val="18"/>
          <w:szCs w:val="18"/>
        </w:rPr>
        <w:t> </w:t>
      </w:r>
      <w:r>
        <w:rPr>
          <w:rFonts w:ascii="Segoe UI" w:hAnsi="Segoe UI" w:cs="Segoe UI"/>
          <w:color w:val="24292E"/>
          <w:sz w:val="18"/>
          <w:szCs w:val="18"/>
        </w:rPr>
        <w:t>and 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class</w:t>
      </w:r>
      <w:r>
        <w:rPr>
          <w:rFonts w:ascii="Segoe UI" w:hAnsi="Segoe UI" w:cs="Segoe UI"/>
          <w:color w:val="24292E"/>
          <w:sz w:val="18"/>
          <w:szCs w:val="18"/>
        </w:rPr>
        <w:t>?</w:t>
      </w:r>
    </w:p>
    <w:p w:rsidR="0039009A" w:rsidRDefault="0039009A" w:rsidP="0039009A">
      <w:pPr>
        <w:numPr>
          <w:ilvl w:val="0"/>
          <w:numId w:val="575"/>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What is 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case class</w:t>
      </w:r>
      <w:r>
        <w:rPr>
          <w:rFonts w:ascii="Segoe UI" w:hAnsi="Segoe UI" w:cs="Segoe UI"/>
          <w:color w:val="24292E"/>
          <w:sz w:val="18"/>
          <w:szCs w:val="18"/>
        </w:rPr>
        <w:t>?</w:t>
      </w:r>
    </w:p>
    <w:p w:rsidR="0039009A" w:rsidRDefault="0039009A" w:rsidP="0039009A">
      <w:pPr>
        <w:numPr>
          <w:ilvl w:val="0"/>
          <w:numId w:val="575"/>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is the difference between a Java future and a Scala future?</w:t>
      </w:r>
    </w:p>
    <w:p w:rsidR="0039009A" w:rsidRDefault="0039009A" w:rsidP="0039009A">
      <w:pPr>
        <w:numPr>
          <w:ilvl w:val="0"/>
          <w:numId w:val="575"/>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What is the difference between</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unapply</w:t>
      </w:r>
      <w:r>
        <w:rPr>
          <w:rStyle w:val="apple-converted-space"/>
          <w:rFonts w:ascii="Segoe UI" w:hAnsi="Segoe UI" w:cs="Segoe UI"/>
          <w:color w:val="24292E"/>
          <w:sz w:val="18"/>
          <w:szCs w:val="18"/>
        </w:rPr>
        <w:t> </w:t>
      </w:r>
      <w:r>
        <w:rPr>
          <w:rFonts w:ascii="Segoe UI" w:hAnsi="Segoe UI" w:cs="Segoe UI"/>
          <w:color w:val="24292E"/>
          <w:sz w:val="18"/>
          <w:szCs w:val="18"/>
        </w:rPr>
        <w:t>and</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apply</w:t>
      </w:r>
      <w:r>
        <w:rPr>
          <w:rFonts w:ascii="Segoe UI" w:hAnsi="Segoe UI" w:cs="Segoe UI"/>
          <w:color w:val="24292E"/>
          <w:sz w:val="18"/>
          <w:szCs w:val="18"/>
        </w:rPr>
        <w:t>, when would you use them?</w:t>
      </w:r>
    </w:p>
    <w:p w:rsidR="0039009A" w:rsidRDefault="0039009A" w:rsidP="0039009A">
      <w:pPr>
        <w:numPr>
          <w:ilvl w:val="0"/>
          <w:numId w:val="575"/>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is a companion object?</w:t>
      </w:r>
    </w:p>
    <w:p w:rsidR="0039009A" w:rsidRDefault="0039009A" w:rsidP="0039009A">
      <w:pPr>
        <w:numPr>
          <w:ilvl w:val="0"/>
          <w:numId w:val="575"/>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What is the difference between the following terms and types in Scala: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Nil</w:t>
      </w:r>
      <w:r>
        <w:rPr>
          <w:rFonts w:ascii="Segoe UI" w:hAnsi="Segoe UI" w:cs="Segoe UI"/>
          <w:color w:val="24292E"/>
          <w:sz w:val="18"/>
          <w:szCs w:val="18"/>
        </w:rPr>
        <w:t>,</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Null</w:t>
      </w:r>
      <w:r>
        <w:rPr>
          <w:rFonts w:ascii="Segoe UI" w:hAnsi="Segoe UI" w:cs="Segoe UI"/>
          <w:color w:val="24292E"/>
          <w:sz w:val="18"/>
          <w:szCs w:val="18"/>
        </w:rPr>
        <w:t>,</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None</w:t>
      </w:r>
      <w:r>
        <w:rPr>
          <w:rFonts w:ascii="Segoe UI" w:hAnsi="Segoe UI" w:cs="Segoe UI"/>
          <w:color w:val="24292E"/>
          <w:sz w:val="18"/>
          <w:szCs w:val="18"/>
        </w:rPr>
        <w:t>,</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Nothing</w:t>
      </w:r>
      <w:r>
        <w:rPr>
          <w:rFonts w:ascii="Segoe UI" w:hAnsi="Segoe UI" w:cs="Segoe UI"/>
          <w:color w:val="24292E"/>
          <w:sz w:val="18"/>
          <w:szCs w:val="18"/>
        </w:rPr>
        <w:t>?</w:t>
      </w:r>
    </w:p>
    <w:p w:rsidR="0039009A" w:rsidRDefault="0039009A" w:rsidP="0039009A">
      <w:pPr>
        <w:numPr>
          <w:ilvl w:val="0"/>
          <w:numId w:val="575"/>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What is</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Unit</w:t>
      </w:r>
      <w:r>
        <w:rPr>
          <w:rFonts w:ascii="Segoe UI" w:hAnsi="Segoe UI" w:cs="Segoe UI"/>
          <w:color w:val="24292E"/>
          <w:sz w:val="18"/>
          <w:szCs w:val="18"/>
        </w:rPr>
        <w:t>?</w:t>
      </w:r>
    </w:p>
    <w:p w:rsidR="0039009A" w:rsidRDefault="0039009A" w:rsidP="0039009A">
      <w:pPr>
        <w:numPr>
          <w:ilvl w:val="0"/>
          <w:numId w:val="575"/>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What is the difference between 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call-by-value</w:t>
      </w:r>
      <w:r>
        <w:rPr>
          <w:rStyle w:val="apple-converted-space"/>
          <w:rFonts w:ascii="Segoe UI" w:hAnsi="Segoe UI" w:cs="Segoe UI"/>
          <w:color w:val="24292E"/>
          <w:sz w:val="18"/>
          <w:szCs w:val="18"/>
        </w:rPr>
        <w:t> </w:t>
      </w:r>
      <w:r>
        <w:rPr>
          <w:rFonts w:ascii="Segoe UI" w:hAnsi="Segoe UI" w:cs="Segoe UI"/>
          <w:color w:val="24292E"/>
          <w:sz w:val="18"/>
          <w:szCs w:val="18"/>
        </w:rPr>
        <w:t>and</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call-by-name</w:t>
      </w:r>
      <w:r>
        <w:rPr>
          <w:rStyle w:val="apple-converted-space"/>
          <w:rFonts w:ascii="Segoe UI" w:hAnsi="Segoe UI" w:cs="Segoe UI"/>
          <w:color w:val="24292E"/>
          <w:sz w:val="18"/>
          <w:szCs w:val="18"/>
        </w:rPr>
        <w:t> </w:t>
      </w:r>
      <w:r>
        <w:rPr>
          <w:rFonts w:ascii="Segoe UI" w:hAnsi="Segoe UI" w:cs="Segoe UI"/>
          <w:color w:val="24292E"/>
          <w:sz w:val="18"/>
          <w:szCs w:val="18"/>
        </w:rPr>
        <w:t>parameter?</w:t>
      </w:r>
    </w:p>
    <w:p w:rsidR="0039009A" w:rsidRDefault="0039009A" w:rsidP="0039009A">
      <w:pPr>
        <w:numPr>
          <w:ilvl w:val="1"/>
          <w:numId w:val="575"/>
        </w:numPr>
        <w:spacing w:beforeAutospacing="1" w:after="0" w:afterAutospacing="1" w:line="240" w:lineRule="auto"/>
        <w:rPr>
          <w:rFonts w:ascii="Segoe UI" w:hAnsi="Segoe UI" w:cs="Segoe UI"/>
          <w:color w:val="24292E"/>
          <w:sz w:val="18"/>
          <w:szCs w:val="18"/>
        </w:rPr>
      </w:pPr>
      <w:r>
        <w:rPr>
          <w:rFonts w:ascii="Segoe UI" w:hAnsi="Segoe UI" w:cs="Segoe UI"/>
          <w:color w:val="24292E"/>
          <w:sz w:val="18"/>
          <w:szCs w:val="18"/>
        </w:rPr>
        <w:t>How does Scala's</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Stream</w:t>
      </w:r>
      <w:r>
        <w:rPr>
          <w:rStyle w:val="apple-converted-space"/>
          <w:rFonts w:ascii="Segoe UI" w:hAnsi="Segoe UI" w:cs="Segoe UI"/>
          <w:color w:val="24292E"/>
          <w:sz w:val="18"/>
          <w:szCs w:val="18"/>
        </w:rPr>
        <w:t> </w:t>
      </w:r>
      <w:r>
        <w:rPr>
          <w:rFonts w:ascii="Segoe UI" w:hAnsi="Segoe UI" w:cs="Segoe UI"/>
          <w:color w:val="24292E"/>
          <w:sz w:val="18"/>
          <w:szCs w:val="18"/>
        </w:rPr>
        <w:t>trait levarages</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call-by-name</w:t>
      </w:r>
      <w:r>
        <w:rPr>
          <w:rFonts w:ascii="Segoe UI" w:hAnsi="Segoe UI" w:cs="Segoe UI"/>
          <w:color w:val="24292E"/>
          <w:sz w:val="18"/>
          <w:szCs w:val="18"/>
        </w:rPr>
        <w:t>?</w:t>
      </w:r>
    </w:p>
    <w:p w:rsidR="0039009A" w:rsidRDefault="0039009A" w:rsidP="0039009A">
      <w:pPr>
        <w:numPr>
          <w:ilvl w:val="0"/>
          <w:numId w:val="575"/>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lastRenderedPageBreak/>
        <w:t>Define uses for the</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Option</w:t>
      </w:r>
      <w:r>
        <w:rPr>
          <w:rStyle w:val="apple-converted-space"/>
          <w:rFonts w:ascii="Segoe UI" w:hAnsi="Segoe UI" w:cs="Segoe UI"/>
          <w:color w:val="24292E"/>
          <w:sz w:val="18"/>
          <w:szCs w:val="18"/>
        </w:rPr>
        <w:t> </w:t>
      </w:r>
      <w:r>
        <w:rPr>
          <w:rFonts w:ascii="Segoe UI" w:hAnsi="Segoe UI" w:cs="Segoe UI"/>
          <w:color w:val="24292E"/>
          <w:sz w:val="18"/>
          <w:szCs w:val="18"/>
        </w:rPr>
        <w:t>monad and good practices it provides.</w:t>
      </w:r>
    </w:p>
    <w:p w:rsidR="0039009A" w:rsidRDefault="0039009A" w:rsidP="0039009A">
      <w:pPr>
        <w:numPr>
          <w:ilvl w:val="0"/>
          <w:numId w:val="575"/>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How does</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yield</w:t>
      </w:r>
      <w:r>
        <w:rPr>
          <w:rStyle w:val="apple-converted-space"/>
          <w:rFonts w:ascii="Segoe UI" w:hAnsi="Segoe UI" w:cs="Segoe UI"/>
          <w:color w:val="24292E"/>
          <w:sz w:val="18"/>
          <w:szCs w:val="18"/>
        </w:rPr>
        <w:t> </w:t>
      </w:r>
      <w:r>
        <w:rPr>
          <w:rFonts w:ascii="Segoe UI" w:hAnsi="Segoe UI" w:cs="Segoe UI"/>
          <w:color w:val="24292E"/>
          <w:sz w:val="18"/>
          <w:szCs w:val="18"/>
        </w:rPr>
        <w:t>work?</w:t>
      </w:r>
    </w:p>
    <w:p w:rsidR="0039009A" w:rsidRDefault="0039009A" w:rsidP="0039009A">
      <w:pPr>
        <w:numPr>
          <w:ilvl w:val="0"/>
          <w:numId w:val="575"/>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Explain the implicit parameter precedence.</w:t>
      </w:r>
    </w:p>
    <w:p w:rsidR="0039009A" w:rsidRDefault="0039009A" w:rsidP="0039009A">
      <w:pPr>
        <w:numPr>
          <w:ilvl w:val="0"/>
          <w:numId w:val="575"/>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What operations is 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for comprehension</w:t>
      </w:r>
      <w:r>
        <w:rPr>
          <w:rStyle w:val="apple-converted-space"/>
          <w:rFonts w:ascii="Segoe UI" w:hAnsi="Segoe UI" w:cs="Segoe UI"/>
          <w:color w:val="24292E"/>
          <w:sz w:val="18"/>
          <w:szCs w:val="18"/>
        </w:rPr>
        <w:t> </w:t>
      </w:r>
      <w:r>
        <w:rPr>
          <w:rFonts w:ascii="Segoe UI" w:hAnsi="Segoe UI" w:cs="Segoe UI"/>
          <w:color w:val="24292E"/>
          <w:sz w:val="18"/>
          <w:szCs w:val="18"/>
        </w:rPr>
        <w:t>syntactic sugar for?</w:t>
      </w:r>
    </w:p>
    <w:p w:rsidR="0039009A" w:rsidRDefault="0039009A" w:rsidP="0039009A">
      <w:pPr>
        <w:numPr>
          <w:ilvl w:val="0"/>
          <w:numId w:val="575"/>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Streams:</w:t>
      </w:r>
    </w:p>
    <w:p w:rsidR="0039009A" w:rsidRDefault="0039009A" w:rsidP="0039009A">
      <w:pPr>
        <w:numPr>
          <w:ilvl w:val="1"/>
          <w:numId w:val="575"/>
        </w:numPr>
        <w:spacing w:beforeAutospacing="1" w:after="0" w:afterAutospacing="1" w:line="240" w:lineRule="auto"/>
        <w:rPr>
          <w:rFonts w:ascii="Segoe UI" w:hAnsi="Segoe UI" w:cs="Segoe UI"/>
          <w:color w:val="24292E"/>
          <w:sz w:val="18"/>
          <w:szCs w:val="18"/>
        </w:rPr>
      </w:pPr>
      <w:r>
        <w:rPr>
          <w:rFonts w:ascii="Segoe UI" w:hAnsi="Segoe UI" w:cs="Segoe UI"/>
          <w:color w:val="24292E"/>
          <w:sz w:val="18"/>
          <w:szCs w:val="18"/>
        </w:rPr>
        <w:t>What consideration you need to have when you use Scala's</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Streams</w:t>
      </w:r>
      <w:r>
        <w:rPr>
          <w:rFonts w:ascii="Segoe UI" w:hAnsi="Segoe UI" w:cs="Segoe UI"/>
          <w:color w:val="24292E"/>
          <w:sz w:val="18"/>
          <w:szCs w:val="18"/>
        </w:rPr>
        <w:t>?</w:t>
      </w:r>
    </w:p>
    <w:p w:rsidR="0039009A" w:rsidRDefault="0039009A" w:rsidP="0039009A">
      <w:pPr>
        <w:numPr>
          <w:ilvl w:val="1"/>
          <w:numId w:val="575"/>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What technique does the Scala's</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Streams</w:t>
      </w:r>
      <w:r>
        <w:rPr>
          <w:rStyle w:val="apple-converted-space"/>
          <w:rFonts w:ascii="Segoe UI" w:hAnsi="Segoe UI" w:cs="Segoe UI"/>
          <w:color w:val="24292E"/>
          <w:sz w:val="18"/>
          <w:szCs w:val="18"/>
        </w:rPr>
        <w:t> </w:t>
      </w:r>
      <w:r>
        <w:rPr>
          <w:rFonts w:ascii="Segoe UI" w:hAnsi="Segoe UI" w:cs="Segoe UI"/>
          <w:color w:val="24292E"/>
          <w:sz w:val="18"/>
          <w:szCs w:val="18"/>
        </w:rPr>
        <w:t>use internally?</w:t>
      </w:r>
    </w:p>
    <w:p w:rsidR="0039009A" w:rsidRDefault="0039009A" w:rsidP="0039009A">
      <w:pPr>
        <w:pStyle w:val="Heading4"/>
        <w:spacing w:before="276" w:after="184"/>
        <w:rPr>
          <w:rFonts w:ascii="Segoe UI" w:hAnsi="Segoe UI" w:cs="Segoe UI"/>
          <w:color w:val="24292E"/>
          <w:sz w:val="18"/>
          <w:szCs w:val="18"/>
        </w:rPr>
      </w:pPr>
      <w:r>
        <w:rPr>
          <w:rFonts w:ascii="Segoe UI" w:hAnsi="Segoe UI" w:cs="Segoe UI"/>
          <w:color w:val="24292E"/>
          <w:sz w:val="18"/>
          <w:szCs w:val="18"/>
        </w:rPr>
        <w:t>Functional Programming Questions:</w:t>
      </w:r>
    </w:p>
    <w:p w:rsidR="0039009A" w:rsidRDefault="0039009A" w:rsidP="0039009A">
      <w:pPr>
        <w:numPr>
          <w:ilvl w:val="0"/>
          <w:numId w:val="576"/>
        </w:numPr>
        <w:spacing w:beforeAutospacing="1" w:after="0" w:afterAutospacing="1" w:line="240" w:lineRule="auto"/>
        <w:rPr>
          <w:rFonts w:ascii="Segoe UI" w:hAnsi="Segoe UI" w:cs="Segoe UI"/>
          <w:color w:val="24292E"/>
          <w:sz w:val="18"/>
          <w:szCs w:val="18"/>
        </w:rPr>
      </w:pPr>
      <w:r>
        <w:rPr>
          <w:rFonts w:ascii="Segoe UI" w:hAnsi="Segoe UI" w:cs="Segoe UI"/>
          <w:color w:val="24292E"/>
          <w:sz w:val="18"/>
          <w:szCs w:val="18"/>
        </w:rPr>
        <w:t>What is 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functor</w:t>
      </w:r>
      <w:r>
        <w:rPr>
          <w:rFonts w:ascii="Segoe UI" w:hAnsi="Segoe UI" w:cs="Segoe UI"/>
          <w:color w:val="24292E"/>
          <w:sz w:val="18"/>
          <w:szCs w:val="18"/>
        </w:rPr>
        <w:t>?</w:t>
      </w:r>
    </w:p>
    <w:p w:rsidR="0039009A" w:rsidRDefault="0039009A" w:rsidP="0039009A">
      <w:pPr>
        <w:numPr>
          <w:ilvl w:val="0"/>
          <w:numId w:val="576"/>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What is 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applicative</w:t>
      </w:r>
      <w:r>
        <w:rPr>
          <w:rFonts w:ascii="Segoe UI" w:hAnsi="Segoe UI" w:cs="Segoe UI"/>
          <w:color w:val="24292E"/>
          <w:sz w:val="18"/>
          <w:szCs w:val="18"/>
        </w:rPr>
        <w:t>?</w:t>
      </w:r>
    </w:p>
    <w:p w:rsidR="0039009A" w:rsidRDefault="0039009A" w:rsidP="0039009A">
      <w:pPr>
        <w:numPr>
          <w:ilvl w:val="0"/>
          <w:numId w:val="576"/>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What is 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monad</w:t>
      </w:r>
      <w:r>
        <w:rPr>
          <w:rFonts w:ascii="Segoe UI" w:hAnsi="Segoe UI" w:cs="Segoe UI"/>
          <w:color w:val="24292E"/>
          <w:sz w:val="18"/>
          <w:szCs w:val="18"/>
        </w:rPr>
        <w:t>?</w:t>
      </w:r>
    </w:p>
    <w:p w:rsidR="0039009A" w:rsidRDefault="0039009A" w:rsidP="0039009A">
      <w:pPr>
        <w:numPr>
          <w:ilvl w:val="1"/>
          <w:numId w:val="576"/>
        </w:numPr>
        <w:spacing w:beforeAutospacing="1" w:after="0" w:afterAutospacing="1" w:line="240" w:lineRule="auto"/>
        <w:rPr>
          <w:rFonts w:ascii="Segoe UI" w:hAnsi="Segoe UI" w:cs="Segoe UI"/>
          <w:color w:val="24292E"/>
          <w:sz w:val="18"/>
          <w:szCs w:val="18"/>
        </w:rPr>
      </w:pPr>
      <w:r>
        <w:rPr>
          <w:rFonts w:ascii="Segoe UI" w:hAnsi="Segoe UI" w:cs="Segoe UI"/>
          <w:color w:val="24292E"/>
          <w:sz w:val="18"/>
          <w:szCs w:val="18"/>
        </w:rPr>
        <w:t>What are the</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monad</w:t>
      </w:r>
      <w:r>
        <w:rPr>
          <w:rStyle w:val="apple-converted-space"/>
          <w:rFonts w:ascii="Segoe UI" w:hAnsi="Segoe UI" w:cs="Segoe UI"/>
          <w:color w:val="24292E"/>
          <w:sz w:val="18"/>
          <w:szCs w:val="18"/>
        </w:rPr>
        <w:t> </w:t>
      </w:r>
      <w:r>
        <w:rPr>
          <w:rFonts w:ascii="Segoe UI" w:hAnsi="Segoe UI" w:cs="Segoe UI"/>
          <w:color w:val="24292E"/>
          <w:sz w:val="18"/>
          <w:szCs w:val="18"/>
        </w:rPr>
        <w:t>axioms?</w:t>
      </w:r>
    </w:p>
    <w:p w:rsidR="0039009A" w:rsidRDefault="0039009A" w:rsidP="0039009A">
      <w:pPr>
        <w:numPr>
          <w:ilvl w:val="1"/>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Scala data types are, or behave like, monads?</w:t>
      </w:r>
    </w:p>
    <w:p w:rsidR="0039009A" w:rsidRDefault="0039009A" w:rsidP="0039009A">
      <w:pPr>
        <w:numPr>
          <w:ilvl w:val="1"/>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are the basic and optional requirement/s to conform a Monad?</w:t>
      </w:r>
    </w:p>
    <w:p w:rsidR="0039009A" w:rsidRDefault="0039009A" w:rsidP="0039009A">
      <w:pPr>
        <w:numPr>
          <w:ilvl w:val="0"/>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Explain higher order functions.</w:t>
      </w:r>
    </w:p>
    <w:p w:rsidR="0039009A" w:rsidRDefault="0039009A" w:rsidP="0039009A">
      <w:pPr>
        <w:numPr>
          <w:ilvl w:val="0"/>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is gained from using immutable objects?</w:t>
      </w:r>
    </w:p>
    <w:p w:rsidR="0039009A" w:rsidRDefault="0039009A" w:rsidP="0039009A">
      <w:pPr>
        <w:numPr>
          <w:ilvl w:val="0"/>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is tail recursion?</w:t>
      </w:r>
    </w:p>
    <w:p w:rsidR="0039009A" w:rsidRDefault="0039009A" w:rsidP="0039009A">
      <w:pPr>
        <w:numPr>
          <w:ilvl w:val="1"/>
          <w:numId w:val="576"/>
        </w:numPr>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How does it differentiate from common recursion?</w:t>
      </w:r>
    </w:p>
    <w:p w:rsidR="0039009A" w:rsidRDefault="0039009A" w:rsidP="0039009A">
      <w:pPr>
        <w:numPr>
          <w:ilvl w:val="1"/>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issues are there with tail recursive functions in the JVM?</w:t>
      </w:r>
    </w:p>
    <w:p w:rsidR="0039009A" w:rsidRDefault="0039009A" w:rsidP="0039009A">
      <w:pPr>
        <w:numPr>
          <w:ilvl w:val="1"/>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How does the Scala compiler optimize a tail recursive function?</w:t>
      </w:r>
    </w:p>
    <w:p w:rsidR="0039009A" w:rsidRDefault="0039009A" w:rsidP="0039009A">
      <w:pPr>
        <w:numPr>
          <w:ilvl w:val="1"/>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How do you ensure that the compiler optimizes the tail recursive function?</w:t>
      </w:r>
    </w:p>
    <w:p w:rsidR="0039009A" w:rsidRDefault="0039009A" w:rsidP="0039009A">
      <w:pPr>
        <w:numPr>
          <w:ilvl w:val="0"/>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is function currying?</w:t>
      </w:r>
    </w:p>
    <w:p w:rsidR="0039009A" w:rsidRDefault="0039009A" w:rsidP="0039009A">
      <w:pPr>
        <w:numPr>
          <w:ilvl w:val="0"/>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are implicit parameters?</w:t>
      </w:r>
    </w:p>
    <w:p w:rsidR="0039009A" w:rsidRDefault="0039009A" w:rsidP="0039009A">
      <w:pPr>
        <w:numPr>
          <w:ilvl w:val="0"/>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are typeclasses?</w:t>
      </w:r>
    </w:p>
    <w:p w:rsidR="0039009A" w:rsidRDefault="0039009A" w:rsidP="0039009A">
      <w:pPr>
        <w:numPr>
          <w:ilvl w:val="0"/>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are lenses?</w:t>
      </w:r>
    </w:p>
    <w:p w:rsidR="0039009A" w:rsidRDefault="0039009A" w:rsidP="0039009A">
      <w:pPr>
        <w:numPr>
          <w:ilvl w:val="0"/>
          <w:numId w:val="576"/>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is and which are the uses of: Enumerators, Enumeratees and Iteratee</w:t>
      </w:r>
    </w:p>
    <w:p w:rsidR="0039009A" w:rsidRDefault="0039009A" w:rsidP="0039009A">
      <w:pPr>
        <w:pStyle w:val="Heading4"/>
        <w:spacing w:before="276" w:after="184"/>
        <w:rPr>
          <w:rFonts w:ascii="Segoe UI" w:hAnsi="Segoe UI" w:cs="Segoe UI"/>
          <w:color w:val="24292E"/>
          <w:sz w:val="18"/>
          <w:szCs w:val="18"/>
        </w:rPr>
      </w:pPr>
      <w:r>
        <w:rPr>
          <w:rFonts w:ascii="Segoe UI" w:hAnsi="Segoe UI" w:cs="Segoe UI"/>
          <w:color w:val="24292E"/>
          <w:sz w:val="18"/>
          <w:szCs w:val="18"/>
        </w:rPr>
        <w:t>Reactive Programming Questions:</w:t>
      </w:r>
    </w:p>
    <w:p w:rsidR="0039009A" w:rsidRDefault="0039009A" w:rsidP="0039009A">
      <w:pPr>
        <w:numPr>
          <w:ilvl w:val="0"/>
          <w:numId w:val="577"/>
        </w:numPr>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Explain the actor model.</w:t>
      </w:r>
    </w:p>
    <w:p w:rsidR="0039009A" w:rsidRDefault="0039009A" w:rsidP="0039009A">
      <w:pPr>
        <w:numPr>
          <w:ilvl w:val="0"/>
          <w:numId w:val="577"/>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are benefits of non-blocking (asynchronous I/O) over blocking (synchronous I/O).</w:t>
      </w:r>
    </w:p>
    <w:p w:rsidR="0039009A" w:rsidRDefault="0039009A" w:rsidP="0039009A">
      <w:pPr>
        <w:numPr>
          <w:ilvl w:val="0"/>
          <w:numId w:val="577"/>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Do you think that Scala has the same async spirit as Node.js?</w:t>
      </w:r>
    </w:p>
    <w:p w:rsidR="0039009A" w:rsidRDefault="0039009A" w:rsidP="0039009A">
      <w:pPr>
        <w:numPr>
          <w:ilvl w:val="0"/>
          <w:numId w:val="577"/>
        </w:numPr>
        <w:spacing w:after="0" w:afterAutospacing="1" w:line="240" w:lineRule="auto"/>
        <w:rPr>
          <w:rFonts w:ascii="Segoe UI" w:hAnsi="Segoe UI" w:cs="Segoe UI"/>
          <w:color w:val="24292E"/>
          <w:sz w:val="18"/>
          <w:szCs w:val="18"/>
        </w:rPr>
      </w:pPr>
      <w:r>
        <w:rPr>
          <w:rFonts w:ascii="Segoe UI" w:hAnsi="Segoe UI" w:cs="Segoe UI"/>
          <w:color w:val="24292E"/>
          <w:sz w:val="18"/>
          <w:szCs w:val="18"/>
        </w:rPr>
        <w:t>Explain the difference between</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concurrency</w:t>
      </w:r>
      <w:r>
        <w:rPr>
          <w:rStyle w:val="apple-converted-space"/>
          <w:rFonts w:ascii="Segoe UI" w:hAnsi="Segoe UI" w:cs="Segoe UI"/>
          <w:color w:val="24292E"/>
          <w:sz w:val="18"/>
          <w:szCs w:val="18"/>
        </w:rPr>
        <w:t> </w:t>
      </w:r>
      <w:r>
        <w:rPr>
          <w:rFonts w:ascii="Segoe UI" w:hAnsi="Segoe UI" w:cs="Segoe UI"/>
          <w:color w:val="24292E"/>
          <w:sz w:val="18"/>
          <w:szCs w:val="18"/>
        </w:rPr>
        <w:t>and</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parallelism</w:t>
      </w:r>
      <w:r>
        <w:rPr>
          <w:rFonts w:ascii="Segoe UI" w:hAnsi="Segoe UI" w:cs="Segoe UI"/>
          <w:color w:val="24292E"/>
          <w:sz w:val="18"/>
          <w:szCs w:val="18"/>
        </w:rPr>
        <w:t>, and name some constructs you can use in Scala to leverage both.</w:t>
      </w:r>
    </w:p>
    <w:p w:rsidR="0039009A" w:rsidRDefault="0039009A" w:rsidP="0039009A">
      <w:pPr>
        <w:numPr>
          <w:ilvl w:val="0"/>
          <w:numId w:val="577"/>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is the global ExecutionContext?</w:t>
      </w:r>
    </w:p>
    <w:p w:rsidR="0039009A" w:rsidRDefault="0039009A" w:rsidP="0039009A">
      <w:pPr>
        <w:numPr>
          <w:ilvl w:val="1"/>
          <w:numId w:val="577"/>
        </w:numPr>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What does the global ExecutionContext underlay?</w:t>
      </w:r>
    </w:p>
    <w:p w:rsidR="0039009A" w:rsidRDefault="0039009A" w:rsidP="0039009A">
      <w:pPr>
        <w:numPr>
          <w:ilvl w:val="0"/>
          <w:numId w:val="577"/>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Akka:</w:t>
      </w:r>
    </w:p>
    <w:p w:rsidR="0039009A" w:rsidRDefault="0039009A" w:rsidP="0039009A">
      <w:pPr>
        <w:numPr>
          <w:ilvl w:val="1"/>
          <w:numId w:val="577"/>
        </w:numPr>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Which are the 3 main components in a Stream?</w:t>
      </w:r>
    </w:p>
    <w:p w:rsidR="0039009A" w:rsidRDefault="0039009A" w:rsidP="0039009A">
      <w:pPr>
        <w:pStyle w:val="Heading4"/>
        <w:spacing w:before="276" w:after="184"/>
        <w:rPr>
          <w:rFonts w:ascii="Segoe UI" w:hAnsi="Segoe UI" w:cs="Segoe UI"/>
          <w:color w:val="24292E"/>
          <w:sz w:val="18"/>
          <w:szCs w:val="18"/>
        </w:rPr>
      </w:pPr>
      <w:r>
        <w:rPr>
          <w:rFonts w:ascii="Segoe UI" w:hAnsi="Segoe UI" w:cs="Segoe UI"/>
          <w:color w:val="24292E"/>
          <w:sz w:val="18"/>
          <w:szCs w:val="18"/>
        </w:rPr>
        <w:t>Coding Questions:</w:t>
      </w:r>
    </w:p>
    <w:p w:rsidR="0039009A" w:rsidRDefault="0039009A" w:rsidP="0039009A">
      <w:pPr>
        <w:numPr>
          <w:ilvl w:val="0"/>
          <w:numId w:val="578"/>
        </w:numPr>
        <w:spacing w:beforeAutospacing="1" w:after="0" w:afterAutospacing="1" w:line="240" w:lineRule="auto"/>
        <w:rPr>
          <w:rFonts w:ascii="Segoe UI" w:hAnsi="Segoe UI" w:cs="Segoe UI"/>
          <w:color w:val="24292E"/>
          <w:sz w:val="18"/>
          <w:szCs w:val="18"/>
        </w:rPr>
      </w:pPr>
      <w:r>
        <w:rPr>
          <w:rFonts w:ascii="Segoe UI" w:hAnsi="Segoe UI" w:cs="Segoe UI"/>
          <w:color w:val="24292E"/>
          <w:sz w:val="18"/>
          <w:szCs w:val="18"/>
        </w:rPr>
        <w:t>How can you make 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List[String]</w:t>
      </w:r>
      <w:r>
        <w:rPr>
          <w:rStyle w:val="apple-converted-space"/>
          <w:rFonts w:ascii="Segoe UI" w:hAnsi="Segoe UI" w:cs="Segoe UI"/>
          <w:color w:val="24292E"/>
          <w:sz w:val="18"/>
          <w:szCs w:val="18"/>
        </w:rPr>
        <w:t> </w:t>
      </w:r>
      <w:r>
        <w:rPr>
          <w:rFonts w:ascii="Segoe UI" w:hAnsi="Segoe UI" w:cs="Segoe UI"/>
          <w:color w:val="24292E"/>
          <w:sz w:val="18"/>
          <w:szCs w:val="18"/>
        </w:rPr>
        <w:t>from a</w:t>
      </w:r>
      <w:r>
        <w:rPr>
          <w:rStyle w:val="apple-converted-space"/>
          <w:rFonts w:ascii="Segoe UI" w:hAnsi="Segoe UI" w:cs="Segoe UI"/>
          <w:color w:val="24292E"/>
          <w:sz w:val="18"/>
          <w:szCs w:val="18"/>
        </w:rPr>
        <w:t> </w:t>
      </w:r>
      <w:r>
        <w:rPr>
          <w:rStyle w:val="HTMLCode"/>
          <w:rFonts w:ascii="Consolas" w:eastAsiaTheme="minorHAnsi" w:hAnsi="Consolas" w:cs="Consolas"/>
          <w:color w:val="24292E"/>
          <w:sz w:val="16"/>
          <w:szCs w:val="16"/>
        </w:rPr>
        <w:t>List[List[String]]</w:t>
      </w:r>
      <w:r>
        <w:rPr>
          <w:rFonts w:ascii="Segoe UI" w:hAnsi="Segoe UI" w:cs="Segoe UI"/>
          <w:color w:val="24292E"/>
          <w:sz w:val="18"/>
          <w:szCs w:val="18"/>
        </w:rPr>
        <w:t>?</w:t>
      </w:r>
    </w:p>
    <w:p w:rsidR="0039009A" w:rsidRDefault="0039009A" w:rsidP="0039009A">
      <w:pPr>
        <w:numPr>
          <w:ilvl w:val="0"/>
          <w:numId w:val="578"/>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is the difference (if any) between these 2 statements?</w:t>
      </w:r>
    </w:p>
    <w:p w:rsidR="0039009A" w:rsidRDefault="0039009A" w:rsidP="0039009A">
      <w:pPr>
        <w:pStyle w:val="HTMLPreformatted"/>
        <w:shd w:val="clear" w:color="auto" w:fill="F6F8FA"/>
        <w:rPr>
          <w:rFonts w:ascii="Consolas" w:hAnsi="Consolas" w:cs="Consolas"/>
          <w:color w:val="24292E"/>
          <w:sz w:val="16"/>
          <w:szCs w:val="16"/>
        </w:rPr>
      </w:pPr>
      <w:r>
        <w:rPr>
          <w:rFonts w:ascii="Consolas" w:hAnsi="Consolas" w:cs="Consolas"/>
          <w:color w:val="24292E"/>
          <w:sz w:val="16"/>
          <w:szCs w:val="16"/>
        </w:rPr>
        <w:t xml:space="preserve">  </w:t>
      </w:r>
      <w:r>
        <w:rPr>
          <w:rStyle w:val="pl-k"/>
          <w:rFonts w:ascii="Consolas" w:hAnsi="Consolas" w:cs="Consolas"/>
          <w:color w:val="D73A49"/>
          <w:sz w:val="16"/>
          <w:szCs w:val="16"/>
        </w:rPr>
        <w:t>var</w:t>
      </w:r>
      <w:r>
        <w:rPr>
          <w:rFonts w:ascii="Consolas" w:hAnsi="Consolas" w:cs="Consolas"/>
          <w:color w:val="24292E"/>
          <w:sz w:val="16"/>
          <w:szCs w:val="16"/>
        </w:rPr>
        <w:t xml:space="preserve"> </w:t>
      </w:r>
      <w:r>
        <w:rPr>
          <w:rStyle w:val="pl-en"/>
          <w:rFonts w:ascii="Consolas" w:hAnsi="Consolas" w:cs="Consolas"/>
          <w:color w:val="6F42C1"/>
          <w:sz w:val="16"/>
          <w:szCs w:val="16"/>
        </w:rPr>
        <w:t>x</w:t>
      </w:r>
      <w:r>
        <w:rPr>
          <w:rFonts w:ascii="Consolas" w:hAnsi="Consolas" w:cs="Consolas"/>
          <w:color w:val="24292E"/>
          <w:sz w:val="16"/>
          <w:szCs w:val="16"/>
        </w:rPr>
        <w:t xml:space="preserve"> </w:t>
      </w:r>
      <w:r>
        <w:rPr>
          <w:rStyle w:val="pl-k"/>
          <w:rFonts w:ascii="Consolas" w:hAnsi="Consolas" w:cs="Consolas"/>
          <w:color w:val="D73A49"/>
          <w:sz w:val="16"/>
          <w:szCs w:val="16"/>
        </w:rPr>
        <w:t>=</w:t>
      </w:r>
      <w:r>
        <w:rPr>
          <w:rFonts w:ascii="Consolas" w:hAnsi="Consolas" w:cs="Consolas"/>
          <w:color w:val="24292E"/>
          <w:sz w:val="16"/>
          <w:szCs w:val="16"/>
        </w:rPr>
        <w:t xml:space="preserve"> immutable.</w:t>
      </w:r>
      <w:r>
        <w:rPr>
          <w:rStyle w:val="pl-en"/>
          <w:rFonts w:ascii="Consolas" w:hAnsi="Consolas" w:cs="Consolas"/>
          <w:color w:val="6F42C1"/>
          <w:sz w:val="16"/>
          <w:szCs w:val="16"/>
        </w:rPr>
        <w:t>Set</w:t>
      </w:r>
      <w:r>
        <w:rPr>
          <w:rFonts w:ascii="Consolas" w:hAnsi="Consolas" w:cs="Consolas"/>
          <w:color w:val="24292E"/>
          <w:sz w:val="16"/>
          <w:szCs w:val="16"/>
        </w:rPr>
        <w:t>[</w:t>
      </w:r>
      <w:r>
        <w:rPr>
          <w:rStyle w:val="pl-k"/>
          <w:rFonts w:ascii="Consolas" w:hAnsi="Consolas" w:cs="Consolas"/>
          <w:color w:val="D73A49"/>
          <w:sz w:val="16"/>
          <w:szCs w:val="16"/>
        </w:rPr>
        <w:t>Int</w:t>
      </w:r>
      <w:r>
        <w:rPr>
          <w:rFonts w:ascii="Consolas" w:hAnsi="Consolas" w:cs="Consolas"/>
          <w:color w:val="24292E"/>
          <w:sz w:val="16"/>
          <w:szCs w:val="16"/>
        </w:rPr>
        <w:t>]()</w:t>
      </w:r>
    </w:p>
    <w:p w:rsidR="0039009A" w:rsidRDefault="0039009A" w:rsidP="0039009A">
      <w:pPr>
        <w:pStyle w:val="HTMLPreformatted"/>
        <w:shd w:val="clear" w:color="auto" w:fill="F6F8FA"/>
        <w:rPr>
          <w:rFonts w:ascii="Consolas" w:hAnsi="Consolas" w:cs="Consolas"/>
          <w:color w:val="24292E"/>
          <w:sz w:val="16"/>
          <w:szCs w:val="16"/>
        </w:rPr>
      </w:pPr>
      <w:r>
        <w:rPr>
          <w:rFonts w:ascii="Consolas" w:hAnsi="Consolas" w:cs="Consolas"/>
          <w:color w:val="24292E"/>
          <w:sz w:val="16"/>
          <w:szCs w:val="16"/>
        </w:rPr>
        <w:t xml:space="preserve">  </w:t>
      </w:r>
      <w:r>
        <w:rPr>
          <w:rStyle w:val="pl-k"/>
          <w:rFonts w:ascii="Consolas" w:hAnsi="Consolas" w:cs="Consolas"/>
          <w:color w:val="D73A49"/>
          <w:sz w:val="16"/>
          <w:szCs w:val="16"/>
        </w:rPr>
        <w:t>val</w:t>
      </w:r>
      <w:r>
        <w:rPr>
          <w:rFonts w:ascii="Consolas" w:hAnsi="Consolas" w:cs="Consolas"/>
          <w:color w:val="24292E"/>
          <w:sz w:val="16"/>
          <w:szCs w:val="16"/>
        </w:rPr>
        <w:t xml:space="preserve"> </w:t>
      </w:r>
      <w:r>
        <w:rPr>
          <w:rStyle w:val="pl-en"/>
          <w:rFonts w:ascii="Consolas" w:hAnsi="Consolas" w:cs="Consolas"/>
          <w:color w:val="6F42C1"/>
          <w:sz w:val="16"/>
          <w:szCs w:val="16"/>
        </w:rPr>
        <w:t>y</w:t>
      </w:r>
      <w:r>
        <w:rPr>
          <w:rFonts w:ascii="Consolas" w:hAnsi="Consolas" w:cs="Consolas"/>
          <w:color w:val="24292E"/>
          <w:sz w:val="16"/>
          <w:szCs w:val="16"/>
        </w:rPr>
        <w:t xml:space="preserve"> </w:t>
      </w:r>
      <w:r>
        <w:rPr>
          <w:rStyle w:val="pl-k"/>
          <w:rFonts w:ascii="Consolas" w:hAnsi="Consolas" w:cs="Consolas"/>
          <w:color w:val="D73A49"/>
          <w:sz w:val="16"/>
          <w:szCs w:val="16"/>
        </w:rPr>
        <w:t>=</w:t>
      </w:r>
      <w:r>
        <w:rPr>
          <w:rFonts w:ascii="Consolas" w:hAnsi="Consolas" w:cs="Consolas"/>
          <w:color w:val="24292E"/>
          <w:sz w:val="16"/>
          <w:szCs w:val="16"/>
        </w:rPr>
        <w:t xml:space="preserve"> mutable.</w:t>
      </w:r>
      <w:r>
        <w:rPr>
          <w:rStyle w:val="pl-en"/>
          <w:rFonts w:ascii="Consolas" w:hAnsi="Consolas" w:cs="Consolas"/>
          <w:color w:val="6F42C1"/>
          <w:sz w:val="16"/>
          <w:szCs w:val="16"/>
        </w:rPr>
        <w:t>Set</w:t>
      </w:r>
      <w:r>
        <w:rPr>
          <w:rFonts w:ascii="Consolas" w:hAnsi="Consolas" w:cs="Consolas"/>
          <w:color w:val="24292E"/>
          <w:sz w:val="16"/>
          <w:szCs w:val="16"/>
        </w:rPr>
        <w:t>[</w:t>
      </w:r>
      <w:r>
        <w:rPr>
          <w:rStyle w:val="pl-k"/>
          <w:rFonts w:ascii="Consolas" w:hAnsi="Consolas" w:cs="Consolas"/>
          <w:color w:val="D73A49"/>
          <w:sz w:val="16"/>
          <w:szCs w:val="16"/>
        </w:rPr>
        <w:t>Int</w:t>
      </w:r>
      <w:r>
        <w:rPr>
          <w:rFonts w:ascii="Consolas" w:hAnsi="Consolas" w:cs="Consolas"/>
          <w:color w:val="24292E"/>
          <w:sz w:val="16"/>
          <w:szCs w:val="16"/>
        </w:rPr>
        <w:t>]()</w:t>
      </w:r>
    </w:p>
    <w:p w:rsidR="0039009A" w:rsidRDefault="0039009A" w:rsidP="0039009A">
      <w:pPr>
        <w:pStyle w:val="Heading4"/>
        <w:spacing w:before="276" w:after="184"/>
        <w:rPr>
          <w:rFonts w:ascii="Segoe UI" w:hAnsi="Segoe UI" w:cs="Segoe UI"/>
          <w:color w:val="24292E"/>
          <w:sz w:val="18"/>
          <w:szCs w:val="18"/>
        </w:rPr>
      </w:pPr>
      <w:r>
        <w:rPr>
          <w:rFonts w:ascii="Segoe UI" w:hAnsi="Segoe UI" w:cs="Segoe UI"/>
          <w:color w:val="24292E"/>
          <w:sz w:val="18"/>
          <w:szCs w:val="18"/>
        </w:rPr>
        <w:lastRenderedPageBreak/>
        <w:t>Fun Questions:</w:t>
      </w:r>
    </w:p>
    <w:p w:rsidR="0039009A" w:rsidRDefault="0039009A" w:rsidP="0039009A">
      <w:pPr>
        <w:numPr>
          <w:ilvl w:val="0"/>
          <w:numId w:val="579"/>
        </w:numPr>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What's a cool project that you've recently worked on?</w:t>
      </w:r>
    </w:p>
    <w:p w:rsidR="0039009A" w:rsidRDefault="0039009A" w:rsidP="0039009A">
      <w:pPr>
        <w:numPr>
          <w:ilvl w:val="0"/>
          <w:numId w:val="579"/>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testing framework for Scala do you use?</w:t>
      </w:r>
    </w:p>
    <w:p w:rsidR="0039009A" w:rsidRDefault="0039009A" w:rsidP="0039009A">
      <w:pPr>
        <w:numPr>
          <w:ilvl w:val="0"/>
          <w:numId w:val="579"/>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What do you know about property based testing frameworks, such as Scalacheck?</w:t>
      </w:r>
    </w:p>
    <w:p w:rsidR="0039009A" w:rsidRDefault="0039009A" w:rsidP="0039009A">
      <w:pPr>
        <w:numPr>
          <w:ilvl w:val="0"/>
          <w:numId w:val="579"/>
        </w:numPr>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Do you like ‘scalaz‘?</w:t>
      </w:r>
    </w:p>
    <w:p w:rsidR="00647CE2" w:rsidRDefault="0039009A"/>
    <w:p w:rsidR="0039009A" w:rsidRDefault="0039009A">
      <w:r w:rsidRPr="0039009A">
        <w:t>https://github.com/Jarlakxen/Scala-Interview-Questions</w:t>
      </w:r>
    </w:p>
    <w:sectPr w:rsidR="0039009A" w:rsidSect="00080D7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75E"/>
    <w:multiLevelType w:val="multilevel"/>
    <w:tmpl w:val="8BFC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65B31"/>
    <w:multiLevelType w:val="multilevel"/>
    <w:tmpl w:val="82DE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B67BE5"/>
    <w:multiLevelType w:val="multilevel"/>
    <w:tmpl w:val="A47E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7808A0"/>
    <w:multiLevelType w:val="multilevel"/>
    <w:tmpl w:val="2214B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B82EB3"/>
    <w:multiLevelType w:val="multilevel"/>
    <w:tmpl w:val="B09E1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0A6299"/>
    <w:multiLevelType w:val="multilevel"/>
    <w:tmpl w:val="B24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6B634E"/>
    <w:multiLevelType w:val="multilevel"/>
    <w:tmpl w:val="EF0A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714B10"/>
    <w:multiLevelType w:val="multilevel"/>
    <w:tmpl w:val="BE7A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7B6AAC"/>
    <w:multiLevelType w:val="multilevel"/>
    <w:tmpl w:val="41D8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AC3026"/>
    <w:multiLevelType w:val="multilevel"/>
    <w:tmpl w:val="DE08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2E665EA"/>
    <w:multiLevelType w:val="multilevel"/>
    <w:tmpl w:val="00C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434A5C"/>
    <w:multiLevelType w:val="multilevel"/>
    <w:tmpl w:val="D37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AF7184"/>
    <w:multiLevelType w:val="multilevel"/>
    <w:tmpl w:val="5F6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C4208B"/>
    <w:multiLevelType w:val="multilevel"/>
    <w:tmpl w:val="7CAA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056F86"/>
    <w:multiLevelType w:val="multilevel"/>
    <w:tmpl w:val="633A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084C12"/>
    <w:multiLevelType w:val="multilevel"/>
    <w:tmpl w:val="2F20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2777B9"/>
    <w:multiLevelType w:val="multilevel"/>
    <w:tmpl w:val="8924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42E0257"/>
    <w:multiLevelType w:val="multilevel"/>
    <w:tmpl w:val="C27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4654C6A"/>
    <w:multiLevelType w:val="multilevel"/>
    <w:tmpl w:val="7192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51766B1"/>
    <w:multiLevelType w:val="multilevel"/>
    <w:tmpl w:val="B0C87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5860CAB"/>
    <w:multiLevelType w:val="multilevel"/>
    <w:tmpl w:val="3BA8F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58A40E1"/>
    <w:multiLevelType w:val="multilevel"/>
    <w:tmpl w:val="93D8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6785E96"/>
    <w:multiLevelType w:val="multilevel"/>
    <w:tmpl w:val="D0CE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6AB70BD"/>
    <w:multiLevelType w:val="multilevel"/>
    <w:tmpl w:val="7F0C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6AD495A"/>
    <w:multiLevelType w:val="multilevel"/>
    <w:tmpl w:val="B048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6C158ED"/>
    <w:multiLevelType w:val="multilevel"/>
    <w:tmpl w:val="8986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7015367"/>
    <w:multiLevelType w:val="multilevel"/>
    <w:tmpl w:val="C7C6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7057DA8"/>
    <w:multiLevelType w:val="multilevel"/>
    <w:tmpl w:val="BB64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72C4486"/>
    <w:multiLevelType w:val="multilevel"/>
    <w:tmpl w:val="365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7975D60"/>
    <w:multiLevelType w:val="multilevel"/>
    <w:tmpl w:val="0E564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7B7234C"/>
    <w:multiLevelType w:val="multilevel"/>
    <w:tmpl w:val="963A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7DA750C"/>
    <w:multiLevelType w:val="multilevel"/>
    <w:tmpl w:val="4AC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80F673B"/>
    <w:multiLevelType w:val="multilevel"/>
    <w:tmpl w:val="FF4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85718BC"/>
    <w:multiLevelType w:val="multilevel"/>
    <w:tmpl w:val="208AC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8C63D0D"/>
    <w:multiLevelType w:val="multilevel"/>
    <w:tmpl w:val="CEA63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90073B6"/>
    <w:multiLevelType w:val="multilevel"/>
    <w:tmpl w:val="98C0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935627F"/>
    <w:multiLevelType w:val="multilevel"/>
    <w:tmpl w:val="DF30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9455EBF"/>
    <w:multiLevelType w:val="multilevel"/>
    <w:tmpl w:val="4028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9DC74B0"/>
    <w:multiLevelType w:val="multilevel"/>
    <w:tmpl w:val="8850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9E0088E"/>
    <w:multiLevelType w:val="multilevel"/>
    <w:tmpl w:val="B8FE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9FB206A"/>
    <w:multiLevelType w:val="multilevel"/>
    <w:tmpl w:val="7EE80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A1C1005"/>
    <w:multiLevelType w:val="multilevel"/>
    <w:tmpl w:val="6346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A285B50"/>
    <w:multiLevelType w:val="multilevel"/>
    <w:tmpl w:val="CE0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A4E777A"/>
    <w:multiLevelType w:val="multilevel"/>
    <w:tmpl w:val="C04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A691A5D"/>
    <w:multiLevelType w:val="multilevel"/>
    <w:tmpl w:val="44D40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A755CEE"/>
    <w:multiLevelType w:val="multilevel"/>
    <w:tmpl w:val="BE88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AE52AAF"/>
    <w:multiLevelType w:val="multilevel"/>
    <w:tmpl w:val="7FA6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AF16199"/>
    <w:multiLevelType w:val="multilevel"/>
    <w:tmpl w:val="00D0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AF50A77"/>
    <w:multiLevelType w:val="multilevel"/>
    <w:tmpl w:val="64B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B4A4122"/>
    <w:multiLevelType w:val="multilevel"/>
    <w:tmpl w:val="1274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B8105D9"/>
    <w:multiLevelType w:val="multilevel"/>
    <w:tmpl w:val="289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B863DEB"/>
    <w:multiLevelType w:val="multilevel"/>
    <w:tmpl w:val="42AA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BF02C75"/>
    <w:multiLevelType w:val="multilevel"/>
    <w:tmpl w:val="A498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C0130C6"/>
    <w:multiLevelType w:val="multilevel"/>
    <w:tmpl w:val="CA9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C944DF7"/>
    <w:multiLevelType w:val="multilevel"/>
    <w:tmpl w:val="70B2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D547F53"/>
    <w:multiLevelType w:val="multilevel"/>
    <w:tmpl w:val="AD4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DBC07DB"/>
    <w:multiLevelType w:val="multilevel"/>
    <w:tmpl w:val="219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DD856AF"/>
    <w:multiLevelType w:val="multilevel"/>
    <w:tmpl w:val="9C4C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E0A3B19"/>
    <w:multiLevelType w:val="multilevel"/>
    <w:tmpl w:val="FFE4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E1E535C"/>
    <w:multiLevelType w:val="multilevel"/>
    <w:tmpl w:val="4F2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E8712C4"/>
    <w:multiLevelType w:val="multilevel"/>
    <w:tmpl w:val="29F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E8D7193"/>
    <w:multiLevelType w:val="multilevel"/>
    <w:tmpl w:val="CB2A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EBB5316"/>
    <w:multiLevelType w:val="multilevel"/>
    <w:tmpl w:val="52667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EE62D82"/>
    <w:multiLevelType w:val="multilevel"/>
    <w:tmpl w:val="374E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F0431E0"/>
    <w:multiLevelType w:val="multilevel"/>
    <w:tmpl w:val="55FC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F3F2348"/>
    <w:multiLevelType w:val="multilevel"/>
    <w:tmpl w:val="7F1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FFA230E"/>
    <w:multiLevelType w:val="multilevel"/>
    <w:tmpl w:val="EDBA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0193B9E"/>
    <w:multiLevelType w:val="multilevel"/>
    <w:tmpl w:val="AED6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01D600E"/>
    <w:multiLevelType w:val="multilevel"/>
    <w:tmpl w:val="6C90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04C5618"/>
    <w:multiLevelType w:val="multilevel"/>
    <w:tmpl w:val="2E2A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0BE7A9E"/>
    <w:multiLevelType w:val="multilevel"/>
    <w:tmpl w:val="89D2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0C75DEC"/>
    <w:multiLevelType w:val="multilevel"/>
    <w:tmpl w:val="001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0F362F8"/>
    <w:multiLevelType w:val="multilevel"/>
    <w:tmpl w:val="3B76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1226B4A"/>
    <w:multiLevelType w:val="multilevel"/>
    <w:tmpl w:val="9358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1604664"/>
    <w:multiLevelType w:val="multilevel"/>
    <w:tmpl w:val="370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1772D22"/>
    <w:multiLevelType w:val="multilevel"/>
    <w:tmpl w:val="6F4A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2296819"/>
    <w:multiLevelType w:val="multilevel"/>
    <w:tmpl w:val="926C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275372A"/>
    <w:multiLevelType w:val="multilevel"/>
    <w:tmpl w:val="1460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28479E8"/>
    <w:multiLevelType w:val="multilevel"/>
    <w:tmpl w:val="329A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2C12A67"/>
    <w:multiLevelType w:val="multilevel"/>
    <w:tmpl w:val="B474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2E501D1"/>
    <w:multiLevelType w:val="multilevel"/>
    <w:tmpl w:val="DCF8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31545DB"/>
    <w:multiLevelType w:val="multilevel"/>
    <w:tmpl w:val="3BAA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34A2855"/>
    <w:multiLevelType w:val="multilevel"/>
    <w:tmpl w:val="EA8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3706A49"/>
    <w:multiLevelType w:val="multilevel"/>
    <w:tmpl w:val="4392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3EB5939"/>
    <w:multiLevelType w:val="multilevel"/>
    <w:tmpl w:val="3910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405476F"/>
    <w:multiLevelType w:val="multilevel"/>
    <w:tmpl w:val="4534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42049D6"/>
    <w:multiLevelType w:val="multilevel"/>
    <w:tmpl w:val="C8B2D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43D0C5E"/>
    <w:multiLevelType w:val="multilevel"/>
    <w:tmpl w:val="2CC6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45B1FA1"/>
    <w:multiLevelType w:val="multilevel"/>
    <w:tmpl w:val="52E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4687DA0"/>
    <w:multiLevelType w:val="multilevel"/>
    <w:tmpl w:val="61E0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4886A4F"/>
    <w:multiLevelType w:val="multilevel"/>
    <w:tmpl w:val="6D4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49C5DD0"/>
    <w:multiLevelType w:val="multilevel"/>
    <w:tmpl w:val="581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49D7793"/>
    <w:multiLevelType w:val="multilevel"/>
    <w:tmpl w:val="2628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5382EDF"/>
    <w:multiLevelType w:val="multilevel"/>
    <w:tmpl w:val="CDAC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5575C2E"/>
    <w:multiLevelType w:val="multilevel"/>
    <w:tmpl w:val="249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5877E03"/>
    <w:multiLevelType w:val="multilevel"/>
    <w:tmpl w:val="2A9A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5951A5B"/>
    <w:multiLevelType w:val="multilevel"/>
    <w:tmpl w:val="B0B6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5A21B90"/>
    <w:multiLevelType w:val="multilevel"/>
    <w:tmpl w:val="57EA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5B32417"/>
    <w:multiLevelType w:val="multilevel"/>
    <w:tmpl w:val="7E42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5D95853"/>
    <w:multiLevelType w:val="multilevel"/>
    <w:tmpl w:val="7368C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5EC28C8"/>
    <w:multiLevelType w:val="multilevel"/>
    <w:tmpl w:val="627A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64F06FF"/>
    <w:multiLevelType w:val="multilevel"/>
    <w:tmpl w:val="13F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6F02E33"/>
    <w:multiLevelType w:val="multilevel"/>
    <w:tmpl w:val="3D08A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70F54AF"/>
    <w:multiLevelType w:val="multilevel"/>
    <w:tmpl w:val="290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77A5AA9"/>
    <w:multiLevelType w:val="multilevel"/>
    <w:tmpl w:val="A19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8B226D1"/>
    <w:multiLevelType w:val="multilevel"/>
    <w:tmpl w:val="CCBE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9297EBB"/>
    <w:multiLevelType w:val="multilevel"/>
    <w:tmpl w:val="1B1E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9382F51"/>
    <w:multiLevelType w:val="multilevel"/>
    <w:tmpl w:val="D21A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9A16D4F"/>
    <w:multiLevelType w:val="multilevel"/>
    <w:tmpl w:val="6322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9C30920"/>
    <w:multiLevelType w:val="multilevel"/>
    <w:tmpl w:val="815A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9FB76CA"/>
    <w:multiLevelType w:val="multilevel"/>
    <w:tmpl w:val="0944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AD878A3"/>
    <w:multiLevelType w:val="multilevel"/>
    <w:tmpl w:val="9270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AF318D3"/>
    <w:multiLevelType w:val="multilevel"/>
    <w:tmpl w:val="243A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B1829FB"/>
    <w:multiLevelType w:val="multilevel"/>
    <w:tmpl w:val="7B3C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B2D4C6D"/>
    <w:multiLevelType w:val="multilevel"/>
    <w:tmpl w:val="8C9E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B3C0BD4"/>
    <w:multiLevelType w:val="multilevel"/>
    <w:tmpl w:val="DE08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B653792"/>
    <w:multiLevelType w:val="multilevel"/>
    <w:tmpl w:val="4D8E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B7E583E"/>
    <w:multiLevelType w:val="multilevel"/>
    <w:tmpl w:val="1E52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BA07881"/>
    <w:multiLevelType w:val="multilevel"/>
    <w:tmpl w:val="6D8CF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BAF3417"/>
    <w:multiLevelType w:val="multilevel"/>
    <w:tmpl w:val="171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BC87DF4"/>
    <w:multiLevelType w:val="multilevel"/>
    <w:tmpl w:val="8D12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C1D4671"/>
    <w:multiLevelType w:val="multilevel"/>
    <w:tmpl w:val="23500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C2A2CBF"/>
    <w:multiLevelType w:val="multilevel"/>
    <w:tmpl w:val="CA7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C3025D0"/>
    <w:multiLevelType w:val="multilevel"/>
    <w:tmpl w:val="9188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C5A6B47"/>
    <w:multiLevelType w:val="multilevel"/>
    <w:tmpl w:val="91B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CCD19B3"/>
    <w:multiLevelType w:val="multilevel"/>
    <w:tmpl w:val="2A42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D9E5C98"/>
    <w:multiLevelType w:val="multilevel"/>
    <w:tmpl w:val="06FA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DF57499"/>
    <w:multiLevelType w:val="multilevel"/>
    <w:tmpl w:val="D372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E624435"/>
    <w:multiLevelType w:val="multilevel"/>
    <w:tmpl w:val="E64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F8D1733"/>
    <w:multiLevelType w:val="multilevel"/>
    <w:tmpl w:val="6224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FB812A7"/>
    <w:multiLevelType w:val="multilevel"/>
    <w:tmpl w:val="64BC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FB92622"/>
    <w:multiLevelType w:val="multilevel"/>
    <w:tmpl w:val="35E05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FE72166"/>
    <w:multiLevelType w:val="multilevel"/>
    <w:tmpl w:val="E850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FFB1383"/>
    <w:multiLevelType w:val="multilevel"/>
    <w:tmpl w:val="7FB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01E5EAB"/>
    <w:multiLevelType w:val="multilevel"/>
    <w:tmpl w:val="304C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035426C"/>
    <w:multiLevelType w:val="multilevel"/>
    <w:tmpl w:val="DD58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0540128"/>
    <w:multiLevelType w:val="multilevel"/>
    <w:tmpl w:val="0EF8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0657440"/>
    <w:multiLevelType w:val="multilevel"/>
    <w:tmpl w:val="2350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09A6703"/>
    <w:multiLevelType w:val="multilevel"/>
    <w:tmpl w:val="314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0F458C7"/>
    <w:multiLevelType w:val="multilevel"/>
    <w:tmpl w:val="4846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1154983"/>
    <w:multiLevelType w:val="multilevel"/>
    <w:tmpl w:val="DB76F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136466C"/>
    <w:multiLevelType w:val="multilevel"/>
    <w:tmpl w:val="A56A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21421053"/>
    <w:multiLevelType w:val="multilevel"/>
    <w:tmpl w:val="C58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216726D4"/>
    <w:multiLevelType w:val="multilevel"/>
    <w:tmpl w:val="94C86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21903F72"/>
    <w:multiLevelType w:val="multilevel"/>
    <w:tmpl w:val="85A4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219F0B47"/>
    <w:multiLevelType w:val="multilevel"/>
    <w:tmpl w:val="8E1E7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21A97C22"/>
    <w:multiLevelType w:val="multilevel"/>
    <w:tmpl w:val="DBB2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2258351D"/>
    <w:multiLevelType w:val="multilevel"/>
    <w:tmpl w:val="97DC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2258423D"/>
    <w:multiLevelType w:val="multilevel"/>
    <w:tmpl w:val="CFD0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22C50B54"/>
    <w:multiLevelType w:val="multilevel"/>
    <w:tmpl w:val="A566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23497206"/>
    <w:multiLevelType w:val="multilevel"/>
    <w:tmpl w:val="5542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23A22E3A"/>
    <w:multiLevelType w:val="multilevel"/>
    <w:tmpl w:val="2D30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23E656B5"/>
    <w:multiLevelType w:val="multilevel"/>
    <w:tmpl w:val="5162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241E4347"/>
    <w:multiLevelType w:val="multilevel"/>
    <w:tmpl w:val="746A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2513795B"/>
    <w:multiLevelType w:val="multilevel"/>
    <w:tmpl w:val="CEE8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256D05DE"/>
    <w:multiLevelType w:val="multilevel"/>
    <w:tmpl w:val="973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25A67A07"/>
    <w:multiLevelType w:val="multilevel"/>
    <w:tmpl w:val="793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5F97E66"/>
    <w:multiLevelType w:val="multilevel"/>
    <w:tmpl w:val="D424F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6217C66"/>
    <w:multiLevelType w:val="multilevel"/>
    <w:tmpl w:val="3AA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62F0054"/>
    <w:multiLevelType w:val="multilevel"/>
    <w:tmpl w:val="891A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26413E42"/>
    <w:multiLevelType w:val="multilevel"/>
    <w:tmpl w:val="61AA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26CD3D97"/>
    <w:multiLevelType w:val="multilevel"/>
    <w:tmpl w:val="F058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26CE57B0"/>
    <w:multiLevelType w:val="multilevel"/>
    <w:tmpl w:val="8382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27412869"/>
    <w:multiLevelType w:val="multilevel"/>
    <w:tmpl w:val="F9EA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277E43AC"/>
    <w:multiLevelType w:val="multilevel"/>
    <w:tmpl w:val="E28E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280156D2"/>
    <w:multiLevelType w:val="multilevel"/>
    <w:tmpl w:val="E87E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284D46EB"/>
    <w:multiLevelType w:val="multilevel"/>
    <w:tmpl w:val="ECD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8A86851"/>
    <w:multiLevelType w:val="multilevel"/>
    <w:tmpl w:val="5A90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8BD10F3"/>
    <w:multiLevelType w:val="multilevel"/>
    <w:tmpl w:val="FC9A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8D249E3"/>
    <w:multiLevelType w:val="multilevel"/>
    <w:tmpl w:val="856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8F205D2"/>
    <w:multiLevelType w:val="multilevel"/>
    <w:tmpl w:val="E60E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8F90409"/>
    <w:multiLevelType w:val="multilevel"/>
    <w:tmpl w:val="0CD6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9015090"/>
    <w:multiLevelType w:val="multilevel"/>
    <w:tmpl w:val="D83A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290C71E5"/>
    <w:multiLevelType w:val="multilevel"/>
    <w:tmpl w:val="78C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29346E8C"/>
    <w:multiLevelType w:val="multilevel"/>
    <w:tmpl w:val="6BD6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29501B59"/>
    <w:multiLevelType w:val="multilevel"/>
    <w:tmpl w:val="B9E2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298D43C8"/>
    <w:multiLevelType w:val="multilevel"/>
    <w:tmpl w:val="452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298E6F42"/>
    <w:multiLevelType w:val="multilevel"/>
    <w:tmpl w:val="1D7C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29A30EB0"/>
    <w:multiLevelType w:val="multilevel"/>
    <w:tmpl w:val="581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29B704D2"/>
    <w:multiLevelType w:val="multilevel"/>
    <w:tmpl w:val="1608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29BD6DA8"/>
    <w:multiLevelType w:val="multilevel"/>
    <w:tmpl w:val="1058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2A13509C"/>
    <w:multiLevelType w:val="multilevel"/>
    <w:tmpl w:val="871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2A6C1B17"/>
    <w:multiLevelType w:val="multilevel"/>
    <w:tmpl w:val="DECE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2AB17158"/>
    <w:multiLevelType w:val="multilevel"/>
    <w:tmpl w:val="3B7A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2B1A4AF5"/>
    <w:multiLevelType w:val="multilevel"/>
    <w:tmpl w:val="E00C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2B3A11C2"/>
    <w:multiLevelType w:val="multilevel"/>
    <w:tmpl w:val="C57A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2B621AC5"/>
    <w:multiLevelType w:val="multilevel"/>
    <w:tmpl w:val="60B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2B86633E"/>
    <w:multiLevelType w:val="multilevel"/>
    <w:tmpl w:val="0D7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2B9A68A0"/>
    <w:multiLevelType w:val="multilevel"/>
    <w:tmpl w:val="44E8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2BD12347"/>
    <w:multiLevelType w:val="multilevel"/>
    <w:tmpl w:val="33F6D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2C225417"/>
    <w:multiLevelType w:val="multilevel"/>
    <w:tmpl w:val="828C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2C3D5789"/>
    <w:multiLevelType w:val="multilevel"/>
    <w:tmpl w:val="E730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2D721F3E"/>
    <w:multiLevelType w:val="multilevel"/>
    <w:tmpl w:val="738A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2DC76472"/>
    <w:multiLevelType w:val="multilevel"/>
    <w:tmpl w:val="545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2E390C06"/>
    <w:multiLevelType w:val="multilevel"/>
    <w:tmpl w:val="D64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2EE138AC"/>
    <w:multiLevelType w:val="multilevel"/>
    <w:tmpl w:val="A9BC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2F19065E"/>
    <w:multiLevelType w:val="multilevel"/>
    <w:tmpl w:val="FC7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2F482252"/>
    <w:multiLevelType w:val="multilevel"/>
    <w:tmpl w:val="9496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2F57692F"/>
    <w:multiLevelType w:val="multilevel"/>
    <w:tmpl w:val="007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300E525B"/>
    <w:multiLevelType w:val="multilevel"/>
    <w:tmpl w:val="55A2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30130966"/>
    <w:multiLevelType w:val="multilevel"/>
    <w:tmpl w:val="61DA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304B6380"/>
    <w:multiLevelType w:val="multilevel"/>
    <w:tmpl w:val="DC82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30C81C62"/>
    <w:multiLevelType w:val="multilevel"/>
    <w:tmpl w:val="485E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31070CE4"/>
    <w:multiLevelType w:val="multilevel"/>
    <w:tmpl w:val="6F4E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31496E87"/>
    <w:multiLevelType w:val="multilevel"/>
    <w:tmpl w:val="FCBE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316E7F56"/>
    <w:multiLevelType w:val="multilevel"/>
    <w:tmpl w:val="B6FA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317D4C14"/>
    <w:multiLevelType w:val="multilevel"/>
    <w:tmpl w:val="B530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317F1FDC"/>
    <w:multiLevelType w:val="multilevel"/>
    <w:tmpl w:val="0438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31C34831"/>
    <w:multiLevelType w:val="multilevel"/>
    <w:tmpl w:val="8130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31CD4051"/>
    <w:multiLevelType w:val="multilevel"/>
    <w:tmpl w:val="324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31E319F2"/>
    <w:multiLevelType w:val="multilevel"/>
    <w:tmpl w:val="3F90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31FE2B51"/>
    <w:multiLevelType w:val="multilevel"/>
    <w:tmpl w:val="05BA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3260475B"/>
    <w:multiLevelType w:val="multilevel"/>
    <w:tmpl w:val="6F9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326A4275"/>
    <w:multiLevelType w:val="multilevel"/>
    <w:tmpl w:val="63E0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32BF134F"/>
    <w:multiLevelType w:val="multilevel"/>
    <w:tmpl w:val="DB38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32F6502C"/>
    <w:multiLevelType w:val="multilevel"/>
    <w:tmpl w:val="D9A4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335B6BEB"/>
    <w:multiLevelType w:val="multilevel"/>
    <w:tmpl w:val="C3B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34000F5F"/>
    <w:multiLevelType w:val="multilevel"/>
    <w:tmpl w:val="CFA0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341E1CEC"/>
    <w:multiLevelType w:val="multilevel"/>
    <w:tmpl w:val="7D56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343923F9"/>
    <w:multiLevelType w:val="multilevel"/>
    <w:tmpl w:val="8AC6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346A092F"/>
    <w:multiLevelType w:val="multilevel"/>
    <w:tmpl w:val="F4E2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34C80A23"/>
    <w:multiLevelType w:val="multilevel"/>
    <w:tmpl w:val="239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34D51D19"/>
    <w:multiLevelType w:val="multilevel"/>
    <w:tmpl w:val="1364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35070A83"/>
    <w:multiLevelType w:val="multilevel"/>
    <w:tmpl w:val="DBD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35402945"/>
    <w:multiLevelType w:val="multilevel"/>
    <w:tmpl w:val="0908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354F4BA9"/>
    <w:multiLevelType w:val="multilevel"/>
    <w:tmpl w:val="A9103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357630A2"/>
    <w:multiLevelType w:val="multilevel"/>
    <w:tmpl w:val="0BD4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359E244D"/>
    <w:multiLevelType w:val="multilevel"/>
    <w:tmpl w:val="A8F6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35BD642E"/>
    <w:multiLevelType w:val="multilevel"/>
    <w:tmpl w:val="E7A6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35C865AF"/>
    <w:multiLevelType w:val="multilevel"/>
    <w:tmpl w:val="4B0E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365F1BEC"/>
    <w:multiLevelType w:val="multilevel"/>
    <w:tmpl w:val="E81C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36B878EA"/>
    <w:multiLevelType w:val="multilevel"/>
    <w:tmpl w:val="E37A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37810780"/>
    <w:multiLevelType w:val="multilevel"/>
    <w:tmpl w:val="E4EC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378777A7"/>
    <w:multiLevelType w:val="multilevel"/>
    <w:tmpl w:val="4544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37CF4313"/>
    <w:multiLevelType w:val="multilevel"/>
    <w:tmpl w:val="E9D2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38221CDF"/>
    <w:multiLevelType w:val="multilevel"/>
    <w:tmpl w:val="794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38D57D5D"/>
    <w:multiLevelType w:val="multilevel"/>
    <w:tmpl w:val="3E40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396347C7"/>
    <w:multiLevelType w:val="multilevel"/>
    <w:tmpl w:val="B67E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398C5D2A"/>
    <w:multiLevelType w:val="multilevel"/>
    <w:tmpl w:val="B952E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39996C43"/>
    <w:multiLevelType w:val="multilevel"/>
    <w:tmpl w:val="3EFE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39CB5C72"/>
    <w:multiLevelType w:val="multilevel"/>
    <w:tmpl w:val="95EA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39E965BE"/>
    <w:multiLevelType w:val="multilevel"/>
    <w:tmpl w:val="FE70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3A185B30"/>
    <w:multiLevelType w:val="multilevel"/>
    <w:tmpl w:val="F99E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3A1914BC"/>
    <w:multiLevelType w:val="multilevel"/>
    <w:tmpl w:val="655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3A2611BA"/>
    <w:multiLevelType w:val="multilevel"/>
    <w:tmpl w:val="60CE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3A5342E3"/>
    <w:multiLevelType w:val="multilevel"/>
    <w:tmpl w:val="7AFA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3A9514E3"/>
    <w:multiLevelType w:val="multilevel"/>
    <w:tmpl w:val="FA3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3A9E6EA7"/>
    <w:multiLevelType w:val="multilevel"/>
    <w:tmpl w:val="78EC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3AEB1765"/>
    <w:multiLevelType w:val="multilevel"/>
    <w:tmpl w:val="5F9E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3B2548E1"/>
    <w:multiLevelType w:val="multilevel"/>
    <w:tmpl w:val="5280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3B5F7D13"/>
    <w:multiLevelType w:val="multilevel"/>
    <w:tmpl w:val="2D14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3BCA0566"/>
    <w:multiLevelType w:val="multilevel"/>
    <w:tmpl w:val="899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3C262F13"/>
    <w:multiLevelType w:val="multilevel"/>
    <w:tmpl w:val="43A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3C29437E"/>
    <w:multiLevelType w:val="multilevel"/>
    <w:tmpl w:val="F298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3C304E3E"/>
    <w:multiLevelType w:val="multilevel"/>
    <w:tmpl w:val="E67C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3C9F6D50"/>
    <w:multiLevelType w:val="multilevel"/>
    <w:tmpl w:val="D0D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3D215A87"/>
    <w:multiLevelType w:val="multilevel"/>
    <w:tmpl w:val="6196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3D2864F6"/>
    <w:multiLevelType w:val="multilevel"/>
    <w:tmpl w:val="120E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3D286E72"/>
    <w:multiLevelType w:val="multilevel"/>
    <w:tmpl w:val="C1FA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3D325BFF"/>
    <w:multiLevelType w:val="multilevel"/>
    <w:tmpl w:val="167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3D860371"/>
    <w:multiLevelType w:val="multilevel"/>
    <w:tmpl w:val="7D72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3DBD4469"/>
    <w:multiLevelType w:val="multilevel"/>
    <w:tmpl w:val="3FC8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3DCE37AC"/>
    <w:multiLevelType w:val="multilevel"/>
    <w:tmpl w:val="EBB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3DED7925"/>
    <w:multiLevelType w:val="multilevel"/>
    <w:tmpl w:val="85F2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3DF47FB0"/>
    <w:multiLevelType w:val="multilevel"/>
    <w:tmpl w:val="9A4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3E132CCC"/>
    <w:multiLevelType w:val="multilevel"/>
    <w:tmpl w:val="9A02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3E1C01AA"/>
    <w:multiLevelType w:val="multilevel"/>
    <w:tmpl w:val="22AC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3E55010A"/>
    <w:multiLevelType w:val="multilevel"/>
    <w:tmpl w:val="2B06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3E89458D"/>
    <w:multiLevelType w:val="multilevel"/>
    <w:tmpl w:val="0BA4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3EB73C95"/>
    <w:multiLevelType w:val="multilevel"/>
    <w:tmpl w:val="DC0C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3EE4017A"/>
    <w:multiLevelType w:val="multilevel"/>
    <w:tmpl w:val="ACD2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3F8B0B35"/>
    <w:multiLevelType w:val="multilevel"/>
    <w:tmpl w:val="3AB0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3FAA2824"/>
    <w:multiLevelType w:val="multilevel"/>
    <w:tmpl w:val="6F70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3FD5207E"/>
    <w:multiLevelType w:val="multilevel"/>
    <w:tmpl w:val="8980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3FD75379"/>
    <w:multiLevelType w:val="multilevel"/>
    <w:tmpl w:val="14C0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3FEC704B"/>
    <w:multiLevelType w:val="multilevel"/>
    <w:tmpl w:val="894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400706C9"/>
    <w:multiLevelType w:val="multilevel"/>
    <w:tmpl w:val="D928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403E3ED6"/>
    <w:multiLevelType w:val="multilevel"/>
    <w:tmpl w:val="926E0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40A65AC6"/>
    <w:multiLevelType w:val="multilevel"/>
    <w:tmpl w:val="499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40E97AE2"/>
    <w:multiLevelType w:val="multilevel"/>
    <w:tmpl w:val="F27C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40EE1F47"/>
    <w:multiLevelType w:val="multilevel"/>
    <w:tmpl w:val="4140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410A67CA"/>
    <w:multiLevelType w:val="multilevel"/>
    <w:tmpl w:val="D51E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411450D9"/>
    <w:multiLevelType w:val="multilevel"/>
    <w:tmpl w:val="DC6E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411F04FF"/>
    <w:multiLevelType w:val="multilevel"/>
    <w:tmpl w:val="ACA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412324FC"/>
    <w:multiLevelType w:val="multilevel"/>
    <w:tmpl w:val="318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41D66A92"/>
    <w:multiLevelType w:val="multilevel"/>
    <w:tmpl w:val="737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41F81B54"/>
    <w:multiLevelType w:val="multilevel"/>
    <w:tmpl w:val="2A06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42364831"/>
    <w:multiLevelType w:val="multilevel"/>
    <w:tmpl w:val="A26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424A5367"/>
    <w:multiLevelType w:val="multilevel"/>
    <w:tmpl w:val="AF08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429F005E"/>
    <w:multiLevelType w:val="multilevel"/>
    <w:tmpl w:val="96C6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42B1432D"/>
    <w:multiLevelType w:val="multilevel"/>
    <w:tmpl w:val="CE3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42B73956"/>
    <w:multiLevelType w:val="multilevel"/>
    <w:tmpl w:val="D220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42BB3C2B"/>
    <w:multiLevelType w:val="multilevel"/>
    <w:tmpl w:val="EED6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42D473BE"/>
    <w:multiLevelType w:val="multilevel"/>
    <w:tmpl w:val="FED2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43030839"/>
    <w:multiLevelType w:val="multilevel"/>
    <w:tmpl w:val="43F45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436E20FA"/>
    <w:multiLevelType w:val="multilevel"/>
    <w:tmpl w:val="BED2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43985959"/>
    <w:multiLevelType w:val="multilevel"/>
    <w:tmpl w:val="EE6A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43C92A05"/>
    <w:multiLevelType w:val="multilevel"/>
    <w:tmpl w:val="9852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43CA5D67"/>
    <w:multiLevelType w:val="multilevel"/>
    <w:tmpl w:val="018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44104A48"/>
    <w:multiLevelType w:val="multilevel"/>
    <w:tmpl w:val="CC80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442B58AF"/>
    <w:multiLevelType w:val="multilevel"/>
    <w:tmpl w:val="ECC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444146E5"/>
    <w:multiLevelType w:val="multilevel"/>
    <w:tmpl w:val="E59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44E25EA9"/>
    <w:multiLevelType w:val="multilevel"/>
    <w:tmpl w:val="723A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44FE1993"/>
    <w:multiLevelType w:val="multilevel"/>
    <w:tmpl w:val="887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45384A5C"/>
    <w:multiLevelType w:val="multilevel"/>
    <w:tmpl w:val="045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45812362"/>
    <w:multiLevelType w:val="multilevel"/>
    <w:tmpl w:val="5340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45825BE7"/>
    <w:multiLevelType w:val="multilevel"/>
    <w:tmpl w:val="DB50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45E34CD6"/>
    <w:multiLevelType w:val="multilevel"/>
    <w:tmpl w:val="EA60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46142AA6"/>
    <w:multiLevelType w:val="multilevel"/>
    <w:tmpl w:val="D9B2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462C5ACD"/>
    <w:multiLevelType w:val="multilevel"/>
    <w:tmpl w:val="51209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465C0BF1"/>
    <w:multiLevelType w:val="multilevel"/>
    <w:tmpl w:val="8C540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469A3CE3"/>
    <w:multiLevelType w:val="multilevel"/>
    <w:tmpl w:val="02B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46BC4B5B"/>
    <w:multiLevelType w:val="multilevel"/>
    <w:tmpl w:val="6F0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47426478"/>
    <w:multiLevelType w:val="multilevel"/>
    <w:tmpl w:val="4078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47A66FC4"/>
    <w:multiLevelType w:val="multilevel"/>
    <w:tmpl w:val="02B66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47B2388A"/>
    <w:multiLevelType w:val="multilevel"/>
    <w:tmpl w:val="7AA0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48470D9F"/>
    <w:multiLevelType w:val="multilevel"/>
    <w:tmpl w:val="9FD6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48651F33"/>
    <w:multiLevelType w:val="multilevel"/>
    <w:tmpl w:val="51C2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487736A2"/>
    <w:multiLevelType w:val="multilevel"/>
    <w:tmpl w:val="28C8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487C7274"/>
    <w:multiLevelType w:val="multilevel"/>
    <w:tmpl w:val="2D6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48896314"/>
    <w:multiLevelType w:val="multilevel"/>
    <w:tmpl w:val="7DAE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48F17953"/>
    <w:multiLevelType w:val="multilevel"/>
    <w:tmpl w:val="852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48FC26AF"/>
    <w:multiLevelType w:val="multilevel"/>
    <w:tmpl w:val="98B4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491A248D"/>
    <w:multiLevelType w:val="multilevel"/>
    <w:tmpl w:val="FF2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492257BC"/>
    <w:multiLevelType w:val="multilevel"/>
    <w:tmpl w:val="17A8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49A03EC5"/>
    <w:multiLevelType w:val="multilevel"/>
    <w:tmpl w:val="A0FC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49A5007F"/>
    <w:multiLevelType w:val="multilevel"/>
    <w:tmpl w:val="8F72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4A0446CF"/>
    <w:multiLevelType w:val="multilevel"/>
    <w:tmpl w:val="87E0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4A2D68A3"/>
    <w:multiLevelType w:val="multilevel"/>
    <w:tmpl w:val="218A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4A4459B7"/>
    <w:multiLevelType w:val="multilevel"/>
    <w:tmpl w:val="0166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4A61415A"/>
    <w:multiLevelType w:val="multilevel"/>
    <w:tmpl w:val="B3E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4A626300"/>
    <w:multiLevelType w:val="multilevel"/>
    <w:tmpl w:val="65A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4A77729D"/>
    <w:multiLevelType w:val="multilevel"/>
    <w:tmpl w:val="6C4E4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4AA86626"/>
    <w:multiLevelType w:val="multilevel"/>
    <w:tmpl w:val="11EA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4AB82973"/>
    <w:multiLevelType w:val="multilevel"/>
    <w:tmpl w:val="B9BE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4B0F52B6"/>
    <w:multiLevelType w:val="multilevel"/>
    <w:tmpl w:val="8D20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4B3D193C"/>
    <w:multiLevelType w:val="multilevel"/>
    <w:tmpl w:val="A74A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4B5B26CB"/>
    <w:multiLevelType w:val="multilevel"/>
    <w:tmpl w:val="030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4B5D79E4"/>
    <w:multiLevelType w:val="multilevel"/>
    <w:tmpl w:val="ED90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4B5E2B12"/>
    <w:multiLevelType w:val="multilevel"/>
    <w:tmpl w:val="291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4B9F5999"/>
    <w:multiLevelType w:val="multilevel"/>
    <w:tmpl w:val="172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4C2B42A2"/>
    <w:multiLevelType w:val="multilevel"/>
    <w:tmpl w:val="034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4C66318E"/>
    <w:multiLevelType w:val="multilevel"/>
    <w:tmpl w:val="B2F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4C720282"/>
    <w:multiLevelType w:val="multilevel"/>
    <w:tmpl w:val="DD2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4CE95595"/>
    <w:multiLevelType w:val="multilevel"/>
    <w:tmpl w:val="DF14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4D3E1927"/>
    <w:multiLevelType w:val="multilevel"/>
    <w:tmpl w:val="545C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4D69693A"/>
    <w:multiLevelType w:val="multilevel"/>
    <w:tmpl w:val="42FE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4DCC4EFC"/>
    <w:multiLevelType w:val="multilevel"/>
    <w:tmpl w:val="D656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4DE2260A"/>
    <w:multiLevelType w:val="multilevel"/>
    <w:tmpl w:val="15BA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4DF14E9F"/>
    <w:multiLevelType w:val="multilevel"/>
    <w:tmpl w:val="FB9A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4DFE3C90"/>
    <w:multiLevelType w:val="multilevel"/>
    <w:tmpl w:val="3FC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4EE26EED"/>
    <w:multiLevelType w:val="multilevel"/>
    <w:tmpl w:val="8E36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4EE61F71"/>
    <w:multiLevelType w:val="multilevel"/>
    <w:tmpl w:val="D4E0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4F1654C3"/>
    <w:multiLevelType w:val="multilevel"/>
    <w:tmpl w:val="1356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4F1C3794"/>
    <w:multiLevelType w:val="multilevel"/>
    <w:tmpl w:val="CD6C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4F595CFE"/>
    <w:multiLevelType w:val="multilevel"/>
    <w:tmpl w:val="698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4F9B240E"/>
    <w:multiLevelType w:val="multilevel"/>
    <w:tmpl w:val="E258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4FBE74A8"/>
    <w:multiLevelType w:val="multilevel"/>
    <w:tmpl w:val="3A5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4FE43065"/>
    <w:multiLevelType w:val="multilevel"/>
    <w:tmpl w:val="AF8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50104AC9"/>
    <w:multiLevelType w:val="multilevel"/>
    <w:tmpl w:val="ACD6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505B0C65"/>
    <w:multiLevelType w:val="multilevel"/>
    <w:tmpl w:val="692C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50713917"/>
    <w:multiLevelType w:val="multilevel"/>
    <w:tmpl w:val="BB94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507C7C1E"/>
    <w:multiLevelType w:val="multilevel"/>
    <w:tmpl w:val="CB8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50D23FFF"/>
    <w:multiLevelType w:val="multilevel"/>
    <w:tmpl w:val="CC5E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51A44AAF"/>
    <w:multiLevelType w:val="multilevel"/>
    <w:tmpl w:val="B7EE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51FC6BB4"/>
    <w:multiLevelType w:val="multilevel"/>
    <w:tmpl w:val="48F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521404C1"/>
    <w:multiLevelType w:val="multilevel"/>
    <w:tmpl w:val="069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52210D52"/>
    <w:multiLevelType w:val="multilevel"/>
    <w:tmpl w:val="62E4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52456ECB"/>
    <w:multiLevelType w:val="multilevel"/>
    <w:tmpl w:val="4ED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529B40F3"/>
    <w:multiLevelType w:val="multilevel"/>
    <w:tmpl w:val="C78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529E42FE"/>
    <w:multiLevelType w:val="multilevel"/>
    <w:tmpl w:val="B28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53076E7D"/>
    <w:multiLevelType w:val="multilevel"/>
    <w:tmpl w:val="20F0E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5320315D"/>
    <w:multiLevelType w:val="multilevel"/>
    <w:tmpl w:val="CDD8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532275C7"/>
    <w:multiLevelType w:val="multilevel"/>
    <w:tmpl w:val="4C9E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538E3E1A"/>
    <w:multiLevelType w:val="multilevel"/>
    <w:tmpl w:val="4900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53D01DFE"/>
    <w:multiLevelType w:val="multilevel"/>
    <w:tmpl w:val="A12C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53FE7E48"/>
    <w:multiLevelType w:val="multilevel"/>
    <w:tmpl w:val="D37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541F7B30"/>
    <w:multiLevelType w:val="multilevel"/>
    <w:tmpl w:val="8A60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54254E53"/>
    <w:multiLevelType w:val="multilevel"/>
    <w:tmpl w:val="2A7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546E5456"/>
    <w:multiLevelType w:val="multilevel"/>
    <w:tmpl w:val="5558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548D5A54"/>
    <w:multiLevelType w:val="multilevel"/>
    <w:tmpl w:val="2574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54A17EFE"/>
    <w:multiLevelType w:val="multilevel"/>
    <w:tmpl w:val="38EA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54D243CF"/>
    <w:multiLevelType w:val="multilevel"/>
    <w:tmpl w:val="2C5A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54E34408"/>
    <w:multiLevelType w:val="multilevel"/>
    <w:tmpl w:val="5FD00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5517221D"/>
    <w:multiLevelType w:val="multilevel"/>
    <w:tmpl w:val="F502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551B4117"/>
    <w:multiLevelType w:val="multilevel"/>
    <w:tmpl w:val="83C2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552C2EA0"/>
    <w:multiLevelType w:val="multilevel"/>
    <w:tmpl w:val="F89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55CE077A"/>
    <w:multiLevelType w:val="multilevel"/>
    <w:tmpl w:val="140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55DA5097"/>
    <w:multiLevelType w:val="multilevel"/>
    <w:tmpl w:val="FE44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56071F8D"/>
    <w:multiLevelType w:val="multilevel"/>
    <w:tmpl w:val="1336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56D149C5"/>
    <w:multiLevelType w:val="multilevel"/>
    <w:tmpl w:val="7994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56E25F56"/>
    <w:multiLevelType w:val="multilevel"/>
    <w:tmpl w:val="5B485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573675C9"/>
    <w:multiLevelType w:val="multilevel"/>
    <w:tmpl w:val="D2E2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573E3A66"/>
    <w:multiLevelType w:val="multilevel"/>
    <w:tmpl w:val="471A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57437194"/>
    <w:multiLevelType w:val="multilevel"/>
    <w:tmpl w:val="1B7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5770339C"/>
    <w:multiLevelType w:val="multilevel"/>
    <w:tmpl w:val="28464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57BF07AF"/>
    <w:multiLevelType w:val="multilevel"/>
    <w:tmpl w:val="D25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57D84136"/>
    <w:multiLevelType w:val="multilevel"/>
    <w:tmpl w:val="D05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58173984"/>
    <w:multiLevelType w:val="multilevel"/>
    <w:tmpl w:val="5E9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586D2846"/>
    <w:multiLevelType w:val="multilevel"/>
    <w:tmpl w:val="8010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58B7301D"/>
    <w:multiLevelType w:val="multilevel"/>
    <w:tmpl w:val="11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599A285D"/>
    <w:multiLevelType w:val="multilevel"/>
    <w:tmpl w:val="7532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59D93380"/>
    <w:multiLevelType w:val="multilevel"/>
    <w:tmpl w:val="E3B4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59DE71FA"/>
    <w:multiLevelType w:val="multilevel"/>
    <w:tmpl w:val="AF8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5A1B13BB"/>
    <w:multiLevelType w:val="multilevel"/>
    <w:tmpl w:val="4C1E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5AAA7ACE"/>
    <w:multiLevelType w:val="multilevel"/>
    <w:tmpl w:val="1EA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5B44137A"/>
    <w:multiLevelType w:val="multilevel"/>
    <w:tmpl w:val="DAEAB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5B5B7B6B"/>
    <w:multiLevelType w:val="multilevel"/>
    <w:tmpl w:val="2E30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5B7B42A8"/>
    <w:multiLevelType w:val="multilevel"/>
    <w:tmpl w:val="DA74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5B98262D"/>
    <w:multiLevelType w:val="multilevel"/>
    <w:tmpl w:val="A12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5BAE5FE2"/>
    <w:multiLevelType w:val="multilevel"/>
    <w:tmpl w:val="405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5CC94851"/>
    <w:multiLevelType w:val="multilevel"/>
    <w:tmpl w:val="34C0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5D041E5F"/>
    <w:multiLevelType w:val="multilevel"/>
    <w:tmpl w:val="983A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5D5F4060"/>
    <w:multiLevelType w:val="multilevel"/>
    <w:tmpl w:val="D90C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5DA70D6C"/>
    <w:multiLevelType w:val="multilevel"/>
    <w:tmpl w:val="2ECA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5E522D21"/>
    <w:multiLevelType w:val="multilevel"/>
    <w:tmpl w:val="FC40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5EBE6255"/>
    <w:multiLevelType w:val="multilevel"/>
    <w:tmpl w:val="365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5FC84122"/>
    <w:multiLevelType w:val="multilevel"/>
    <w:tmpl w:val="F7EE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5FE359D0"/>
    <w:multiLevelType w:val="multilevel"/>
    <w:tmpl w:val="AC2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5FF3388B"/>
    <w:multiLevelType w:val="multilevel"/>
    <w:tmpl w:val="D6DE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60073A3F"/>
    <w:multiLevelType w:val="multilevel"/>
    <w:tmpl w:val="6CC8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60277AE3"/>
    <w:multiLevelType w:val="multilevel"/>
    <w:tmpl w:val="4E60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609F7317"/>
    <w:multiLevelType w:val="multilevel"/>
    <w:tmpl w:val="F700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60EE4615"/>
    <w:multiLevelType w:val="multilevel"/>
    <w:tmpl w:val="A2E6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60F3096E"/>
    <w:multiLevelType w:val="multilevel"/>
    <w:tmpl w:val="F3EE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6134620E"/>
    <w:multiLevelType w:val="multilevel"/>
    <w:tmpl w:val="00B2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61512511"/>
    <w:multiLevelType w:val="multilevel"/>
    <w:tmpl w:val="5826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61C05762"/>
    <w:multiLevelType w:val="multilevel"/>
    <w:tmpl w:val="0A1C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6249547B"/>
    <w:multiLevelType w:val="multilevel"/>
    <w:tmpl w:val="71847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624C4C5E"/>
    <w:multiLevelType w:val="multilevel"/>
    <w:tmpl w:val="D22C5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62813F81"/>
    <w:multiLevelType w:val="multilevel"/>
    <w:tmpl w:val="FDA2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62907017"/>
    <w:multiLevelType w:val="multilevel"/>
    <w:tmpl w:val="EB76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62C72CFC"/>
    <w:multiLevelType w:val="multilevel"/>
    <w:tmpl w:val="F910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634E736C"/>
    <w:multiLevelType w:val="multilevel"/>
    <w:tmpl w:val="6DE6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636D1BBD"/>
    <w:multiLevelType w:val="multilevel"/>
    <w:tmpl w:val="8A42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638D740E"/>
    <w:multiLevelType w:val="multilevel"/>
    <w:tmpl w:val="389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63EE794F"/>
    <w:multiLevelType w:val="multilevel"/>
    <w:tmpl w:val="2832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640846A7"/>
    <w:multiLevelType w:val="multilevel"/>
    <w:tmpl w:val="76CA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64974C0F"/>
    <w:multiLevelType w:val="multilevel"/>
    <w:tmpl w:val="590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649B4AA0"/>
    <w:multiLevelType w:val="multilevel"/>
    <w:tmpl w:val="214E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64B12458"/>
    <w:multiLevelType w:val="multilevel"/>
    <w:tmpl w:val="E75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64B843C4"/>
    <w:multiLevelType w:val="multilevel"/>
    <w:tmpl w:val="F604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64BE2779"/>
    <w:multiLevelType w:val="multilevel"/>
    <w:tmpl w:val="F86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65011418"/>
    <w:multiLevelType w:val="multilevel"/>
    <w:tmpl w:val="29A4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65AF2E48"/>
    <w:multiLevelType w:val="multilevel"/>
    <w:tmpl w:val="98D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65B92CBE"/>
    <w:multiLevelType w:val="multilevel"/>
    <w:tmpl w:val="66B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663E172E"/>
    <w:multiLevelType w:val="multilevel"/>
    <w:tmpl w:val="E7D4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669E7CE2"/>
    <w:multiLevelType w:val="multilevel"/>
    <w:tmpl w:val="991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66BD34E0"/>
    <w:multiLevelType w:val="multilevel"/>
    <w:tmpl w:val="695C8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66F46832"/>
    <w:multiLevelType w:val="multilevel"/>
    <w:tmpl w:val="1B7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67C127FD"/>
    <w:multiLevelType w:val="multilevel"/>
    <w:tmpl w:val="C00A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67C65925"/>
    <w:multiLevelType w:val="multilevel"/>
    <w:tmpl w:val="6A3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67D117E4"/>
    <w:multiLevelType w:val="multilevel"/>
    <w:tmpl w:val="769C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67DC38A6"/>
    <w:multiLevelType w:val="multilevel"/>
    <w:tmpl w:val="1256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68345732"/>
    <w:multiLevelType w:val="multilevel"/>
    <w:tmpl w:val="C1C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68717DD2"/>
    <w:multiLevelType w:val="multilevel"/>
    <w:tmpl w:val="47C8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6883336C"/>
    <w:multiLevelType w:val="multilevel"/>
    <w:tmpl w:val="DE0C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68B819BF"/>
    <w:multiLevelType w:val="multilevel"/>
    <w:tmpl w:val="F73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68D46B59"/>
    <w:multiLevelType w:val="multilevel"/>
    <w:tmpl w:val="02F4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69540C00"/>
    <w:multiLevelType w:val="multilevel"/>
    <w:tmpl w:val="216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69A820C7"/>
    <w:multiLevelType w:val="multilevel"/>
    <w:tmpl w:val="61A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69CF04D9"/>
    <w:multiLevelType w:val="multilevel"/>
    <w:tmpl w:val="4DD6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6A7D0BAE"/>
    <w:multiLevelType w:val="multilevel"/>
    <w:tmpl w:val="9E32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6A811792"/>
    <w:multiLevelType w:val="multilevel"/>
    <w:tmpl w:val="D1A2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6ACC5111"/>
    <w:multiLevelType w:val="multilevel"/>
    <w:tmpl w:val="593CE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6B5C012D"/>
    <w:multiLevelType w:val="multilevel"/>
    <w:tmpl w:val="A114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6B5E45AA"/>
    <w:multiLevelType w:val="multilevel"/>
    <w:tmpl w:val="AF5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6B5F72E8"/>
    <w:multiLevelType w:val="multilevel"/>
    <w:tmpl w:val="F0F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6BAA18BC"/>
    <w:multiLevelType w:val="multilevel"/>
    <w:tmpl w:val="1B62D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6C1477A9"/>
    <w:multiLevelType w:val="multilevel"/>
    <w:tmpl w:val="D36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6C4A2C00"/>
    <w:multiLevelType w:val="multilevel"/>
    <w:tmpl w:val="654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6C635651"/>
    <w:multiLevelType w:val="multilevel"/>
    <w:tmpl w:val="746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6CA0169D"/>
    <w:multiLevelType w:val="multilevel"/>
    <w:tmpl w:val="5F220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6CA83EDA"/>
    <w:multiLevelType w:val="multilevel"/>
    <w:tmpl w:val="C448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6CAD6507"/>
    <w:multiLevelType w:val="multilevel"/>
    <w:tmpl w:val="102E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6CFD7263"/>
    <w:multiLevelType w:val="multilevel"/>
    <w:tmpl w:val="1B0C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6D261CD2"/>
    <w:multiLevelType w:val="multilevel"/>
    <w:tmpl w:val="CA04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6D50752B"/>
    <w:multiLevelType w:val="multilevel"/>
    <w:tmpl w:val="8796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6D5106FB"/>
    <w:multiLevelType w:val="multilevel"/>
    <w:tmpl w:val="14C6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6D657850"/>
    <w:multiLevelType w:val="multilevel"/>
    <w:tmpl w:val="C2E0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6DBF02DF"/>
    <w:multiLevelType w:val="multilevel"/>
    <w:tmpl w:val="BC8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6E1E4EA1"/>
    <w:multiLevelType w:val="multilevel"/>
    <w:tmpl w:val="7B90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6E7B46C0"/>
    <w:multiLevelType w:val="multilevel"/>
    <w:tmpl w:val="FB7E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6EA04233"/>
    <w:multiLevelType w:val="multilevel"/>
    <w:tmpl w:val="E1D6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6EB6012D"/>
    <w:multiLevelType w:val="multilevel"/>
    <w:tmpl w:val="A9FE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6F1F37A8"/>
    <w:multiLevelType w:val="multilevel"/>
    <w:tmpl w:val="BB8A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6F600DB4"/>
    <w:multiLevelType w:val="multilevel"/>
    <w:tmpl w:val="B930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6F6B27C8"/>
    <w:multiLevelType w:val="multilevel"/>
    <w:tmpl w:val="AF8A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702630E4"/>
    <w:multiLevelType w:val="multilevel"/>
    <w:tmpl w:val="D532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70873CA9"/>
    <w:multiLevelType w:val="multilevel"/>
    <w:tmpl w:val="B67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70A704CF"/>
    <w:multiLevelType w:val="multilevel"/>
    <w:tmpl w:val="52CC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70EE1896"/>
    <w:multiLevelType w:val="multilevel"/>
    <w:tmpl w:val="B3D4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713F4326"/>
    <w:multiLevelType w:val="multilevel"/>
    <w:tmpl w:val="7A9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716F0394"/>
    <w:multiLevelType w:val="multilevel"/>
    <w:tmpl w:val="CF0E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717036B4"/>
    <w:multiLevelType w:val="multilevel"/>
    <w:tmpl w:val="B846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720335A8"/>
    <w:multiLevelType w:val="multilevel"/>
    <w:tmpl w:val="7B0AB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72057C92"/>
    <w:multiLevelType w:val="multilevel"/>
    <w:tmpl w:val="8552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72532CD8"/>
    <w:multiLevelType w:val="multilevel"/>
    <w:tmpl w:val="1D3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726E2BF8"/>
    <w:multiLevelType w:val="multilevel"/>
    <w:tmpl w:val="173C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735718E6"/>
    <w:multiLevelType w:val="multilevel"/>
    <w:tmpl w:val="A454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73BD64B0"/>
    <w:multiLevelType w:val="multilevel"/>
    <w:tmpl w:val="059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73F25100"/>
    <w:multiLevelType w:val="multilevel"/>
    <w:tmpl w:val="49F6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741D5853"/>
    <w:multiLevelType w:val="multilevel"/>
    <w:tmpl w:val="851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742B6EA5"/>
    <w:multiLevelType w:val="multilevel"/>
    <w:tmpl w:val="1D0A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742B7538"/>
    <w:multiLevelType w:val="multilevel"/>
    <w:tmpl w:val="727A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742D3B4F"/>
    <w:multiLevelType w:val="multilevel"/>
    <w:tmpl w:val="121C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743B4495"/>
    <w:multiLevelType w:val="multilevel"/>
    <w:tmpl w:val="B5C84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746E6D49"/>
    <w:multiLevelType w:val="multilevel"/>
    <w:tmpl w:val="A86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747926B2"/>
    <w:multiLevelType w:val="multilevel"/>
    <w:tmpl w:val="52A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7498423B"/>
    <w:multiLevelType w:val="multilevel"/>
    <w:tmpl w:val="3F04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74CA36CE"/>
    <w:multiLevelType w:val="multilevel"/>
    <w:tmpl w:val="8A40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74F77617"/>
    <w:multiLevelType w:val="multilevel"/>
    <w:tmpl w:val="621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74FF3023"/>
    <w:multiLevelType w:val="multilevel"/>
    <w:tmpl w:val="E31A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75522238"/>
    <w:multiLevelType w:val="multilevel"/>
    <w:tmpl w:val="03B8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75685C03"/>
    <w:multiLevelType w:val="multilevel"/>
    <w:tmpl w:val="61D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757263AE"/>
    <w:multiLevelType w:val="multilevel"/>
    <w:tmpl w:val="A1FE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757430A2"/>
    <w:multiLevelType w:val="multilevel"/>
    <w:tmpl w:val="D7E8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757C5A9B"/>
    <w:multiLevelType w:val="multilevel"/>
    <w:tmpl w:val="4D88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75872049"/>
    <w:multiLevelType w:val="multilevel"/>
    <w:tmpl w:val="A83A2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75E46C7F"/>
    <w:multiLevelType w:val="multilevel"/>
    <w:tmpl w:val="186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7672503B"/>
    <w:multiLevelType w:val="multilevel"/>
    <w:tmpl w:val="76AA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768B0AF4"/>
    <w:multiLevelType w:val="multilevel"/>
    <w:tmpl w:val="CCDA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76B37FD9"/>
    <w:multiLevelType w:val="multilevel"/>
    <w:tmpl w:val="E50C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77181CC2"/>
    <w:multiLevelType w:val="multilevel"/>
    <w:tmpl w:val="D726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775C5CCA"/>
    <w:multiLevelType w:val="multilevel"/>
    <w:tmpl w:val="F3D4B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77747FBE"/>
    <w:multiLevelType w:val="multilevel"/>
    <w:tmpl w:val="F72C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77887CC9"/>
    <w:multiLevelType w:val="multilevel"/>
    <w:tmpl w:val="D77E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7796030A"/>
    <w:multiLevelType w:val="multilevel"/>
    <w:tmpl w:val="A71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77D91690"/>
    <w:multiLevelType w:val="multilevel"/>
    <w:tmpl w:val="9796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77E27A6F"/>
    <w:multiLevelType w:val="multilevel"/>
    <w:tmpl w:val="7620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77E72D0A"/>
    <w:multiLevelType w:val="multilevel"/>
    <w:tmpl w:val="339E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78036FA0"/>
    <w:multiLevelType w:val="multilevel"/>
    <w:tmpl w:val="22EC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78855003"/>
    <w:multiLevelType w:val="multilevel"/>
    <w:tmpl w:val="72D8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78AD53D0"/>
    <w:multiLevelType w:val="multilevel"/>
    <w:tmpl w:val="2EB8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78B17580"/>
    <w:multiLevelType w:val="multilevel"/>
    <w:tmpl w:val="F316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79853697"/>
    <w:multiLevelType w:val="multilevel"/>
    <w:tmpl w:val="FD58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79864BBE"/>
    <w:multiLevelType w:val="multilevel"/>
    <w:tmpl w:val="DFA69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79A92726"/>
    <w:multiLevelType w:val="multilevel"/>
    <w:tmpl w:val="12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79B01E87"/>
    <w:multiLevelType w:val="multilevel"/>
    <w:tmpl w:val="B162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79B206FB"/>
    <w:multiLevelType w:val="multilevel"/>
    <w:tmpl w:val="EF04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79CF419D"/>
    <w:multiLevelType w:val="multilevel"/>
    <w:tmpl w:val="DD1A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79DB0F0B"/>
    <w:multiLevelType w:val="multilevel"/>
    <w:tmpl w:val="BA52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7A0F5852"/>
    <w:multiLevelType w:val="multilevel"/>
    <w:tmpl w:val="337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7A1428DC"/>
    <w:multiLevelType w:val="multilevel"/>
    <w:tmpl w:val="8FF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7A487F00"/>
    <w:multiLevelType w:val="multilevel"/>
    <w:tmpl w:val="DD92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7A722D5F"/>
    <w:multiLevelType w:val="multilevel"/>
    <w:tmpl w:val="C0F8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7A957B6D"/>
    <w:multiLevelType w:val="multilevel"/>
    <w:tmpl w:val="C14A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7AC644A3"/>
    <w:multiLevelType w:val="multilevel"/>
    <w:tmpl w:val="AA7E3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7ACB1898"/>
    <w:multiLevelType w:val="multilevel"/>
    <w:tmpl w:val="4AD4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7ADD30B4"/>
    <w:multiLevelType w:val="multilevel"/>
    <w:tmpl w:val="57DA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7B484FA3"/>
    <w:multiLevelType w:val="multilevel"/>
    <w:tmpl w:val="BD2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7B6C4344"/>
    <w:multiLevelType w:val="multilevel"/>
    <w:tmpl w:val="A5D6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7BEF50FA"/>
    <w:multiLevelType w:val="multilevel"/>
    <w:tmpl w:val="81A6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7BF00C06"/>
    <w:multiLevelType w:val="multilevel"/>
    <w:tmpl w:val="E38C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7C0173FF"/>
    <w:multiLevelType w:val="multilevel"/>
    <w:tmpl w:val="B86C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7C176250"/>
    <w:multiLevelType w:val="multilevel"/>
    <w:tmpl w:val="D84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7C3608D4"/>
    <w:multiLevelType w:val="multilevel"/>
    <w:tmpl w:val="9D3E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7C3C4E58"/>
    <w:multiLevelType w:val="multilevel"/>
    <w:tmpl w:val="7A5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7C6031EE"/>
    <w:multiLevelType w:val="multilevel"/>
    <w:tmpl w:val="5932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7C842862"/>
    <w:multiLevelType w:val="multilevel"/>
    <w:tmpl w:val="E296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7D0205B3"/>
    <w:multiLevelType w:val="multilevel"/>
    <w:tmpl w:val="C312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7D1F6527"/>
    <w:multiLevelType w:val="multilevel"/>
    <w:tmpl w:val="C522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7D7A01FA"/>
    <w:multiLevelType w:val="multilevel"/>
    <w:tmpl w:val="E9E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7D9E6D5A"/>
    <w:multiLevelType w:val="multilevel"/>
    <w:tmpl w:val="B85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7DD51A11"/>
    <w:multiLevelType w:val="multilevel"/>
    <w:tmpl w:val="7758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7DE45B77"/>
    <w:multiLevelType w:val="multilevel"/>
    <w:tmpl w:val="63C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7DFE54BF"/>
    <w:multiLevelType w:val="multilevel"/>
    <w:tmpl w:val="EC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7E0730BE"/>
    <w:multiLevelType w:val="multilevel"/>
    <w:tmpl w:val="6022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7E782759"/>
    <w:multiLevelType w:val="multilevel"/>
    <w:tmpl w:val="7C3C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7EF13198"/>
    <w:multiLevelType w:val="multilevel"/>
    <w:tmpl w:val="8202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7EFB425A"/>
    <w:multiLevelType w:val="multilevel"/>
    <w:tmpl w:val="8BD0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7F0C4C15"/>
    <w:multiLevelType w:val="multilevel"/>
    <w:tmpl w:val="1C62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7F16406B"/>
    <w:multiLevelType w:val="multilevel"/>
    <w:tmpl w:val="FE54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7F16452F"/>
    <w:multiLevelType w:val="multilevel"/>
    <w:tmpl w:val="CFF6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7F274766"/>
    <w:multiLevelType w:val="multilevel"/>
    <w:tmpl w:val="C27A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7F733765"/>
    <w:multiLevelType w:val="multilevel"/>
    <w:tmpl w:val="976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7FCF7500"/>
    <w:multiLevelType w:val="multilevel"/>
    <w:tmpl w:val="98E6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7FD438C8"/>
    <w:multiLevelType w:val="multilevel"/>
    <w:tmpl w:val="401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7FE704D1"/>
    <w:multiLevelType w:val="multilevel"/>
    <w:tmpl w:val="F946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3"/>
  </w:num>
  <w:num w:numId="2">
    <w:abstractNumId w:val="177"/>
  </w:num>
  <w:num w:numId="3">
    <w:abstractNumId w:val="67"/>
  </w:num>
  <w:num w:numId="4">
    <w:abstractNumId w:val="384"/>
  </w:num>
  <w:num w:numId="5">
    <w:abstractNumId w:val="287"/>
  </w:num>
  <w:num w:numId="6">
    <w:abstractNumId w:val="0"/>
  </w:num>
  <w:num w:numId="7">
    <w:abstractNumId w:val="439"/>
  </w:num>
  <w:num w:numId="8">
    <w:abstractNumId w:val="352"/>
  </w:num>
  <w:num w:numId="9">
    <w:abstractNumId w:val="375"/>
  </w:num>
  <w:num w:numId="10">
    <w:abstractNumId w:val="283"/>
  </w:num>
  <w:num w:numId="11">
    <w:abstractNumId w:val="188"/>
  </w:num>
  <w:num w:numId="12">
    <w:abstractNumId w:val="475"/>
  </w:num>
  <w:num w:numId="13">
    <w:abstractNumId w:val="329"/>
  </w:num>
  <w:num w:numId="14">
    <w:abstractNumId w:val="251"/>
  </w:num>
  <w:num w:numId="15">
    <w:abstractNumId w:val="428"/>
  </w:num>
  <w:num w:numId="16">
    <w:abstractNumId w:val="116"/>
  </w:num>
  <w:num w:numId="17">
    <w:abstractNumId w:val="554"/>
  </w:num>
  <w:num w:numId="18">
    <w:abstractNumId w:val="467"/>
  </w:num>
  <w:num w:numId="19">
    <w:abstractNumId w:val="507"/>
  </w:num>
  <w:num w:numId="20">
    <w:abstractNumId w:val="546"/>
  </w:num>
  <w:num w:numId="21">
    <w:abstractNumId w:val="348"/>
  </w:num>
  <w:num w:numId="22">
    <w:abstractNumId w:val="252"/>
  </w:num>
  <w:num w:numId="23">
    <w:abstractNumId w:val="4"/>
  </w:num>
  <w:num w:numId="24">
    <w:abstractNumId w:val="337"/>
  </w:num>
  <w:num w:numId="25">
    <w:abstractNumId w:val="43"/>
  </w:num>
  <w:num w:numId="26">
    <w:abstractNumId w:val="359"/>
  </w:num>
  <w:num w:numId="27">
    <w:abstractNumId w:val="447"/>
  </w:num>
  <w:num w:numId="28">
    <w:abstractNumId w:val="460"/>
  </w:num>
  <w:num w:numId="29">
    <w:abstractNumId w:val="155"/>
  </w:num>
  <w:num w:numId="30">
    <w:abstractNumId w:val="75"/>
  </w:num>
  <w:num w:numId="31">
    <w:abstractNumId w:val="448"/>
  </w:num>
  <w:num w:numId="32">
    <w:abstractNumId w:val="458"/>
  </w:num>
  <w:num w:numId="33">
    <w:abstractNumId w:val="369"/>
  </w:num>
  <w:num w:numId="34">
    <w:abstractNumId w:val="145"/>
  </w:num>
  <w:num w:numId="35">
    <w:abstractNumId w:val="1"/>
  </w:num>
  <w:num w:numId="36">
    <w:abstractNumId w:val="186"/>
  </w:num>
  <w:num w:numId="37">
    <w:abstractNumId w:val="298"/>
  </w:num>
  <w:num w:numId="38">
    <w:abstractNumId w:val="543"/>
  </w:num>
  <w:num w:numId="39">
    <w:abstractNumId w:val="412"/>
  </w:num>
  <w:num w:numId="40">
    <w:abstractNumId w:val="52"/>
  </w:num>
  <w:num w:numId="41">
    <w:abstractNumId w:val="17"/>
  </w:num>
  <w:num w:numId="42">
    <w:abstractNumId w:val="514"/>
  </w:num>
  <w:num w:numId="43">
    <w:abstractNumId w:val="99"/>
  </w:num>
  <w:num w:numId="44">
    <w:abstractNumId w:val="393"/>
  </w:num>
  <w:num w:numId="45">
    <w:abstractNumId w:val="419"/>
  </w:num>
  <w:num w:numId="46">
    <w:abstractNumId w:val="158"/>
  </w:num>
  <w:num w:numId="47">
    <w:abstractNumId w:val="557"/>
  </w:num>
  <w:num w:numId="48">
    <w:abstractNumId w:val="525"/>
  </w:num>
  <w:num w:numId="49">
    <w:abstractNumId w:val="391"/>
  </w:num>
  <w:num w:numId="50">
    <w:abstractNumId w:val="442"/>
  </w:num>
  <w:num w:numId="51">
    <w:abstractNumId w:val="53"/>
  </w:num>
  <w:num w:numId="52">
    <w:abstractNumId w:val="96"/>
  </w:num>
  <w:num w:numId="53">
    <w:abstractNumId w:val="219"/>
  </w:num>
  <w:num w:numId="54">
    <w:abstractNumId w:val="310"/>
  </w:num>
  <w:num w:numId="55">
    <w:abstractNumId w:val="464"/>
  </w:num>
  <w:num w:numId="56">
    <w:abstractNumId w:val="438"/>
  </w:num>
  <w:num w:numId="57">
    <w:abstractNumId w:val="524"/>
  </w:num>
  <w:num w:numId="58">
    <w:abstractNumId w:val="8"/>
  </w:num>
  <w:num w:numId="59">
    <w:abstractNumId w:val="102"/>
  </w:num>
  <w:num w:numId="60">
    <w:abstractNumId w:val="472"/>
  </w:num>
  <w:num w:numId="61">
    <w:abstractNumId w:val="182"/>
  </w:num>
  <w:num w:numId="62">
    <w:abstractNumId w:val="140"/>
  </w:num>
  <w:num w:numId="63">
    <w:abstractNumId w:val="277"/>
  </w:num>
  <w:num w:numId="64">
    <w:abstractNumId w:val="157"/>
  </w:num>
  <w:num w:numId="65">
    <w:abstractNumId w:val="294"/>
  </w:num>
  <w:num w:numId="66">
    <w:abstractNumId w:val="406"/>
  </w:num>
  <w:num w:numId="67">
    <w:abstractNumId w:val="97"/>
  </w:num>
  <w:num w:numId="68">
    <w:abstractNumId w:val="19"/>
  </w:num>
  <w:num w:numId="69">
    <w:abstractNumId w:val="573"/>
  </w:num>
  <w:num w:numId="70">
    <w:abstractNumId w:val="173"/>
  </w:num>
  <w:num w:numId="71">
    <w:abstractNumId w:val="191"/>
  </w:num>
  <w:num w:numId="72">
    <w:abstractNumId w:val="62"/>
  </w:num>
  <w:num w:numId="73">
    <w:abstractNumId w:val="551"/>
  </w:num>
  <w:num w:numId="74">
    <w:abstractNumId w:val="91"/>
  </w:num>
  <w:num w:numId="75">
    <w:abstractNumId w:val="314"/>
  </w:num>
  <w:num w:numId="76">
    <w:abstractNumId w:val="291"/>
  </w:num>
  <w:num w:numId="77">
    <w:abstractNumId w:val="542"/>
  </w:num>
  <w:num w:numId="78">
    <w:abstractNumId w:val="3"/>
  </w:num>
  <w:num w:numId="79">
    <w:abstractNumId w:val="374"/>
  </w:num>
  <w:num w:numId="80">
    <w:abstractNumId w:val="429"/>
  </w:num>
  <w:num w:numId="81">
    <w:abstractNumId w:val="415"/>
  </w:num>
  <w:num w:numId="82">
    <w:abstractNumId w:val="309"/>
  </w:num>
  <w:num w:numId="83">
    <w:abstractNumId w:val="34"/>
  </w:num>
  <w:num w:numId="84">
    <w:abstractNumId w:val="378"/>
  </w:num>
  <w:num w:numId="85">
    <w:abstractNumId w:val="315"/>
  </w:num>
  <w:num w:numId="86">
    <w:abstractNumId w:val="143"/>
  </w:num>
  <w:num w:numId="87">
    <w:abstractNumId w:val="422"/>
  </w:num>
  <w:num w:numId="88">
    <w:abstractNumId w:val="225"/>
  </w:num>
  <w:num w:numId="89">
    <w:abstractNumId w:val="164"/>
  </w:num>
  <w:num w:numId="90">
    <w:abstractNumId w:val="495"/>
  </w:num>
  <w:num w:numId="91">
    <w:abstractNumId w:val="258"/>
  </w:num>
  <w:num w:numId="92">
    <w:abstractNumId w:val="170"/>
  </w:num>
  <w:num w:numId="93">
    <w:abstractNumId w:val="468"/>
  </w:num>
  <w:num w:numId="94">
    <w:abstractNumId w:val="509"/>
  </w:num>
  <w:num w:numId="95">
    <w:abstractNumId w:val="233"/>
  </w:num>
  <w:num w:numId="96">
    <w:abstractNumId w:val="371"/>
  </w:num>
  <w:num w:numId="97">
    <w:abstractNumId w:val="433"/>
  </w:num>
  <w:num w:numId="98">
    <w:abstractNumId w:val="564"/>
  </w:num>
  <w:num w:numId="99">
    <w:abstractNumId w:val="82"/>
  </w:num>
  <w:num w:numId="100">
    <w:abstractNumId w:val="243"/>
  </w:num>
  <w:num w:numId="101">
    <w:abstractNumId w:val="133"/>
  </w:num>
  <w:num w:numId="102">
    <w:abstractNumId w:val="416"/>
  </w:num>
  <w:num w:numId="103">
    <w:abstractNumId w:val="389"/>
  </w:num>
  <w:num w:numId="104">
    <w:abstractNumId w:val="517"/>
  </w:num>
  <w:num w:numId="105">
    <w:abstractNumId w:val="31"/>
  </w:num>
  <w:num w:numId="106">
    <w:abstractNumId w:val="269"/>
  </w:num>
  <w:num w:numId="107">
    <w:abstractNumId w:val="459"/>
  </w:num>
  <w:num w:numId="108">
    <w:abstractNumId w:val="552"/>
  </w:num>
  <w:num w:numId="109">
    <w:abstractNumId w:val="342"/>
  </w:num>
  <w:num w:numId="110">
    <w:abstractNumId w:val="78"/>
  </w:num>
  <w:num w:numId="111">
    <w:abstractNumId w:val="330"/>
  </w:num>
  <w:num w:numId="112">
    <w:abstractNumId w:val="545"/>
  </w:num>
  <w:num w:numId="113">
    <w:abstractNumId w:val="411"/>
  </w:num>
  <w:num w:numId="114">
    <w:abstractNumId w:val="212"/>
  </w:num>
  <w:num w:numId="115">
    <w:abstractNumId w:val="377"/>
  </w:num>
  <w:num w:numId="116">
    <w:abstractNumId w:val="136"/>
  </w:num>
  <w:num w:numId="117">
    <w:abstractNumId w:val="386"/>
  </w:num>
  <w:num w:numId="118">
    <w:abstractNumId w:val="222"/>
  </w:num>
  <w:num w:numId="119">
    <w:abstractNumId w:val="284"/>
  </w:num>
  <w:num w:numId="120">
    <w:abstractNumId w:val="304"/>
  </w:num>
  <w:num w:numId="121">
    <w:abstractNumId w:val="488"/>
  </w:num>
  <w:num w:numId="122">
    <w:abstractNumId w:val="469"/>
  </w:num>
  <w:num w:numId="123">
    <w:abstractNumId w:val="262"/>
  </w:num>
  <w:num w:numId="124">
    <w:abstractNumId w:val="323"/>
  </w:num>
  <w:num w:numId="125">
    <w:abstractNumId w:val="205"/>
  </w:num>
  <w:num w:numId="126">
    <w:abstractNumId w:val="7"/>
  </w:num>
  <w:num w:numId="127">
    <w:abstractNumId w:val="326"/>
  </w:num>
  <w:num w:numId="128">
    <w:abstractNumId w:val="68"/>
  </w:num>
  <w:num w:numId="129">
    <w:abstractNumId w:val="5"/>
  </w:num>
  <w:num w:numId="130">
    <w:abstractNumId w:val="332"/>
  </w:num>
  <w:num w:numId="131">
    <w:abstractNumId w:val="44"/>
  </w:num>
  <w:num w:numId="132">
    <w:abstractNumId w:val="263"/>
  </w:num>
  <w:num w:numId="133">
    <w:abstractNumId w:val="444"/>
  </w:num>
  <w:num w:numId="134">
    <w:abstractNumId w:val="273"/>
  </w:num>
  <w:num w:numId="135">
    <w:abstractNumId w:val="528"/>
  </w:num>
  <w:num w:numId="136">
    <w:abstractNumId w:val="42"/>
  </w:num>
  <w:num w:numId="137">
    <w:abstractNumId w:val="268"/>
  </w:num>
  <w:num w:numId="138">
    <w:abstractNumId w:val="115"/>
  </w:num>
  <w:num w:numId="139">
    <w:abstractNumId w:val="127"/>
  </w:num>
  <w:num w:numId="140">
    <w:abstractNumId w:val="501"/>
  </w:num>
  <w:num w:numId="141">
    <w:abstractNumId w:val="189"/>
  </w:num>
  <w:num w:numId="142">
    <w:abstractNumId w:val="547"/>
  </w:num>
  <w:num w:numId="143">
    <w:abstractNumId w:val="16"/>
  </w:num>
  <w:num w:numId="144">
    <w:abstractNumId w:val="531"/>
  </w:num>
  <w:num w:numId="145">
    <w:abstractNumId w:val="29"/>
  </w:num>
  <w:num w:numId="146">
    <w:abstractNumId w:val="25"/>
  </w:num>
  <w:num w:numId="147">
    <w:abstractNumId w:val="122"/>
  </w:num>
  <w:num w:numId="148">
    <w:abstractNumId w:val="474"/>
  </w:num>
  <w:num w:numId="149">
    <w:abstractNumId w:val="38"/>
  </w:num>
  <w:num w:numId="150">
    <w:abstractNumId w:val="272"/>
  </w:num>
  <w:num w:numId="151">
    <w:abstractNumId w:val="529"/>
  </w:num>
  <w:num w:numId="152">
    <w:abstractNumId w:val="478"/>
  </w:num>
  <w:num w:numId="153">
    <w:abstractNumId w:val="74"/>
  </w:num>
  <w:num w:numId="154">
    <w:abstractNumId w:val="431"/>
  </w:num>
  <w:num w:numId="155">
    <w:abstractNumId w:val="86"/>
  </w:num>
  <w:num w:numId="156">
    <w:abstractNumId w:val="137"/>
  </w:num>
  <w:num w:numId="157">
    <w:abstractNumId w:val="194"/>
  </w:num>
  <w:num w:numId="158">
    <w:abstractNumId w:val="506"/>
  </w:num>
  <w:num w:numId="159">
    <w:abstractNumId w:val="33"/>
  </w:num>
  <w:num w:numId="160">
    <w:abstractNumId w:val="150"/>
  </w:num>
  <w:num w:numId="161">
    <w:abstractNumId w:val="203"/>
  </w:num>
  <w:num w:numId="162">
    <w:abstractNumId w:val="87"/>
  </w:num>
  <w:num w:numId="163">
    <w:abstractNumId w:val="195"/>
  </w:num>
  <w:num w:numId="164">
    <w:abstractNumId w:val="209"/>
  </w:num>
  <w:num w:numId="165">
    <w:abstractNumId w:val="159"/>
  </w:num>
  <w:num w:numId="166">
    <w:abstractNumId w:val="340"/>
  </w:num>
  <w:num w:numId="167">
    <w:abstractNumId w:val="132"/>
  </w:num>
  <w:num w:numId="168">
    <w:abstractNumId w:val="119"/>
  </w:num>
  <w:num w:numId="169">
    <w:abstractNumId w:val="357"/>
  </w:num>
  <w:num w:numId="170">
    <w:abstractNumId w:val="494"/>
  </w:num>
  <w:num w:numId="171">
    <w:abstractNumId w:val="265"/>
  </w:num>
  <w:num w:numId="172">
    <w:abstractNumId w:val="210"/>
  </w:num>
  <w:num w:numId="173">
    <w:abstractNumId w:val="94"/>
  </w:num>
  <w:num w:numId="174">
    <w:abstractNumId w:val="37"/>
  </w:num>
  <w:num w:numId="175">
    <w:abstractNumId w:val="519"/>
  </w:num>
  <w:num w:numId="176">
    <w:abstractNumId w:val="22"/>
  </w:num>
  <w:num w:numId="177">
    <w:abstractNumId w:val="73"/>
  </w:num>
  <w:num w:numId="178">
    <w:abstractNumId w:val="100"/>
  </w:num>
  <w:num w:numId="179">
    <w:abstractNumId w:val="151"/>
  </w:num>
  <w:num w:numId="180">
    <w:abstractNumId w:val="117"/>
  </w:num>
  <w:num w:numId="181">
    <w:abstractNumId w:val="383"/>
  </w:num>
  <w:num w:numId="182">
    <w:abstractNumId w:val="234"/>
  </w:num>
  <w:num w:numId="183">
    <w:abstractNumId w:val="208"/>
  </w:num>
  <w:num w:numId="184">
    <w:abstractNumId w:val="435"/>
  </w:num>
  <w:num w:numId="185">
    <w:abstractNumId w:val="526"/>
  </w:num>
  <w:num w:numId="186">
    <w:abstractNumId w:val="254"/>
  </w:num>
  <w:num w:numId="187">
    <w:abstractNumId w:val="318"/>
  </w:num>
  <w:num w:numId="188">
    <w:abstractNumId w:val="417"/>
  </w:num>
  <w:num w:numId="189">
    <w:abstractNumId w:val="69"/>
  </w:num>
  <w:num w:numId="190">
    <w:abstractNumId w:val="92"/>
  </w:num>
  <w:num w:numId="191">
    <w:abstractNumId w:val="351"/>
  </w:num>
  <w:num w:numId="192">
    <w:abstractNumId w:val="199"/>
  </w:num>
  <w:num w:numId="193">
    <w:abstractNumId w:val="405"/>
  </w:num>
  <w:num w:numId="194">
    <w:abstractNumId w:val="32"/>
  </w:num>
  <w:num w:numId="195">
    <w:abstractNumId w:val="344"/>
  </w:num>
  <w:num w:numId="196">
    <w:abstractNumId w:val="218"/>
  </w:num>
  <w:num w:numId="197">
    <w:abstractNumId w:val="156"/>
  </w:num>
  <w:num w:numId="198">
    <w:abstractNumId w:val="49"/>
  </w:num>
  <w:num w:numId="199">
    <w:abstractNumId w:val="221"/>
  </w:num>
  <w:num w:numId="200">
    <w:abstractNumId w:val="454"/>
  </w:num>
  <w:num w:numId="201">
    <w:abstractNumId w:val="171"/>
  </w:num>
  <w:num w:numId="202">
    <w:abstractNumId w:val="499"/>
  </w:num>
  <w:num w:numId="203">
    <w:abstractNumId w:val="278"/>
  </w:num>
  <w:num w:numId="204">
    <w:abstractNumId w:val="308"/>
  </w:num>
  <w:num w:numId="205">
    <w:abstractNumId w:val="549"/>
  </w:num>
  <w:num w:numId="206">
    <w:abstractNumId w:val="241"/>
  </w:num>
  <w:num w:numId="207">
    <w:abstractNumId w:val="360"/>
  </w:num>
  <w:num w:numId="208">
    <w:abstractNumId w:val="250"/>
  </w:num>
  <w:num w:numId="209">
    <w:abstractNumId w:val="533"/>
  </w:num>
  <w:num w:numId="210">
    <w:abstractNumId w:val="197"/>
  </w:num>
  <w:num w:numId="211">
    <w:abstractNumId w:val="319"/>
  </w:num>
  <w:num w:numId="212">
    <w:abstractNumId w:val="385"/>
  </w:num>
  <w:num w:numId="213">
    <w:abstractNumId w:val="70"/>
  </w:num>
  <w:num w:numId="214">
    <w:abstractNumId w:val="397"/>
  </w:num>
  <w:num w:numId="215">
    <w:abstractNumId w:val="404"/>
  </w:num>
  <w:num w:numId="216">
    <w:abstractNumId w:val="576"/>
  </w:num>
  <w:num w:numId="217">
    <w:abstractNumId w:val="436"/>
  </w:num>
  <w:num w:numId="218">
    <w:abstractNumId w:val="381"/>
  </w:num>
  <w:num w:numId="219">
    <w:abstractNumId w:val="427"/>
  </w:num>
  <w:num w:numId="220">
    <w:abstractNumId w:val="206"/>
  </w:num>
  <w:num w:numId="221">
    <w:abstractNumId w:val="550"/>
  </w:num>
  <w:num w:numId="222">
    <w:abstractNumId w:val="174"/>
  </w:num>
  <w:num w:numId="223">
    <w:abstractNumId w:val="492"/>
  </w:num>
  <w:num w:numId="224">
    <w:abstractNumId w:val="166"/>
  </w:num>
  <w:num w:numId="225">
    <w:abstractNumId w:val="13"/>
  </w:num>
  <w:num w:numId="226">
    <w:abstractNumId w:val="64"/>
  </w:num>
  <w:num w:numId="227">
    <w:abstractNumId w:val="418"/>
  </w:num>
  <w:num w:numId="228">
    <w:abstractNumId w:val="200"/>
  </w:num>
  <w:num w:numId="229">
    <w:abstractNumId w:val="305"/>
  </w:num>
  <w:num w:numId="230">
    <w:abstractNumId w:val="366"/>
  </w:num>
  <w:num w:numId="231">
    <w:abstractNumId w:val="178"/>
  </w:num>
  <w:num w:numId="232">
    <w:abstractNumId w:val="516"/>
  </w:num>
  <w:num w:numId="233">
    <w:abstractNumId w:val="9"/>
  </w:num>
  <w:num w:numId="234">
    <w:abstractNumId w:val="432"/>
  </w:num>
  <w:num w:numId="235">
    <w:abstractNumId w:val="160"/>
  </w:num>
  <w:num w:numId="236">
    <w:abstractNumId w:val="403"/>
  </w:num>
  <w:num w:numId="237">
    <w:abstractNumId w:val="93"/>
  </w:num>
  <w:num w:numId="238">
    <w:abstractNumId w:val="183"/>
  </w:num>
  <w:num w:numId="239">
    <w:abstractNumId w:val="311"/>
  </w:num>
  <w:num w:numId="240">
    <w:abstractNumId w:val="471"/>
  </w:num>
  <w:num w:numId="241">
    <w:abstractNumId w:val="350"/>
  </w:num>
  <w:num w:numId="242">
    <w:abstractNumId w:val="275"/>
  </w:num>
  <w:num w:numId="243">
    <w:abstractNumId w:val="473"/>
  </w:num>
  <w:num w:numId="244">
    <w:abstractNumId w:val="354"/>
  </w:num>
  <w:num w:numId="245">
    <w:abstractNumId w:val="108"/>
  </w:num>
  <w:num w:numId="246">
    <w:abstractNumId w:val="296"/>
  </w:num>
  <w:num w:numId="247">
    <w:abstractNumId w:val="479"/>
  </w:num>
  <w:num w:numId="248">
    <w:abstractNumId w:val="325"/>
  </w:num>
  <w:num w:numId="249">
    <w:abstractNumId w:val="498"/>
  </w:num>
  <w:num w:numId="250">
    <w:abstractNumId w:val="327"/>
  </w:num>
  <w:num w:numId="251">
    <w:abstractNumId w:val="266"/>
  </w:num>
  <w:num w:numId="252">
    <w:abstractNumId w:val="223"/>
  </w:num>
  <w:num w:numId="253">
    <w:abstractNumId w:val="253"/>
  </w:num>
  <w:num w:numId="254">
    <w:abstractNumId w:val="276"/>
  </w:num>
  <w:num w:numId="255">
    <w:abstractNumId w:val="231"/>
  </w:num>
  <w:num w:numId="256">
    <w:abstractNumId w:val="154"/>
  </w:num>
  <w:num w:numId="257">
    <w:abstractNumId w:val="153"/>
  </w:num>
  <w:num w:numId="258">
    <w:abstractNumId w:val="312"/>
  </w:num>
  <w:num w:numId="259">
    <w:abstractNumId w:val="334"/>
  </w:num>
  <w:num w:numId="260">
    <w:abstractNumId w:val="60"/>
  </w:num>
  <w:num w:numId="261">
    <w:abstractNumId w:val="505"/>
  </w:num>
  <w:num w:numId="262">
    <w:abstractNumId w:val="39"/>
  </w:num>
  <w:num w:numId="263">
    <w:abstractNumId w:val="55"/>
  </w:num>
  <w:num w:numId="264">
    <w:abstractNumId w:val="135"/>
  </w:num>
  <w:num w:numId="265">
    <w:abstractNumId w:val="286"/>
  </w:num>
  <w:num w:numId="266">
    <w:abstractNumId w:val="280"/>
  </w:num>
  <w:num w:numId="267">
    <w:abstractNumId w:val="45"/>
  </w:num>
  <w:num w:numId="268">
    <w:abstractNumId w:val="424"/>
  </w:num>
  <w:num w:numId="269">
    <w:abstractNumId w:val="20"/>
  </w:num>
  <w:num w:numId="270">
    <w:abstractNumId w:val="394"/>
  </w:num>
  <w:num w:numId="271">
    <w:abstractNumId w:val="192"/>
  </w:num>
  <w:num w:numId="272">
    <w:abstractNumId w:val="414"/>
  </w:num>
  <w:num w:numId="273">
    <w:abstractNumId w:val="500"/>
  </w:num>
  <w:num w:numId="274">
    <w:abstractNumId w:val="104"/>
  </w:num>
  <w:num w:numId="275">
    <w:abstractNumId w:val="449"/>
  </w:num>
  <w:num w:numId="276">
    <w:abstractNumId w:val="196"/>
  </w:num>
  <w:num w:numId="277">
    <w:abstractNumId w:val="313"/>
  </w:num>
  <w:num w:numId="278">
    <w:abstractNumId w:val="138"/>
  </w:num>
  <w:num w:numId="279">
    <w:abstractNumId w:val="211"/>
  </w:num>
  <w:num w:numId="280">
    <w:abstractNumId w:val="23"/>
  </w:num>
  <w:num w:numId="281">
    <w:abstractNumId w:val="321"/>
  </w:num>
  <w:num w:numId="282">
    <w:abstractNumId w:val="227"/>
  </w:num>
  <w:num w:numId="283">
    <w:abstractNumId w:val="303"/>
  </w:num>
  <w:num w:numId="284">
    <w:abstractNumId w:val="456"/>
  </w:num>
  <w:num w:numId="285">
    <w:abstractNumId w:val="496"/>
  </w:num>
  <w:num w:numId="286">
    <w:abstractNumId w:val="539"/>
  </w:num>
  <w:num w:numId="287">
    <w:abstractNumId w:val="425"/>
  </w:num>
  <w:num w:numId="288">
    <w:abstractNumId w:val="508"/>
  </w:num>
  <w:num w:numId="289">
    <w:abstractNumId w:val="217"/>
  </w:num>
  <w:num w:numId="290">
    <w:abstractNumId w:val="85"/>
  </w:num>
  <w:num w:numId="291">
    <w:abstractNumId w:val="76"/>
  </w:num>
  <w:num w:numId="292">
    <w:abstractNumId w:val="185"/>
  </w:num>
  <w:num w:numId="293">
    <w:abstractNumId w:val="236"/>
  </w:num>
  <w:num w:numId="294">
    <w:abstractNumId w:val="281"/>
  </w:num>
  <w:num w:numId="295">
    <w:abstractNumId w:val="101"/>
  </w:num>
  <w:num w:numId="296">
    <w:abstractNumId w:val="466"/>
  </w:num>
  <w:num w:numId="297">
    <w:abstractNumId w:val="295"/>
  </w:num>
  <w:num w:numId="298">
    <w:abstractNumId w:val="105"/>
  </w:num>
  <w:num w:numId="299">
    <w:abstractNumId w:val="503"/>
  </w:num>
  <w:num w:numId="300">
    <w:abstractNumId w:val="244"/>
  </w:num>
  <w:num w:numId="301">
    <w:abstractNumId w:val="491"/>
  </w:num>
  <w:num w:numId="302">
    <w:abstractNumId w:val="462"/>
  </w:num>
  <w:num w:numId="303">
    <w:abstractNumId w:val="134"/>
  </w:num>
  <w:num w:numId="304">
    <w:abstractNumId w:val="370"/>
  </w:num>
  <w:num w:numId="305">
    <w:abstractNumId w:val="11"/>
  </w:num>
  <w:num w:numId="306">
    <w:abstractNumId w:val="71"/>
  </w:num>
  <w:num w:numId="307">
    <w:abstractNumId w:val="538"/>
  </w:num>
  <w:num w:numId="308">
    <w:abstractNumId w:val="6"/>
  </w:num>
  <w:num w:numId="309">
    <w:abstractNumId w:val="15"/>
  </w:num>
  <w:num w:numId="310">
    <w:abstractNumId w:val="297"/>
  </w:num>
  <w:num w:numId="311">
    <w:abstractNumId w:val="563"/>
  </w:num>
  <w:num w:numId="312">
    <w:abstractNumId w:val="163"/>
  </w:num>
  <w:num w:numId="313">
    <w:abstractNumId w:val="470"/>
  </w:num>
  <w:num w:numId="314">
    <w:abstractNumId w:val="201"/>
  </w:num>
  <w:num w:numId="315">
    <w:abstractNumId w:val="235"/>
  </w:num>
  <w:num w:numId="316">
    <w:abstractNumId w:val="562"/>
  </w:num>
  <w:num w:numId="317">
    <w:abstractNumId w:val="242"/>
  </w:num>
  <w:num w:numId="318">
    <w:abstractNumId w:val="35"/>
  </w:num>
  <w:num w:numId="319">
    <w:abstractNumId w:val="267"/>
  </w:num>
  <w:num w:numId="320">
    <w:abstractNumId w:val="193"/>
  </w:num>
  <w:num w:numId="321">
    <w:abstractNumId w:val="343"/>
  </w:num>
  <w:num w:numId="322">
    <w:abstractNumId w:val="398"/>
  </w:num>
  <w:num w:numId="323">
    <w:abstractNumId w:val="356"/>
  </w:num>
  <w:num w:numId="324">
    <w:abstractNumId w:val="279"/>
  </w:num>
  <w:num w:numId="325">
    <w:abstractNumId w:val="165"/>
  </w:num>
  <w:num w:numId="326">
    <w:abstractNumId w:val="338"/>
  </w:num>
  <w:num w:numId="327">
    <w:abstractNumId w:val="228"/>
  </w:num>
  <w:num w:numId="328">
    <w:abstractNumId w:val="36"/>
  </w:num>
  <w:num w:numId="329">
    <w:abstractNumId w:val="497"/>
  </w:num>
  <w:num w:numId="330">
    <w:abstractNumId w:val="453"/>
  </w:num>
  <w:num w:numId="331">
    <w:abstractNumId w:val="110"/>
  </w:num>
  <w:num w:numId="332">
    <w:abstractNumId w:val="54"/>
  </w:num>
  <w:num w:numId="333">
    <w:abstractNumId w:val="128"/>
  </w:num>
  <w:num w:numId="334">
    <w:abstractNumId w:val="247"/>
  </w:num>
  <w:num w:numId="335">
    <w:abstractNumId w:val="293"/>
  </w:num>
  <w:num w:numId="336">
    <w:abstractNumId w:val="565"/>
  </w:num>
  <w:num w:numId="337">
    <w:abstractNumId w:val="215"/>
  </w:num>
  <w:num w:numId="338">
    <w:abstractNumId w:val="216"/>
  </w:num>
  <w:num w:numId="339">
    <w:abstractNumId w:val="130"/>
  </w:num>
  <w:num w:numId="340">
    <w:abstractNumId w:val="367"/>
  </w:num>
  <w:num w:numId="341">
    <w:abstractNumId w:val="548"/>
  </w:num>
  <w:num w:numId="342">
    <w:abstractNumId w:val="255"/>
  </w:num>
  <w:num w:numId="343">
    <w:abstractNumId w:val="480"/>
  </w:num>
  <w:num w:numId="344">
    <w:abstractNumId w:val="149"/>
  </w:num>
  <w:num w:numId="345">
    <w:abstractNumId w:val="510"/>
  </w:num>
  <w:num w:numId="346">
    <w:abstractNumId w:val="232"/>
  </w:num>
  <w:num w:numId="347">
    <w:abstractNumId w:val="407"/>
  </w:num>
  <w:num w:numId="348">
    <w:abstractNumId w:val="482"/>
  </w:num>
  <w:num w:numId="349">
    <w:abstractNumId w:val="224"/>
  </w:num>
  <w:num w:numId="350">
    <w:abstractNumId w:val="106"/>
  </w:num>
  <w:num w:numId="351">
    <w:abstractNumId w:val="408"/>
  </w:num>
  <w:num w:numId="352">
    <w:abstractNumId w:val="452"/>
  </w:num>
  <w:num w:numId="353">
    <w:abstractNumId w:val="148"/>
  </w:num>
  <w:num w:numId="354">
    <w:abstractNumId w:val="187"/>
  </w:num>
  <w:num w:numId="355">
    <w:abstractNumId w:val="28"/>
  </w:num>
  <w:num w:numId="356">
    <w:abstractNumId w:val="63"/>
  </w:num>
  <w:num w:numId="357">
    <w:abstractNumId w:val="333"/>
  </w:num>
  <w:num w:numId="358">
    <w:abstractNumId w:val="237"/>
  </w:num>
  <w:num w:numId="359">
    <w:abstractNumId w:val="72"/>
  </w:num>
  <w:num w:numId="360">
    <w:abstractNumId w:val="316"/>
  </w:num>
  <w:num w:numId="361">
    <w:abstractNumId w:val="361"/>
  </w:num>
  <w:num w:numId="362">
    <w:abstractNumId w:val="504"/>
  </w:num>
  <w:num w:numId="363">
    <w:abstractNumId w:val="220"/>
  </w:num>
  <w:num w:numId="364">
    <w:abstractNumId w:val="477"/>
  </w:num>
  <w:num w:numId="365">
    <w:abstractNumId w:val="575"/>
  </w:num>
  <w:num w:numId="366">
    <w:abstractNumId w:val="490"/>
  </w:num>
  <w:num w:numId="367">
    <w:abstractNumId w:val="534"/>
  </w:num>
  <w:num w:numId="368">
    <w:abstractNumId w:val="437"/>
  </w:num>
  <w:num w:numId="369">
    <w:abstractNumId w:val="558"/>
  </w:num>
  <w:num w:numId="370">
    <w:abstractNumId w:val="139"/>
  </w:num>
  <w:num w:numId="371">
    <w:abstractNumId w:val="368"/>
  </w:num>
  <w:num w:numId="372">
    <w:abstractNumId w:val="125"/>
  </w:num>
  <w:num w:numId="373">
    <w:abstractNumId w:val="257"/>
  </w:num>
  <w:num w:numId="374">
    <w:abstractNumId w:val="561"/>
  </w:num>
  <w:num w:numId="375">
    <w:abstractNumId w:val="578"/>
  </w:num>
  <w:num w:numId="376">
    <w:abstractNumId w:val="123"/>
  </w:num>
  <w:num w:numId="377">
    <w:abstractNumId w:val="345"/>
  </w:num>
  <w:num w:numId="378">
    <w:abstractNumId w:val="111"/>
  </w:num>
  <w:num w:numId="379">
    <w:abstractNumId w:val="544"/>
  </w:num>
  <w:num w:numId="380">
    <w:abstractNumId w:val="463"/>
  </w:num>
  <w:num w:numId="381">
    <w:abstractNumId w:val="515"/>
  </w:num>
  <w:num w:numId="382">
    <w:abstractNumId w:val="162"/>
  </w:num>
  <w:num w:numId="383">
    <w:abstractNumId w:val="167"/>
  </w:num>
  <w:num w:numId="384">
    <w:abstractNumId w:val="289"/>
  </w:num>
  <w:num w:numId="385">
    <w:abstractNumId w:val="523"/>
  </w:num>
  <w:num w:numId="386">
    <w:abstractNumId w:val="124"/>
  </w:num>
  <w:num w:numId="387">
    <w:abstractNumId w:val="256"/>
  </w:num>
  <w:num w:numId="388">
    <w:abstractNumId w:val="399"/>
  </w:num>
  <w:num w:numId="389">
    <w:abstractNumId w:val="487"/>
  </w:num>
  <w:num w:numId="390">
    <w:abstractNumId w:val="126"/>
  </w:num>
  <w:num w:numId="391">
    <w:abstractNumId w:val="229"/>
  </w:num>
  <w:num w:numId="392">
    <w:abstractNumId w:val="379"/>
  </w:num>
  <w:num w:numId="393">
    <w:abstractNumId w:val="451"/>
  </w:num>
  <w:num w:numId="394">
    <w:abstractNumId w:val="476"/>
  </w:num>
  <w:num w:numId="395">
    <w:abstractNumId w:val="47"/>
  </w:num>
  <w:num w:numId="396">
    <w:abstractNumId w:val="455"/>
  </w:num>
  <w:num w:numId="397">
    <w:abstractNumId w:val="485"/>
  </w:num>
  <w:num w:numId="398">
    <w:abstractNumId w:val="248"/>
  </w:num>
  <w:num w:numId="399">
    <w:abstractNumId w:val="527"/>
  </w:num>
  <w:num w:numId="400">
    <w:abstractNumId w:val="355"/>
  </w:num>
  <w:num w:numId="401">
    <w:abstractNumId w:val="520"/>
  </w:num>
  <w:num w:numId="402">
    <w:abstractNumId w:val="175"/>
  </w:num>
  <w:num w:numId="403">
    <w:abstractNumId w:val="66"/>
  </w:num>
  <w:num w:numId="404">
    <w:abstractNumId w:val="537"/>
  </w:num>
  <w:num w:numId="405">
    <w:abstractNumId w:val="336"/>
  </w:num>
  <w:num w:numId="406">
    <w:abstractNumId w:val="12"/>
  </w:num>
  <w:num w:numId="407">
    <w:abstractNumId w:val="420"/>
  </w:num>
  <w:num w:numId="408">
    <w:abstractNumId w:val="572"/>
  </w:num>
  <w:num w:numId="409">
    <w:abstractNumId w:val="103"/>
  </w:num>
  <w:num w:numId="410">
    <w:abstractNumId w:val="246"/>
  </w:num>
  <w:num w:numId="411">
    <w:abstractNumId w:val="441"/>
  </w:num>
  <w:num w:numId="412">
    <w:abstractNumId w:val="57"/>
  </w:num>
  <w:num w:numId="413">
    <w:abstractNumId w:val="328"/>
  </w:num>
  <w:num w:numId="414">
    <w:abstractNumId w:val="40"/>
  </w:num>
  <w:num w:numId="415">
    <w:abstractNumId w:val="292"/>
  </w:num>
  <w:num w:numId="416">
    <w:abstractNumId w:val="98"/>
  </w:num>
  <w:num w:numId="417">
    <w:abstractNumId w:val="317"/>
  </w:num>
  <w:num w:numId="418">
    <w:abstractNumId w:val="21"/>
  </w:num>
  <w:num w:numId="419">
    <w:abstractNumId w:val="59"/>
  </w:num>
  <w:num w:numId="420">
    <w:abstractNumId w:val="129"/>
  </w:num>
  <w:num w:numId="421">
    <w:abstractNumId w:val="522"/>
  </w:num>
  <w:num w:numId="422">
    <w:abstractNumId w:val="320"/>
  </w:num>
  <w:num w:numId="423">
    <w:abstractNumId w:val="493"/>
  </w:num>
  <w:num w:numId="424">
    <w:abstractNumId w:val="238"/>
  </w:num>
  <w:num w:numId="425">
    <w:abstractNumId w:val="306"/>
  </w:num>
  <w:num w:numId="426">
    <w:abstractNumId w:val="574"/>
  </w:num>
  <w:num w:numId="427">
    <w:abstractNumId w:val="353"/>
  </w:num>
  <w:num w:numId="428">
    <w:abstractNumId w:val="410"/>
  </w:num>
  <w:num w:numId="429">
    <w:abstractNumId w:val="121"/>
  </w:num>
  <w:num w:numId="430">
    <w:abstractNumId w:val="95"/>
  </w:num>
  <w:num w:numId="431">
    <w:abstractNumId w:val="239"/>
  </w:num>
  <w:num w:numId="432">
    <w:abstractNumId w:val="300"/>
  </w:num>
  <w:num w:numId="433">
    <w:abstractNumId w:val="365"/>
  </w:num>
  <w:num w:numId="434">
    <w:abstractNumId w:val="113"/>
  </w:num>
  <w:num w:numId="435">
    <w:abstractNumId w:val="577"/>
  </w:num>
  <w:num w:numId="436">
    <w:abstractNumId w:val="112"/>
  </w:num>
  <w:num w:numId="437">
    <w:abstractNumId w:val="261"/>
  </w:num>
  <w:num w:numId="438">
    <w:abstractNumId w:val="387"/>
  </w:num>
  <w:num w:numId="439">
    <w:abstractNumId w:val="446"/>
  </w:num>
  <w:num w:numId="440">
    <w:abstractNumId w:val="373"/>
  </w:num>
  <w:num w:numId="441">
    <w:abstractNumId w:val="79"/>
  </w:num>
  <w:num w:numId="442">
    <w:abstractNumId w:val="147"/>
  </w:num>
  <w:num w:numId="443">
    <w:abstractNumId w:val="180"/>
  </w:num>
  <w:num w:numId="444">
    <w:abstractNumId w:val="270"/>
  </w:num>
  <w:num w:numId="445">
    <w:abstractNumId w:val="77"/>
  </w:num>
  <w:num w:numId="446">
    <w:abstractNumId w:val="364"/>
  </w:num>
  <w:num w:numId="447">
    <w:abstractNumId w:val="440"/>
  </w:num>
  <w:num w:numId="448">
    <w:abstractNumId w:val="144"/>
  </w:num>
  <w:num w:numId="449">
    <w:abstractNumId w:val="288"/>
  </w:num>
  <w:num w:numId="450">
    <w:abstractNumId w:val="512"/>
  </w:num>
  <w:num w:numId="451">
    <w:abstractNumId w:val="395"/>
  </w:num>
  <w:num w:numId="452">
    <w:abstractNumId w:val="260"/>
  </w:num>
  <w:num w:numId="453">
    <w:abstractNumId w:val="264"/>
  </w:num>
  <w:num w:numId="454">
    <w:abstractNumId w:val="230"/>
  </w:num>
  <w:num w:numId="455">
    <w:abstractNumId w:val="421"/>
  </w:num>
  <w:num w:numId="456">
    <w:abstractNumId w:val="179"/>
  </w:num>
  <w:num w:numId="457">
    <w:abstractNumId w:val="390"/>
  </w:num>
  <w:num w:numId="458">
    <w:abstractNumId w:val="65"/>
  </w:num>
  <w:num w:numId="459">
    <w:abstractNumId w:val="302"/>
  </w:num>
  <w:num w:numId="460">
    <w:abstractNumId w:val="349"/>
  </w:num>
  <w:num w:numId="461">
    <w:abstractNumId w:val="402"/>
  </w:num>
  <w:num w:numId="462">
    <w:abstractNumId w:val="450"/>
  </w:num>
  <w:num w:numId="463">
    <w:abstractNumId w:val="114"/>
  </w:num>
  <w:num w:numId="464">
    <w:abstractNumId w:val="518"/>
  </w:num>
  <w:num w:numId="465">
    <w:abstractNumId w:val="245"/>
  </w:num>
  <w:num w:numId="466">
    <w:abstractNumId w:val="26"/>
  </w:num>
  <w:num w:numId="467">
    <w:abstractNumId w:val="541"/>
  </w:num>
  <w:num w:numId="468">
    <w:abstractNumId w:val="322"/>
  </w:num>
  <w:num w:numId="469">
    <w:abstractNumId w:val="461"/>
  </w:num>
  <w:num w:numId="470">
    <w:abstractNumId w:val="249"/>
  </w:num>
  <w:num w:numId="471">
    <w:abstractNumId w:val="559"/>
  </w:num>
  <w:num w:numId="472">
    <w:abstractNumId w:val="48"/>
  </w:num>
  <w:num w:numId="473">
    <w:abstractNumId w:val="511"/>
  </w:num>
  <w:num w:numId="474">
    <w:abstractNumId w:val="331"/>
  </w:num>
  <w:num w:numId="475">
    <w:abstractNumId w:val="290"/>
  </w:num>
  <w:num w:numId="476">
    <w:abstractNumId w:val="18"/>
  </w:num>
  <w:num w:numId="477">
    <w:abstractNumId w:val="484"/>
  </w:num>
  <w:num w:numId="478">
    <w:abstractNumId w:val="347"/>
  </w:num>
  <w:num w:numId="479">
    <w:abstractNumId w:val="10"/>
  </w:num>
  <w:num w:numId="480">
    <w:abstractNumId w:val="226"/>
  </w:num>
  <w:num w:numId="481">
    <w:abstractNumId w:val="502"/>
  </w:num>
  <w:num w:numId="482">
    <w:abstractNumId w:val="301"/>
  </w:num>
  <w:num w:numId="483">
    <w:abstractNumId w:val="27"/>
  </w:num>
  <w:num w:numId="484">
    <w:abstractNumId w:val="465"/>
  </w:num>
  <w:num w:numId="485">
    <w:abstractNumId w:val="152"/>
  </w:num>
  <w:num w:numId="486">
    <w:abstractNumId w:val="382"/>
  </w:num>
  <w:num w:numId="487">
    <w:abstractNumId w:val="58"/>
  </w:num>
  <w:num w:numId="488">
    <w:abstractNumId w:val="396"/>
  </w:num>
  <w:num w:numId="489">
    <w:abstractNumId w:val="81"/>
  </w:num>
  <w:num w:numId="490">
    <w:abstractNumId w:val="568"/>
  </w:num>
  <w:num w:numId="491">
    <w:abstractNumId w:val="324"/>
  </w:num>
  <w:num w:numId="492">
    <w:abstractNumId w:val="346"/>
  </w:num>
  <w:num w:numId="493">
    <w:abstractNumId w:val="358"/>
  </w:num>
  <w:num w:numId="494">
    <w:abstractNumId w:val="61"/>
  </w:num>
  <w:num w:numId="495">
    <w:abstractNumId w:val="540"/>
  </w:num>
  <w:num w:numId="496">
    <w:abstractNumId w:val="30"/>
  </w:num>
  <w:num w:numId="497">
    <w:abstractNumId w:val="142"/>
  </w:num>
  <w:num w:numId="498">
    <w:abstractNumId w:val="443"/>
  </w:num>
  <w:num w:numId="499">
    <w:abstractNumId w:val="513"/>
  </w:num>
  <w:num w:numId="500">
    <w:abstractNumId w:val="530"/>
  </w:num>
  <w:num w:numId="501">
    <w:abstractNumId w:val="380"/>
  </w:num>
  <w:num w:numId="502">
    <w:abstractNumId w:val="388"/>
  </w:num>
  <w:num w:numId="503">
    <w:abstractNumId w:val="426"/>
  </w:num>
  <w:num w:numId="504">
    <w:abstractNumId w:val="299"/>
  </w:num>
  <w:num w:numId="505">
    <w:abstractNumId w:val="560"/>
  </w:num>
  <w:num w:numId="506">
    <w:abstractNumId w:val="190"/>
  </w:num>
  <w:num w:numId="507">
    <w:abstractNumId w:val="213"/>
  </w:num>
  <w:num w:numId="508">
    <w:abstractNumId w:val="434"/>
  </w:num>
  <w:num w:numId="509">
    <w:abstractNumId w:val="50"/>
  </w:num>
  <w:num w:numId="510">
    <w:abstractNumId w:val="556"/>
  </w:num>
  <w:num w:numId="511">
    <w:abstractNumId w:val="89"/>
  </w:num>
  <w:num w:numId="512">
    <w:abstractNumId w:val="46"/>
  </w:num>
  <w:num w:numId="513">
    <w:abstractNumId w:val="274"/>
  </w:num>
  <w:num w:numId="514">
    <w:abstractNumId w:val="169"/>
  </w:num>
  <w:num w:numId="515">
    <w:abstractNumId w:val="120"/>
  </w:num>
  <w:num w:numId="516">
    <w:abstractNumId w:val="445"/>
  </w:num>
  <w:num w:numId="517">
    <w:abstractNumId w:val="271"/>
  </w:num>
  <w:num w:numId="518">
    <w:abstractNumId w:val="486"/>
  </w:num>
  <w:num w:numId="519">
    <w:abstractNumId w:val="400"/>
  </w:num>
  <w:num w:numId="520">
    <w:abstractNumId w:val="282"/>
  </w:num>
  <w:num w:numId="521">
    <w:abstractNumId w:val="41"/>
  </w:num>
  <w:num w:numId="522">
    <w:abstractNumId w:val="392"/>
  </w:num>
  <w:num w:numId="523">
    <w:abstractNumId w:val="80"/>
  </w:num>
  <w:num w:numId="524">
    <w:abstractNumId w:val="146"/>
  </w:num>
  <w:num w:numId="525">
    <w:abstractNumId w:val="363"/>
  </w:num>
  <w:num w:numId="526">
    <w:abstractNumId w:val="181"/>
  </w:num>
  <w:num w:numId="527">
    <w:abstractNumId w:val="521"/>
  </w:num>
  <w:num w:numId="528">
    <w:abstractNumId w:val="285"/>
  </w:num>
  <w:num w:numId="529">
    <w:abstractNumId w:val="341"/>
  </w:num>
  <w:num w:numId="530">
    <w:abstractNumId w:val="109"/>
  </w:num>
  <w:num w:numId="531">
    <w:abstractNumId w:val="413"/>
  </w:num>
  <w:num w:numId="532">
    <w:abstractNumId w:val="207"/>
  </w:num>
  <w:num w:numId="533">
    <w:abstractNumId w:val="14"/>
  </w:num>
  <w:num w:numId="534">
    <w:abstractNumId w:val="489"/>
  </w:num>
  <w:num w:numId="535">
    <w:abstractNumId w:val="214"/>
  </w:num>
  <w:num w:numId="536">
    <w:abstractNumId w:val="555"/>
  </w:num>
  <w:num w:numId="537">
    <w:abstractNumId w:val="118"/>
  </w:num>
  <w:num w:numId="538">
    <w:abstractNumId w:val="307"/>
  </w:num>
  <w:num w:numId="539">
    <w:abstractNumId w:val="176"/>
  </w:num>
  <w:num w:numId="540">
    <w:abstractNumId w:val="566"/>
  </w:num>
  <w:num w:numId="541">
    <w:abstractNumId w:val="204"/>
  </w:num>
  <w:num w:numId="542">
    <w:abstractNumId w:val="141"/>
  </w:num>
  <w:num w:numId="543">
    <w:abstractNumId w:val="401"/>
  </w:num>
  <w:num w:numId="544">
    <w:abstractNumId w:val="56"/>
  </w:num>
  <w:num w:numId="545">
    <w:abstractNumId w:val="198"/>
  </w:num>
  <w:num w:numId="546">
    <w:abstractNumId w:val="571"/>
  </w:num>
  <w:num w:numId="547">
    <w:abstractNumId w:val="535"/>
  </w:num>
  <w:num w:numId="548">
    <w:abstractNumId w:val="88"/>
  </w:num>
  <w:num w:numId="549">
    <w:abstractNumId w:val="409"/>
  </w:num>
  <w:num w:numId="550">
    <w:abstractNumId w:val="567"/>
  </w:num>
  <w:num w:numId="551">
    <w:abstractNumId w:val="84"/>
  </w:num>
  <w:num w:numId="552">
    <w:abstractNumId w:val="24"/>
  </w:num>
  <w:num w:numId="553">
    <w:abstractNumId w:val="202"/>
  </w:num>
  <w:num w:numId="554">
    <w:abstractNumId w:val="259"/>
  </w:num>
  <w:num w:numId="555">
    <w:abstractNumId w:val="172"/>
  </w:num>
  <w:num w:numId="556">
    <w:abstractNumId w:val="184"/>
  </w:num>
  <w:num w:numId="557">
    <w:abstractNumId w:val="569"/>
  </w:num>
  <w:num w:numId="558">
    <w:abstractNumId w:val="107"/>
  </w:num>
  <w:num w:numId="559">
    <w:abstractNumId w:val="372"/>
  </w:num>
  <w:num w:numId="560">
    <w:abstractNumId w:val="532"/>
  </w:num>
  <w:num w:numId="561">
    <w:abstractNumId w:val="168"/>
  </w:num>
  <w:num w:numId="562">
    <w:abstractNumId w:val="481"/>
  </w:num>
  <w:num w:numId="563">
    <w:abstractNumId w:val="335"/>
  </w:num>
  <w:num w:numId="564">
    <w:abstractNumId w:val="90"/>
  </w:num>
  <w:num w:numId="565">
    <w:abstractNumId w:val="51"/>
  </w:num>
  <w:num w:numId="566">
    <w:abstractNumId w:val="240"/>
  </w:num>
  <w:num w:numId="567">
    <w:abstractNumId w:val="2"/>
  </w:num>
  <w:num w:numId="568">
    <w:abstractNumId w:val="423"/>
  </w:num>
  <w:num w:numId="569">
    <w:abstractNumId w:val="553"/>
  </w:num>
  <w:num w:numId="570">
    <w:abstractNumId w:val="161"/>
  </w:num>
  <w:num w:numId="571">
    <w:abstractNumId w:val="457"/>
  </w:num>
  <w:num w:numId="572">
    <w:abstractNumId w:val="483"/>
  </w:num>
  <w:num w:numId="573">
    <w:abstractNumId w:val="430"/>
  </w:num>
  <w:num w:numId="574">
    <w:abstractNumId w:val="362"/>
  </w:num>
  <w:num w:numId="575">
    <w:abstractNumId w:val="131"/>
  </w:num>
  <w:num w:numId="576">
    <w:abstractNumId w:val="536"/>
  </w:num>
  <w:num w:numId="577">
    <w:abstractNumId w:val="376"/>
  </w:num>
  <w:num w:numId="578">
    <w:abstractNumId w:val="570"/>
  </w:num>
  <w:num w:numId="579">
    <w:abstractNumId w:val="339"/>
  </w:num>
  <w:numIdMacAtCleanup w:val="5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84009"/>
    <w:rsid w:val="00080D72"/>
    <w:rsid w:val="00184009"/>
    <w:rsid w:val="00371047"/>
    <w:rsid w:val="0039009A"/>
    <w:rsid w:val="00F57C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D72"/>
  </w:style>
  <w:style w:type="paragraph" w:styleId="Heading2">
    <w:name w:val="heading 2"/>
    <w:basedOn w:val="Normal"/>
    <w:link w:val="Heading2Char"/>
    <w:uiPriority w:val="9"/>
    <w:qFormat/>
    <w:rsid w:val="0018400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8400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900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00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8400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840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84009"/>
    <w:rPr>
      <w:color w:val="0000FF"/>
      <w:u w:val="single"/>
    </w:rPr>
  </w:style>
  <w:style w:type="character" w:styleId="FollowedHyperlink">
    <w:name w:val="FollowedHyperlink"/>
    <w:basedOn w:val="DefaultParagraphFont"/>
    <w:uiPriority w:val="99"/>
    <w:semiHidden/>
    <w:unhideWhenUsed/>
    <w:rsid w:val="00184009"/>
    <w:rPr>
      <w:color w:val="800080"/>
      <w:u w:val="single"/>
    </w:rPr>
  </w:style>
  <w:style w:type="character" w:styleId="Strong">
    <w:name w:val="Strong"/>
    <w:basedOn w:val="DefaultParagraphFont"/>
    <w:uiPriority w:val="22"/>
    <w:qFormat/>
    <w:rsid w:val="00184009"/>
    <w:rPr>
      <w:b/>
      <w:bCs/>
    </w:rPr>
  </w:style>
  <w:style w:type="character" w:customStyle="1" w:styleId="apple-converted-space">
    <w:name w:val="apple-converted-space"/>
    <w:basedOn w:val="DefaultParagraphFont"/>
    <w:rsid w:val="00184009"/>
  </w:style>
  <w:style w:type="character" w:styleId="HTMLCode">
    <w:name w:val="HTML Code"/>
    <w:basedOn w:val="DefaultParagraphFont"/>
    <w:uiPriority w:val="99"/>
    <w:semiHidden/>
    <w:unhideWhenUsed/>
    <w:rsid w:val="00184009"/>
    <w:rPr>
      <w:rFonts w:ascii="Courier New" w:eastAsia="Times New Roman" w:hAnsi="Courier New" w:cs="Courier New"/>
      <w:sz w:val="20"/>
      <w:szCs w:val="20"/>
    </w:rPr>
  </w:style>
  <w:style w:type="character" w:styleId="Emphasis">
    <w:name w:val="Emphasis"/>
    <w:basedOn w:val="DefaultParagraphFont"/>
    <w:uiPriority w:val="20"/>
    <w:qFormat/>
    <w:rsid w:val="00184009"/>
    <w:rPr>
      <w:i/>
      <w:iCs/>
    </w:rPr>
  </w:style>
  <w:style w:type="paragraph" w:styleId="HTMLPreformatted">
    <w:name w:val="HTML Preformatted"/>
    <w:basedOn w:val="Normal"/>
    <w:link w:val="HTMLPreformattedChar"/>
    <w:uiPriority w:val="99"/>
    <w:semiHidden/>
    <w:unhideWhenUsed/>
    <w:rsid w:val="0018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84009"/>
    <w:rPr>
      <w:rFonts w:ascii="Courier New" w:eastAsia="Times New Roman" w:hAnsi="Courier New" w:cs="Courier New"/>
      <w:sz w:val="20"/>
      <w:szCs w:val="20"/>
      <w:lang w:eastAsia="en-GB"/>
    </w:rPr>
  </w:style>
  <w:style w:type="character" w:customStyle="1" w:styleId="pl-k">
    <w:name w:val="pl-k"/>
    <w:basedOn w:val="DefaultParagraphFont"/>
    <w:rsid w:val="00184009"/>
  </w:style>
  <w:style w:type="character" w:customStyle="1" w:styleId="pl-en">
    <w:name w:val="pl-en"/>
    <w:basedOn w:val="DefaultParagraphFont"/>
    <w:rsid w:val="00184009"/>
  </w:style>
  <w:style w:type="character" w:customStyle="1" w:styleId="pl-v">
    <w:name w:val="pl-v"/>
    <w:basedOn w:val="DefaultParagraphFont"/>
    <w:rsid w:val="00184009"/>
  </w:style>
  <w:style w:type="character" w:customStyle="1" w:styleId="pl-c">
    <w:name w:val="pl-c"/>
    <w:basedOn w:val="DefaultParagraphFont"/>
    <w:rsid w:val="00184009"/>
  </w:style>
  <w:style w:type="character" w:customStyle="1" w:styleId="pl-s">
    <w:name w:val="pl-s"/>
    <w:basedOn w:val="DefaultParagraphFont"/>
    <w:rsid w:val="00184009"/>
  </w:style>
  <w:style w:type="character" w:customStyle="1" w:styleId="pl-pds">
    <w:name w:val="pl-pds"/>
    <w:basedOn w:val="DefaultParagraphFont"/>
    <w:rsid w:val="00184009"/>
  </w:style>
  <w:style w:type="character" w:customStyle="1" w:styleId="pl-ent">
    <w:name w:val="pl-ent"/>
    <w:basedOn w:val="DefaultParagraphFont"/>
    <w:rsid w:val="00184009"/>
  </w:style>
  <w:style w:type="character" w:customStyle="1" w:styleId="pl-c1">
    <w:name w:val="pl-c1"/>
    <w:basedOn w:val="DefaultParagraphFont"/>
    <w:rsid w:val="00184009"/>
  </w:style>
  <w:style w:type="character" w:customStyle="1" w:styleId="pl-e">
    <w:name w:val="pl-e"/>
    <w:basedOn w:val="DefaultParagraphFont"/>
    <w:rsid w:val="00184009"/>
  </w:style>
  <w:style w:type="character" w:customStyle="1" w:styleId="pl-cce">
    <w:name w:val="pl-cce"/>
    <w:basedOn w:val="DefaultParagraphFont"/>
    <w:rsid w:val="00184009"/>
  </w:style>
  <w:style w:type="character" w:customStyle="1" w:styleId="pl-smi">
    <w:name w:val="pl-smi"/>
    <w:basedOn w:val="DefaultParagraphFont"/>
    <w:rsid w:val="00184009"/>
  </w:style>
  <w:style w:type="character" w:customStyle="1" w:styleId="pl-ii">
    <w:name w:val="pl-ii"/>
    <w:basedOn w:val="DefaultParagraphFont"/>
    <w:rsid w:val="00184009"/>
  </w:style>
  <w:style w:type="paragraph" w:styleId="BalloonText">
    <w:name w:val="Balloon Text"/>
    <w:basedOn w:val="Normal"/>
    <w:link w:val="BalloonTextChar"/>
    <w:uiPriority w:val="99"/>
    <w:semiHidden/>
    <w:unhideWhenUsed/>
    <w:rsid w:val="00184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009"/>
    <w:rPr>
      <w:rFonts w:ascii="Tahoma" w:hAnsi="Tahoma" w:cs="Tahoma"/>
      <w:sz w:val="16"/>
      <w:szCs w:val="16"/>
    </w:rPr>
  </w:style>
  <w:style w:type="character" w:customStyle="1" w:styleId="Heading4Char">
    <w:name w:val="Heading 4 Char"/>
    <w:basedOn w:val="DefaultParagraphFont"/>
    <w:link w:val="Heading4"/>
    <w:uiPriority w:val="9"/>
    <w:semiHidden/>
    <w:rsid w:val="0039009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05015388">
      <w:bodyDiv w:val="1"/>
      <w:marLeft w:val="0"/>
      <w:marRight w:val="0"/>
      <w:marTop w:val="0"/>
      <w:marBottom w:val="0"/>
      <w:divBdr>
        <w:top w:val="none" w:sz="0" w:space="0" w:color="auto"/>
        <w:left w:val="none" w:sz="0" w:space="0" w:color="auto"/>
        <w:bottom w:val="none" w:sz="0" w:space="0" w:color="auto"/>
        <w:right w:val="none" w:sz="0" w:space="0" w:color="auto"/>
      </w:divBdr>
      <w:divsChild>
        <w:div w:id="1923636499">
          <w:marLeft w:val="0"/>
          <w:marRight w:val="0"/>
          <w:marTop w:val="0"/>
          <w:marBottom w:val="184"/>
          <w:divBdr>
            <w:top w:val="none" w:sz="0" w:space="0" w:color="auto"/>
            <w:left w:val="none" w:sz="0" w:space="0" w:color="auto"/>
            <w:bottom w:val="none" w:sz="0" w:space="0" w:color="auto"/>
            <w:right w:val="none" w:sz="0" w:space="0" w:color="auto"/>
          </w:divBdr>
        </w:div>
      </w:divsChild>
    </w:div>
    <w:div w:id="1427530495">
      <w:bodyDiv w:val="1"/>
      <w:marLeft w:val="0"/>
      <w:marRight w:val="0"/>
      <w:marTop w:val="0"/>
      <w:marBottom w:val="0"/>
      <w:divBdr>
        <w:top w:val="none" w:sz="0" w:space="0" w:color="auto"/>
        <w:left w:val="none" w:sz="0" w:space="0" w:color="auto"/>
        <w:bottom w:val="none" w:sz="0" w:space="0" w:color="auto"/>
        <w:right w:val="none" w:sz="0" w:space="0" w:color="auto"/>
      </w:divBdr>
      <w:divsChild>
        <w:div w:id="1532913009">
          <w:blockQuote w:val="1"/>
          <w:marLeft w:val="0"/>
          <w:marRight w:val="0"/>
          <w:marTop w:val="0"/>
          <w:marBottom w:val="184"/>
          <w:divBdr>
            <w:top w:val="none" w:sz="0" w:space="0" w:color="auto"/>
            <w:left w:val="single" w:sz="24" w:space="12" w:color="DFE2E5"/>
            <w:bottom w:val="none" w:sz="0" w:space="0" w:color="auto"/>
            <w:right w:val="none" w:sz="0" w:space="0" w:color="auto"/>
          </w:divBdr>
        </w:div>
        <w:div w:id="1160466025">
          <w:blockQuote w:val="1"/>
          <w:marLeft w:val="0"/>
          <w:marRight w:val="0"/>
          <w:marTop w:val="0"/>
          <w:marBottom w:val="184"/>
          <w:divBdr>
            <w:top w:val="none" w:sz="0" w:space="0" w:color="auto"/>
            <w:left w:val="single" w:sz="24" w:space="12" w:color="DFE2E5"/>
            <w:bottom w:val="none" w:sz="0" w:space="0" w:color="auto"/>
            <w:right w:val="none" w:sz="0" w:space="0" w:color="auto"/>
          </w:divBdr>
        </w:div>
        <w:div w:id="475073741">
          <w:blockQuote w:val="1"/>
          <w:marLeft w:val="0"/>
          <w:marRight w:val="0"/>
          <w:marTop w:val="0"/>
          <w:marBottom w:val="184"/>
          <w:divBdr>
            <w:top w:val="none" w:sz="0" w:space="0" w:color="auto"/>
            <w:left w:val="single" w:sz="24" w:space="12" w:color="DFE2E5"/>
            <w:bottom w:val="none" w:sz="0" w:space="0" w:color="auto"/>
            <w:right w:val="none" w:sz="0" w:space="0" w:color="auto"/>
          </w:divBdr>
        </w:div>
        <w:div w:id="1750080377">
          <w:blockQuote w:val="1"/>
          <w:marLeft w:val="0"/>
          <w:marRight w:val="0"/>
          <w:marTop w:val="0"/>
          <w:marBottom w:val="184"/>
          <w:divBdr>
            <w:top w:val="none" w:sz="0" w:space="0" w:color="auto"/>
            <w:left w:val="single" w:sz="24" w:space="12" w:color="DFE2E5"/>
            <w:bottom w:val="none" w:sz="0" w:space="0" w:color="auto"/>
            <w:right w:val="none" w:sz="0" w:space="0" w:color="auto"/>
          </w:divBdr>
        </w:div>
        <w:div w:id="2107722813">
          <w:marLeft w:val="0"/>
          <w:marRight w:val="0"/>
          <w:marTop w:val="0"/>
          <w:marBottom w:val="184"/>
          <w:divBdr>
            <w:top w:val="none" w:sz="0" w:space="0" w:color="auto"/>
            <w:left w:val="none" w:sz="0" w:space="0" w:color="auto"/>
            <w:bottom w:val="none" w:sz="0" w:space="0" w:color="auto"/>
            <w:right w:val="none" w:sz="0" w:space="0" w:color="auto"/>
          </w:divBdr>
        </w:div>
        <w:div w:id="1925917425">
          <w:blockQuote w:val="1"/>
          <w:marLeft w:val="0"/>
          <w:marRight w:val="0"/>
          <w:marTop w:val="0"/>
          <w:marBottom w:val="184"/>
          <w:divBdr>
            <w:top w:val="none" w:sz="0" w:space="0" w:color="auto"/>
            <w:left w:val="single" w:sz="24" w:space="12" w:color="DFE2E5"/>
            <w:bottom w:val="none" w:sz="0" w:space="0" w:color="auto"/>
            <w:right w:val="none" w:sz="0" w:space="0" w:color="auto"/>
          </w:divBdr>
        </w:div>
        <w:div w:id="1722747810">
          <w:marLeft w:val="0"/>
          <w:marRight w:val="0"/>
          <w:marTop w:val="0"/>
          <w:marBottom w:val="184"/>
          <w:divBdr>
            <w:top w:val="none" w:sz="0" w:space="0" w:color="auto"/>
            <w:left w:val="none" w:sz="0" w:space="0" w:color="auto"/>
            <w:bottom w:val="none" w:sz="0" w:space="0" w:color="auto"/>
            <w:right w:val="none" w:sz="0" w:space="0" w:color="auto"/>
          </w:divBdr>
        </w:div>
        <w:div w:id="1058164169">
          <w:marLeft w:val="0"/>
          <w:marRight w:val="0"/>
          <w:marTop w:val="0"/>
          <w:marBottom w:val="184"/>
          <w:divBdr>
            <w:top w:val="none" w:sz="0" w:space="0" w:color="auto"/>
            <w:left w:val="none" w:sz="0" w:space="0" w:color="auto"/>
            <w:bottom w:val="none" w:sz="0" w:space="0" w:color="auto"/>
            <w:right w:val="none" w:sz="0" w:space="0" w:color="auto"/>
          </w:divBdr>
        </w:div>
        <w:div w:id="753011679">
          <w:blockQuote w:val="1"/>
          <w:marLeft w:val="0"/>
          <w:marRight w:val="0"/>
          <w:marTop w:val="0"/>
          <w:marBottom w:val="184"/>
          <w:divBdr>
            <w:top w:val="none" w:sz="0" w:space="0" w:color="auto"/>
            <w:left w:val="single" w:sz="24" w:space="12" w:color="DFE2E5"/>
            <w:bottom w:val="none" w:sz="0" w:space="0" w:color="auto"/>
            <w:right w:val="none" w:sz="0" w:space="0" w:color="auto"/>
          </w:divBdr>
        </w:div>
        <w:div w:id="2078435058">
          <w:marLeft w:val="0"/>
          <w:marRight w:val="0"/>
          <w:marTop w:val="0"/>
          <w:marBottom w:val="184"/>
          <w:divBdr>
            <w:top w:val="none" w:sz="0" w:space="0" w:color="auto"/>
            <w:left w:val="none" w:sz="0" w:space="0" w:color="auto"/>
            <w:bottom w:val="none" w:sz="0" w:space="0" w:color="auto"/>
            <w:right w:val="none" w:sz="0" w:space="0" w:color="auto"/>
          </w:divBdr>
        </w:div>
        <w:div w:id="1015964575">
          <w:blockQuote w:val="1"/>
          <w:marLeft w:val="0"/>
          <w:marRight w:val="0"/>
          <w:marTop w:val="0"/>
          <w:marBottom w:val="184"/>
          <w:divBdr>
            <w:top w:val="none" w:sz="0" w:space="0" w:color="auto"/>
            <w:left w:val="single" w:sz="24" w:space="12" w:color="DFE2E5"/>
            <w:bottom w:val="none" w:sz="0" w:space="0" w:color="auto"/>
            <w:right w:val="none" w:sz="0" w:space="0" w:color="auto"/>
          </w:divBdr>
        </w:div>
        <w:div w:id="2032147864">
          <w:marLeft w:val="0"/>
          <w:marRight w:val="0"/>
          <w:marTop w:val="0"/>
          <w:marBottom w:val="184"/>
          <w:divBdr>
            <w:top w:val="none" w:sz="0" w:space="0" w:color="auto"/>
            <w:left w:val="none" w:sz="0" w:space="0" w:color="auto"/>
            <w:bottom w:val="none" w:sz="0" w:space="0" w:color="auto"/>
            <w:right w:val="none" w:sz="0" w:space="0" w:color="auto"/>
          </w:divBdr>
        </w:div>
        <w:div w:id="1647854310">
          <w:blockQuote w:val="1"/>
          <w:marLeft w:val="0"/>
          <w:marRight w:val="0"/>
          <w:marTop w:val="0"/>
          <w:marBottom w:val="184"/>
          <w:divBdr>
            <w:top w:val="none" w:sz="0" w:space="0" w:color="auto"/>
            <w:left w:val="single" w:sz="24" w:space="12" w:color="DFE2E5"/>
            <w:bottom w:val="none" w:sz="0" w:space="0" w:color="auto"/>
            <w:right w:val="none" w:sz="0" w:space="0" w:color="auto"/>
          </w:divBdr>
        </w:div>
        <w:div w:id="98257588">
          <w:marLeft w:val="0"/>
          <w:marRight w:val="0"/>
          <w:marTop w:val="0"/>
          <w:marBottom w:val="184"/>
          <w:divBdr>
            <w:top w:val="none" w:sz="0" w:space="0" w:color="auto"/>
            <w:left w:val="none" w:sz="0" w:space="0" w:color="auto"/>
            <w:bottom w:val="none" w:sz="0" w:space="0" w:color="auto"/>
            <w:right w:val="none" w:sz="0" w:space="0" w:color="auto"/>
          </w:divBdr>
        </w:div>
        <w:div w:id="1854298085">
          <w:marLeft w:val="0"/>
          <w:marRight w:val="0"/>
          <w:marTop w:val="0"/>
          <w:marBottom w:val="184"/>
          <w:divBdr>
            <w:top w:val="none" w:sz="0" w:space="0" w:color="auto"/>
            <w:left w:val="none" w:sz="0" w:space="0" w:color="auto"/>
            <w:bottom w:val="none" w:sz="0" w:space="0" w:color="auto"/>
            <w:right w:val="none" w:sz="0" w:space="0" w:color="auto"/>
          </w:divBdr>
        </w:div>
        <w:div w:id="88350828">
          <w:marLeft w:val="0"/>
          <w:marRight w:val="0"/>
          <w:marTop w:val="0"/>
          <w:marBottom w:val="184"/>
          <w:divBdr>
            <w:top w:val="none" w:sz="0" w:space="0" w:color="auto"/>
            <w:left w:val="none" w:sz="0" w:space="0" w:color="auto"/>
            <w:bottom w:val="none" w:sz="0" w:space="0" w:color="auto"/>
            <w:right w:val="none" w:sz="0" w:space="0" w:color="auto"/>
          </w:divBdr>
        </w:div>
        <w:div w:id="1333606602">
          <w:marLeft w:val="0"/>
          <w:marRight w:val="0"/>
          <w:marTop w:val="0"/>
          <w:marBottom w:val="184"/>
          <w:divBdr>
            <w:top w:val="none" w:sz="0" w:space="0" w:color="auto"/>
            <w:left w:val="none" w:sz="0" w:space="0" w:color="auto"/>
            <w:bottom w:val="none" w:sz="0" w:space="0" w:color="auto"/>
            <w:right w:val="none" w:sz="0" w:space="0" w:color="auto"/>
          </w:divBdr>
        </w:div>
        <w:div w:id="986282745">
          <w:marLeft w:val="0"/>
          <w:marRight w:val="0"/>
          <w:marTop w:val="0"/>
          <w:marBottom w:val="184"/>
          <w:divBdr>
            <w:top w:val="none" w:sz="0" w:space="0" w:color="auto"/>
            <w:left w:val="none" w:sz="0" w:space="0" w:color="auto"/>
            <w:bottom w:val="none" w:sz="0" w:space="0" w:color="auto"/>
            <w:right w:val="none" w:sz="0" w:space="0" w:color="auto"/>
          </w:divBdr>
        </w:div>
        <w:div w:id="891117220">
          <w:blockQuote w:val="1"/>
          <w:marLeft w:val="0"/>
          <w:marRight w:val="0"/>
          <w:marTop w:val="0"/>
          <w:marBottom w:val="184"/>
          <w:divBdr>
            <w:top w:val="none" w:sz="0" w:space="0" w:color="auto"/>
            <w:left w:val="single" w:sz="24" w:space="12" w:color="DFE2E5"/>
            <w:bottom w:val="none" w:sz="0" w:space="0" w:color="auto"/>
            <w:right w:val="none" w:sz="0" w:space="0" w:color="auto"/>
          </w:divBdr>
        </w:div>
        <w:div w:id="1770391755">
          <w:marLeft w:val="0"/>
          <w:marRight w:val="0"/>
          <w:marTop w:val="0"/>
          <w:marBottom w:val="184"/>
          <w:divBdr>
            <w:top w:val="none" w:sz="0" w:space="0" w:color="auto"/>
            <w:left w:val="none" w:sz="0" w:space="0" w:color="auto"/>
            <w:bottom w:val="none" w:sz="0" w:space="0" w:color="auto"/>
            <w:right w:val="none" w:sz="0" w:space="0" w:color="auto"/>
          </w:divBdr>
        </w:div>
        <w:div w:id="1993869387">
          <w:blockQuote w:val="1"/>
          <w:marLeft w:val="0"/>
          <w:marRight w:val="0"/>
          <w:marTop w:val="0"/>
          <w:marBottom w:val="184"/>
          <w:divBdr>
            <w:top w:val="none" w:sz="0" w:space="0" w:color="auto"/>
            <w:left w:val="single" w:sz="24" w:space="12" w:color="DFE2E5"/>
            <w:bottom w:val="none" w:sz="0" w:space="0" w:color="auto"/>
            <w:right w:val="none" w:sz="0" w:space="0" w:color="auto"/>
          </w:divBdr>
        </w:div>
        <w:div w:id="549077302">
          <w:marLeft w:val="0"/>
          <w:marRight w:val="0"/>
          <w:marTop w:val="0"/>
          <w:marBottom w:val="184"/>
          <w:divBdr>
            <w:top w:val="none" w:sz="0" w:space="0" w:color="auto"/>
            <w:left w:val="none" w:sz="0" w:space="0" w:color="auto"/>
            <w:bottom w:val="none" w:sz="0" w:space="0" w:color="auto"/>
            <w:right w:val="none" w:sz="0" w:space="0" w:color="auto"/>
          </w:divBdr>
        </w:div>
        <w:div w:id="1703288809">
          <w:blockQuote w:val="1"/>
          <w:marLeft w:val="0"/>
          <w:marRight w:val="0"/>
          <w:marTop w:val="0"/>
          <w:marBottom w:val="184"/>
          <w:divBdr>
            <w:top w:val="none" w:sz="0" w:space="0" w:color="auto"/>
            <w:left w:val="single" w:sz="24" w:space="12" w:color="DFE2E5"/>
            <w:bottom w:val="none" w:sz="0" w:space="0" w:color="auto"/>
            <w:right w:val="none" w:sz="0" w:space="0" w:color="auto"/>
          </w:divBdr>
        </w:div>
        <w:div w:id="1110274414">
          <w:marLeft w:val="0"/>
          <w:marRight w:val="0"/>
          <w:marTop w:val="0"/>
          <w:marBottom w:val="184"/>
          <w:divBdr>
            <w:top w:val="none" w:sz="0" w:space="0" w:color="auto"/>
            <w:left w:val="none" w:sz="0" w:space="0" w:color="auto"/>
            <w:bottom w:val="none" w:sz="0" w:space="0" w:color="auto"/>
            <w:right w:val="none" w:sz="0" w:space="0" w:color="auto"/>
          </w:divBdr>
        </w:div>
        <w:div w:id="1110590275">
          <w:blockQuote w:val="1"/>
          <w:marLeft w:val="0"/>
          <w:marRight w:val="0"/>
          <w:marTop w:val="0"/>
          <w:marBottom w:val="184"/>
          <w:divBdr>
            <w:top w:val="none" w:sz="0" w:space="0" w:color="auto"/>
            <w:left w:val="single" w:sz="24" w:space="12" w:color="DFE2E5"/>
            <w:bottom w:val="none" w:sz="0" w:space="0" w:color="auto"/>
            <w:right w:val="none" w:sz="0" w:space="0" w:color="auto"/>
          </w:divBdr>
        </w:div>
        <w:div w:id="155415953">
          <w:marLeft w:val="0"/>
          <w:marRight w:val="0"/>
          <w:marTop w:val="0"/>
          <w:marBottom w:val="184"/>
          <w:divBdr>
            <w:top w:val="none" w:sz="0" w:space="0" w:color="auto"/>
            <w:left w:val="none" w:sz="0" w:space="0" w:color="auto"/>
            <w:bottom w:val="none" w:sz="0" w:space="0" w:color="auto"/>
            <w:right w:val="none" w:sz="0" w:space="0" w:color="auto"/>
          </w:divBdr>
        </w:div>
        <w:div w:id="272981722">
          <w:blockQuote w:val="1"/>
          <w:marLeft w:val="0"/>
          <w:marRight w:val="0"/>
          <w:marTop w:val="0"/>
          <w:marBottom w:val="184"/>
          <w:divBdr>
            <w:top w:val="none" w:sz="0" w:space="0" w:color="auto"/>
            <w:left w:val="single" w:sz="24" w:space="12" w:color="DFE2E5"/>
            <w:bottom w:val="none" w:sz="0" w:space="0" w:color="auto"/>
            <w:right w:val="none" w:sz="0" w:space="0" w:color="auto"/>
          </w:divBdr>
        </w:div>
        <w:div w:id="2064718411">
          <w:marLeft w:val="0"/>
          <w:marRight w:val="0"/>
          <w:marTop w:val="0"/>
          <w:marBottom w:val="184"/>
          <w:divBdr>
            <w:top w:val="none" w:sz="0" w:space="0" w:color="auto"/>
            <w:left w:val="none" w:sz="0" w:space="0" w:color="auto"/>
            <w:bottom w:val="none" w:sz="0" w:space="0" w:color="auto"/>
            <w:right w:val="none" w:sz="0" w:space="0" w:color="auto"/>
          </w:divBdr>
        </w:div>
        <w:div w:id="2055037413">
          <w:blockQuote w:val="1"/>
          <w:marLeft w:val="0"/>
          <w:marRight w:val="0"/>
          <w:marTop w:val="0"/>
          <w:marBottom w:val="184"/>
          <w:divBdr>
            <w:top w:val="none" w:sz="0" w:space="0" w:color="auto"/>
            <w:left w:val="single" w:sz="24" w:space="12" w:color="DFE2E5"/>
            <w:bottom w:val="none" w:sz="0" w:space="0" w:color="auto"/>
            <w:right w:val="none" w:sz="0" w:space="0" w:color="auto"/>
          </w:divBdr>
        </w:div>
        <w:div w:id="1946038218">
          <w:blockQuote w:val="1"/>
          <w:marLeft w:val="0"/>
          <w:marRight w:val="0"/>
          <w:marTop w:val="0"/>
          <w:marBottom w:val="184"/>
          <w:divBdr>
            <w:top w:val="none" w:sz="0" w:space="0" w:color="auto"/>
            <w:left w:val="single" w:sz="24" w:space="12" w:color="DFE2E5"/>
            <w:bottom w:val="none" w:sz="0" w:space="0" w:color="auto"/>
            <w:right w:val="none" w:sz="0" w:space="0" w:color="auto"/>
          </w:divBdr>
        </w:div>
        <w:div w:id="1523737404">
          <w:blockQuote w:val="1"/>
          <w:marLeft w:val="0"/>
          <w:marRight w:val="0"/>
          <w:marTop w:val="0"/>
          <w:marBottom w:val="184"/>
          <w:divBdr>
            <w:top w:val="none" w:sz="0" w:space="0" w:color="auto"/>
            <w:left w:val="single" w:sz="24" w:space="12" w:color="DFE2E5"/>
            <w:bottom w:val="none" w:sz="0" w:space="0" w:color="auto"/>
            <w:right w:val="none" w:sz="0" w:space="0" w:color="auto"/>
          </w:divBdr>
        </w:div>
        <w:div w:id="589894110">
          <w:marLeft w:val="0"/>
          <w:marRight w:val="0"/>
          <w:marTop w:val="0"/>
          <w:marBottom w:val="184"/>
          <w:divBdr>
            <w:top w:val="none" w:sz="0" w:space="0" w:color="auto"/>
            <w:left w:val="none" w:sz="0" w:space="0" w:color="auto"/>
            <w:bottom w:val="none" w:sz="0" w:space="0" w:color="auto"/>
            <w:right w:val="none" w:sz="0" w:space="0" w:color="auto"/>
          </w:divBdr>
        </w:div>
        <w:div w:id="23750268">
          <w:marLeft w:val="0"/>
          <w:marRight w:val="0"/>
          <w:marTop w:val="0"/>
          <w:marBottom w:val="184"/>
          <w:divBdr>
            <w:top w:val="none" w:sz="0" w:space="0" w:color="auto"/>
            <w:left w:val="none" w:sz="0" w:space="0" w:color="auto"/>
            <w:bottom w:val="none" w:sz="0" w:space="0" w:color="auto"/>
            <w:right w:val="none" w:sz="0" w:space="0" w:color="auto"/>
          </w:divBdr>
        </w:div>
        <w:div w:id="946426345">
          <w:marLeft w:val="0"/>
          <w:marRight w:val="0"/>
          <w:marTop w:val="0"/>
          <w:marBottom w:val="184"/>
          <w:divBdr>
            <w:top w:val="none" w:sz="0" w:space="0" w:color="auto"/>
            <w:left w:val="none" w:sz="0" w:space="0" w:color="auto"/>
            <w:bottom w:val="none" w:sz="0" w:space="0" w:color="auto"/>
            <w:right w:val="none" w:sz="0" w:space="0" w:color="auto"/>
          </w:divBdr>
        </w:div>
        <w:div w:id="2097939523">
          <w:marLeft w:val="0"/>
          <w:marRight w:val="0"/>
          <w:marTop w:val="0"/>
          <w:marBottom w:val="184"/>
          <w:divBdr>
            <w:top w:val="none" w:sz="0" w:space="0" w:color="auto"/>
            <w:left w:val="none" w:sz="0" w:space="0" w:color="auto"/>
            <w:bottom w:val="none" w:sz="0" w:space="0" w:color="auto"/>
            <w:right w:val="none" w:sz="0" w:space="0" w:color="auto"/>
          </w:divBdr>
        </w:div>
        <w:div w:id="195891258">
          <w:blockQuote w:val="1"/>
          <w:marLeft w:val="0"/>
          <w:marRight w:val="0"/>
          <w:marTop w:val="0"/>
          <w:marBottom w:val="184"/>
          <w:divBdr>
            <w:top w:val="none" w:sz="0" w:space="0" w:color="auto"/>
            <w:left w:val="single" w:sz="24" w:space="12" w:color="DFE2E5"/>
            <w:bottom w:val="none" w:sz="0" w:space="0" w:color="auto"/>
            <w:right w:val="none" w:sz="0" w:space="0" w:color="auto"/>
          </w:divBdr>
        </w:div>
        <w:div w:id="238298699">
          <w:blockQuote w:val="1"/>
          <w:marLeft w:val="0"/>
          <w:marRight w:val="0"/>
          <w:marTop w:val="0"/>
          <w:marBottom w:val="184"/>
          <w:divBdr>
            <w:top w:val="none" w:sz="0" w:space="0" w:color="auto"/>
            <w:left w:val="single" w:sz="24" w:space="12" w:color="DFE2E5"/>
            <w:bottom w:val="none" w:sz="0" w:space="0" w:color="auto"/>
            <w:right w:val="none" w:sz="0" w:space="0" w:color="auto"/>
          </w:divBdr>
        </w:div>
        <w:div w:id="552036082">
          <w:marLeft w:val="0"/>
          <w:marRight w:val="0"/>
          <w:marTop w:val="0"/>
          <w:marBottom w:val="184"/>
          <w:divBdr>
            <w:top w:val="none" w:sz="0" w:space="0" w:color="auto"/>
            <w:left w:val="none" w:sz="0" w:space="0" w:color="auto"/>
            <w:bottom w:val="none" w:sz="0" w:space="0" w:color="auto"/>
            <w:right w:val="none" w:sz="0" w:space="0" w:color="auto"/>
          </w:divBdr>
        </w:div>
        <w:div w:id="417866434">
          <w:blockQuote w:val="1"/>
          <w:marLeft w:val="0"/>
          <w:marRight w:val="0"/>
          <w:marTop w:val="0"/>
          <w:marBottom w:val="184"/>
          <w:divBdr>
            <w:top w:val="none" w:sz="0" w:space="0" w:color="auto"/>
            <w:left w:val="single" w:sz="24" w:space="12" w:color="DFE2E5"/>
            <w:bottom w:val="none" w:sz="0" w:space="0" w:color="auto"/>
            <w:right w:val="none" w:sz="0" w:space="0" w:color="auto"/>
          </w:divBdr>
        </w:div>
        <w:div w:id="1624463423">
          <w:blockQuote w:val="1"/>
          <w:marLeft w:val="0"/>
          <w:marRight w:val="0"/>
          <w:marTop w:val="0"/>
          <w:marBottom w:val="184"/>
          <w:divBdr>
            <w:top w:val="none" w:sz="0" w:space="0" w:color="auto"/>
            <w:left w:val="single" w:sz="24" w:space="12" w:color="DFE2E5"/>
            <w:bottom w:val="none" w:sz="0" w:space="0" w:color="auto"/>
            <w:right w:val="none" w:sz="0" w:space="0" w:color="auto"/>
          </w:divBdr>
        </w:div>
        <w:div w:id="488833574">
          <w:marLeft w:val="0"/>
          <w:marRight w:val="0"/>
          <w:marTop w:val="0"/>
          <w:marBottom w:val="184"/>
          <w:divBdr>
            <w:top w:val="none" w:sz="0" w:space="0" w:color="auto"/>
            <w:left w:val="none" w:sz="0" w:space="0" w:color="auto"/>
            <w:bottom w:val="none" w:sz="0" w:space="0" w:color="auto"/>
            <w:right w:val="none" w:sz="0" w:space="0" w:color="auto"/>
          </w:divBdr>
        </w:div>
        <w:div w:id="236522065">
          <w:blockQuote w:val="1"/>
          <w:marLeft w:val="0"/>
          <w:marRight w:val="0"/>
          <w:marTop w:val="0"/>
          <w:marBottom w:val="184"/>
          <w:divBdr>
            <w:top w:val="none" w:sz="0" w:space="0" w:color="auto"/>
            <w:left w:val="single" w:sz="24" w:space="12" w:color="DFE2E5"/>
            <w:bottom w:val="none" w:sz="0" w:space="0" w:color="auto"/>
            <w:right w:val="none" w:sz="0" w:space="0" w:color="auto"/>
          </w:divBdr>
        </w:div>
        <w:div w:id="799345553">
          <w:blockQuote w:val="1"/>
          <w:marLeft w:val="0"/>
          <w:marRight w:val="0"/>
          <w:marTop w:val="0"/>
          <w:marBottom w:val="184"/>
          <w:divBdr>
            <w:top w:val="none" w:sz="0" w:space="0" w:color="auto"/>
            <w:left w:val="single" w:sz="24" w:space="12" w:color="DFE2E5"/>
            <w:bottom w:val="none" w:sz="0" w:space="0" w:color="auto"/>
            <w:right w:val="none" w:sz="0" w:space="0" w:color="auto"/>
          </w:divBdr>
        </w:div>
        <w:div w:id="199053682">
          <w:blockQuote w:val="1"/>
          <w:marLeft w:val="0"/>
          <w:marRight w:val="0"/>
          <w:marTop w:val="0"/>
          <w:marBottom w:val="184"/>
          <w:divBdr>
            <w:top w:val="none" w:sz="0" w:space="0" w:color="auto"/>
            <w:left w:val="single" w:sz="24" w:space="12" w:color="DFE2E5"/>
            <w:bottom w:val="none" w:sz="0" w:space="0" w:color="auto"/>
            <w:right w:val="none" w:sz="0" w:space="0" w:color="auto"/>
          </w:divBdr>
        </w:div>
        <w:div w:id="585068605">
          <w:marLeft w:val="0"/>
          <w:marRight w:val="0"/>
          <w:marTop w:val="0"/>
          <w:marBottom w:val="184"/>
          <w:divBdr>
            <w:top w:val="none" w:sz="0" w:space="0" w:color="auto"/>
            <w:left w:val="none" w:sz="0" w:space="0" w:color="auto"/>
            <w:bottom w:val="none" w:sz="0" w:space="0" w:color="auto"/>
            <w:right w:val="none" w:sz="0" w:space="0" w:color="auto"/>
          </w:divBdr>
        </w:div>
        <w:div w:id="1770656835">
          <w:blockQuote w:val="1"/>
          <w:marLeft w:val="0"/>
          <w:marRight w:val="0"/>
          <w:marTop w:val="0"/>
          <w:marBottom w:val="184"/>
          <w:divBdr>
            <w:top w:val="none" w:sz="0" w:space="0" w:color="auto"/>
            <w:left w:val="single" w:sz="24" w:space="12" w:color="DFE2E5"/>
            <w:bottom w:val="none" w:sz="0" w:space="0" w:color="auto"/>
            <w:right w:val="none" w:sz="0" w:space="0" w:color="auto"/>
          </w:divBdr>
        </w:div>
        <w:div w:id="660816918">
          <w:blockQuote w:val="1"/>
          <w:marLeft w:val="0"/>
          <w:marRight w:val="0"/>
          <w:marTop w:val="0"/>
          <w:marBottom w:val="184"/>
          <w:divBdr>
            <w:top w:val="none" w:sz="0" w:space="0" w:color="auto"/>
            <w:left w:val="single" w:sz="24" w:space="12" w:color="DFE2E5"/>
            <w:bottom w:val="none" w:sz="0" w:space="0" w:color="auto"/>
            <w:right w:val="none" w:sz="0" w:space="0" w:color="auto"/>
          </w:divBdr>
        </w:div>
        <w:div w:id="775178532">
          <w:marLeft w:val="0"/>
          <w:marRight w:val="0"/>
          <w:marTop w:val="0"/>
          <w:marBottom w:val="184"/>
          <w:divBdr>
            <w:top w:val="none" w:sz="0" w:space="0" w:color="auto"/>
            <w:left w:val="none" w:sz="0" w:space="0" w:color="auto"/>
            <w:bottom w:val="none" w:sz="0" w:space="0" w:color="auto"/>
            <w:right w:val="none" w:sz="0" w:space="0" w:color="auto"/>
          </w:divBdr>
        </w:div>
        <w:div w:id="473792313">
          <w:blockQuote w:val="1"/>
          <w:marLeft w:val="0"/>
          <w:marRight w:val="0"/>
          <w:marTop w:val="0"/>
          <w:marBottom w:val="184"/>
          <w:divBdr>
            <w:top w:val="none" w:sz="0" w:space="0" w:color="auto"/>
            <w:left w:val="single" w:sz="24" w:space="12" w:color="DFE2E5"/>
            <w:bottom w:val="none" w:sz="0" w:space="0" w:color="auto"/>
            <w:right w:val="none" w:sz="0" w:space="0" w:color="auto"/>
          </w:divBdr>
        </w:div>
        <w:div w:id="290747976">
          <w:blockQuote w:val="1"/>
          <w:marLeft w:val="0"/>
          <w:marRight w:val="0"/>
          <w:marTop w:val="0"/>
          <w:marBottom w:val="184"/>
          <w:divBdr>
            <w:top w:val="none" w:sz="0" w:space="0" w:color="auto"/>
            <w:left w:val="single" w:sz="24" w:space="12" w:color="DFE2E5"/>
            <w:bottom w:val="none" w:sz="0" w:space="0" w:color="auto"/>
            <w:right w:val="none" w:sz="0" w:space="0" w:color="auto"/>
          </w:divBdr>
        </w:div>
        <w:div w:id="353532996">
          <w:blockQuote w:val="1"/>
          <w:marLeft w:val="0"/>
          <w:marRight w:val="0"/>
          <w:marTop w:val="0"/>
          <w:marBottom w:val="184"/>
          <w:divBdr>
            <w:top w:val="none" w:sz="0" w:space="0" w:color="auto"/>
            <w:left w:val="single" w:sz="24" w:space="12" w:color="DFE2E5"/>
            <w:bottom w:val="none" w:sz="0" w:space="0" w:color="auto"/>
            <w:right w:val="none" w:sz="0" w:space="0" w:color="auto"/>
          </w:divBdr>
        </w:div>
        <w:div w:id="932058135">
          <w:blockQuote w:val="1"/>
          <w:marLeft w:val="0"/>
          <w:marRight w:val="0"/>
          <w:marTop w:val="0"/>
          <w:marBottom w:val="184"/>
          <w:divBdr>
            <w:top w:val="none" w:sz="0" w:space="0" w:color="auto"/>
            <w:left w:val="single" w:sz="24" w:space="12" w:color="DFE2E5"/>
            <w:bottom w:val="none" w:sz="0" w:space="0" w:color="auto"/>
            <w:right w:val="none" w:sz="0" w:space="0" w:color="auto"/>
          </w:divBdr>
        </w:div>
        <w:div w:id="1185945549">
          <w:marLeft w:val="0"/>
          <w:marRight w:val="0"/>
          <w:marTop w:val="0"/>
          <w:marBottom w:val="184"/>
          <w:divBdr>
            <w:top w:val="none" w:sz="0" w:space="0" w:color="auto"/>
            <w:left w:val="none" w:sz="0" w:space="0" w:color="auto"/>
            <w:bottom w:val="none" w:sz="0" w:space="0" w:color="auto"/>
            <w:right w:val="none" w:sz="0" w:space="0" w:color="auto"/>
          </w:divBdr>
        </w:div>
        <w:div w:id="382753568">
          <w:blockQuote w:val="1"/>
          <w:marLeft w:val="0"/>
          <w:marRight w:val="0"/>
          <w:marTop w:val="0"/>
          <w:marBottom w:val="184"/>
          <w:divBdr>
            <w:top w:val="none" w:sz="0" w:space="0" w:color="auto"/>
            <w:left w:val="single" w:sz="24" w:space="12" w:color="DFE2E5"/>
            <w:bottom w:val="none" w:sz="0" w:space="0" w:color="auto"/>
            <w:right w:val="none" w:sz="0" w:space="0" w:color="auto"/>
          </w:divBdr>
        </w:div>
        <w:div w:id="2050101636">
          <w:marLeft w:val="0"/>
          <w:marRight w:val="0"/>
          <w:marTop w:val="0"/>
          <w:marBottom w:val="184"/>
          <w:divBdr>
            <w:top w:val="none" w:sz="0" w:space="0" w:color="auto"/>
            <w:left w:val="none" w:sz="0" w:space="0" w:color="auto"/>
            <w:bottom w:val="none" w:sz="0" w:space="0" w:color="auto"/>
            <w:right w:val="none" w:sz="0" w:space="0" w:color="auto"/>
          </w:divBdr>
        </w:div>
        <w:div w:id="1205101611">
          <w:blockQuote w:val="1"/>
          <w:marLeft w:val="0"/>
          <w:marRight w:val="0"/>
          <w:marTop w:val="0"/>
          <w:marBottom w:val="184"/>
          <w:divBdr>
            <w:top w:val="none" w:sz="0" w:space="0" w:color="auto"/>
            <w:left w:val="single" w:sz="24" w:space="12" w:color="DFE2E5"/>
            <w:bottom w:val="none" w:sz="0" w:space="0" w:color="auto"/>
            <w:right w:val="none" w:sz="0" w:space="0" w:color="auto"/>
          </w:divBdr>
        </w:div>
        <w:div w:id="386956101">
          <w:blockQuote w:val="1"/>
          <w:marLeft w:val="0"/>
          <w:marRight w:val="0"/>
          <w:marTop w:val="0"/>
          <w:marBottom w:val="184"/>
          <w:divBdr>
            <w:top w:val="none" w:sz="0" w:space="0" w:color="auto"/>
            <w:left w:val="single" w:sz="24" w:space="12" w:color="DFE2E5"/>
            <w:bottom w:val="none" w:sz="0" w:space="0" w:color="auto"/>
            <w:right w:val="none" w:sz="0" w:space="0" w:color="auto"/>
          </w:divBdr>
        </w:div>
        <w:div w:id="979067476">
          <w:marLeft w:val="0"/>
          <w:marRight w:val="0"/>
          <w:marTop w:val="0"/>
          <w:marBottom w:val="184"/>
          <w:divBdr>
            <w:top w:val="none" w:sz="0" w:space="0" w:color="auto"/>
            <w:left w:val="none" w:sz="0" w:space="0" w:color="auto"/>
            <w:bottom w:val="none" w:sz="0" w:space="0" w:color="auto"/>
            <w:right w:val="none" w:sz="0" w:space="0" w:color="auto"/>
          </w:divBdr>
        </w:div>
        <w:div w:id="576016066">
          <w:blockQuote w:val="1"/>
          <w:marLeft w:val="0"/>
          <w:marRight w:val="0"/>
          <w:marTop w:val="0"/>
          <w:marBottom w:val="184"/>
          <w:divBdr>
            <w:top w:val="none" w:sz="0" w:space="0" w:color="auto"/>
            <w:left w:val="single" w:sz="24" w:space="12" w:color="DFE2E5"/>
            <w:bottom w:val="none" w:sz="0" w:space="0" w:color="auto"/>
            <w:right w:val="none" w:sz="0" w:space="0" w:color="auto"/>
          </w:divBdr>
        </w:div>
        <w:div w:id="241304405">
          <w:marLeft w:val="0"/>
          <w:marRight w:val="0"/>
          <w:marTop w:val="0"/>
          <w:marBottom w:val="184"/>
          <w:divBdr>
            <w:top w:val="none" w:sz="0" w:space="0" w:color="auto"/>
            <w:left w:val="none" w:sz="0" w:space="0" w:color="auto"/>
            <w:bottom w:val="none" w:sz="0" w:space="0" w:color="auto"/>
            <w:right w:val="none" w:sz="0" w:space="0" w:color="auto"/>
          </w:divBdr>
        </w:div>
        <w:div w:id="78598984">
          <w:blockQuote w:val="1"/>
          <w:marLeft w:val="0"/>
          <w:marRight w:val="0"/>
          <w:marTop w:val="0"/>
          <w:marBottom w:val="184"/>
          <w:divBdr>
            <w:top w:val="none" w:sz="0" w:space="0" w:color="auto"/>
            <w:left w:val="single" w:sz="24" w:space="12" w:color="DFE2E5"/>
            <w:bottom w:val="none" w:sz="0" w:space="0" w:color="auto"/>
            <w:right w:val="none" w:sz="0" w:space="0" w:color="auto"/>
          </w:divBdr>
        </w:div>
        <w:div w:id="82529576">
          <w:marLeft w:val="0"/>
          <w:marRight w:val="0"/>
          <w:marTop w:val="0"/>
          <w:marBottom w:val="184"/>
          <w:divBdr>
            <w:top w:val="none" w:sz="0" w:space="0" w:color="auto"/>
            <w:left w:val="none" w:sz="0" w:space="0" w:color="auto"/>
            <w:bottom w:val="none" w:sz="0" w:space="0" w:color="auto"/>
            <w:right w:val="none" w:sz="0" w:space="0" w:color="auto"/>
          </w:divBdr>
        </w:div>
        <w:div w:id="1852724139">
          <w:blockQuote w:val="1"/>
          <w:marLeft w:val="0"/>
          <w:marRight w:val="0"/>
          <w:marTop w:val="0"/>
          <w:marBottom w:val="184"/>
          <w:divBdr>
            <w:top w:val="none" w:sz="0" w:space="0" w:color="auto"/>
            <w:left w:val="single" w:sz="24" w:space="12" w:color="DFE2E5"/>
            <w:bottom w:val="none" w:sz="0" w:space="0" w:color="auto"/>
            <w:right w:val="none" w:sz="0" w:space="0" w:color="auto"/>
          </w:divBdr>
        </w:div>
        <w:div w:id="1621649031">
          <w:marLeft w:val="0"/>
          <w:marRight w:val="0"/>
          <w:marTop w:val="0"/>
          <w:marBottom w:val="184"/>
          <w:divBdr>
            <w:top w:val="none" w:sz="0" w:space="0" w:color="auto"/>
            <w:left w:val="none" w:sz="0" w:space="0" w:color="auto"/>
            <w:bottom w:val="none" w:sz="0" w:space="0" w:color="auto"/>
            <w:right w:val="none" w:sz="0" w:space="0" w:color="auto"/>
          </w:divBdr>
        </w:div>
        <w:div w:id="1863470073">
          <w:blockQuote w:val="1"/>
          <w:marLeft w:val="0"/>
          <w:marRight w:val="0"/>
          <w:marTop w:val="0"/>
          <w:marBottom w:val="184"/>
          <w:divBdr>
            <w:top w:val="none" w:sz="0" w:space="0" w:color="auto"/>
            <w:left w:val="single" w:sz="24" w:space="12" w:color="DFE2E5"/>
            <w:bottom w:val="none" w:sz="0" w:space="0" w:color="auto"/>
            <w:right w:val="none" w:sz="0" w:space="0" w:color="auto"/>
          </w:divBdr>
        </w:div>
        <w:div w:id="961617643">
          <w:marLeft w:val="0"/>
          <w:marRight w:val="0"/>
          <w:marTop w:val="0"/>
          <w:marBottom w:val="184"/>
          <w:divBdr>
            <w:top w:val="none" w:sz="0" w:space="0" w:color="auto"/>
            <w:left w:val="none" w:sz="0" w:space="0" w:color="auto"/>
            <w:bottom w:val="none" w:sz="0" w:space="0" w:color="auto"/>
            <w:right w:val="none" w:sz="0" w:space="0" w:color="auto"/>
          </w:divBdr>
        </w:div>
        <w:div w:id="248545044">
          <w:blockQuote w:val="1"/>
          <w:marLeft w:val="0"/>
          <w:marRight w:val="0"/>
          <w:marTop w:val="0"/>
          <w:marBottom w:val="184"/>
          <w:divBdr>
            <w:top w:val="none" w:sz="0" w:space="0" w:color="auto"/>
            <w:left w:val="single" w:sz="24" w:space="12" w:color="DFE2E5"/>
            <w:bottom w:val="none" w:sz="0" w:space="0" w:color="auto"/>
            <w:right w:val="none" w:sz="0" w:space="0" w:color="auto"/>
          </w:divBdr>
        </w:div>
        <w:div w:id="1657143793">
          <w:blockQuote w:val="1"/>
          <w:marLeft w:val="0"/>
          <w:marRight w:val="0"/>
          <w:marTop w:val="0"/>
          <w:marBottom w:val="184"/>
          <w:divBdr>
            <w:top w:val="none" w:sz="0" w:space="0" w:color="auto"/>
            <w:left w:val="single" w:sz="24" w:space="12" w:color="DFE2E5"/>
            <w:bottom w:val="none" w:sz="0" w:space="0" w:color="auto"/>
            <w:right w:val="none" w:sz="0" w:space="0" w:color="auto"/>
          </w:divBdr>
        </w:div>
        <w:div w:id="46027001">
          <w:marLeft w:val="0"/>
          <w:marRight w:val="0"/>
          <w:marTop w:val="0"/>
          <w:marBottom w:val="184"/>
          <w:divBdr>
            <w:top w:val="none" w:sz="0" w:space="0" w:color="auto"/>
            <w:left w:val="none" w:sz="0" w:space="0" w:color="auto"/>
            <w:bottom w:val="none" w:sz="0" w:space="0" w:color="auto"/>
            <w:right w:val="none" w:sz="0" w:space="0" w:color="auto"/>
          </w:divBdr>
        </w:div>
        <w:div w:id="1159619829">
          <w:blockQuote w:val="1"/>
          <w:marLeft w:val="0"/>
          <w:marRight w:val="0"/>
          <w:marTop w:val="0"/>
          <w:marBottom w:val="184"/>
          <w:divBdr>
            <w:top w:val="none" w:sz="0" w:space="0" w:color="auto"/>
            <w:left w:val="single" w:sz="24" w:space="12" w:color="DFE2E5"/>
            <w:bottom w:val="none" w:sz="0" w:space="0" w:color="auto"/>
            <w:right w:val="none" w:sz="0" w:space="0" w:color="auto"/>
          </w:divBdr>
        </w:div>
        <w:div w:id="699550504">
          <w:marLeft w:val="0"/>
          <w:marRight w:val="0"/>
          <w:marTop w:val="0"/>
          <w:marBottom w:val="184"/>
          <w:divBdr>
            <w:top w:val="none" w:sz="0" w:space="0" w:color="auto"/>
            <w:left w:val="none" w:sz="0" w:space="0" w:color="auto"/>
            <w:bottom w:val="none" w:sz="0" w:space="0" w:color="auto"/>
            <w:right w:val="none" w:sz="0" w:space="0" w:color="auto"/>
          </w:divBdr>
        </w:div>
        <w:div w:id="831262571">
          <w:blockQuote w:val="1"/>
          <w:marLeft w:val="0"/>
          <w:marRight w:val="0"/>
          <w:marTop w:val="0"/>
          <w:marBottom w:val="184"/>
          <w:divBdr>
            <w:top w:val="none" w:sz="0" w:space="0" w:color="auto"/>
            <w:left w:val="single" w:sz="24" w:space="12" w:color="DFE2E5"/>
            <w:bottom w:val="none" w:sz="0" w:space="0" w:color="auto"/>
            <w:right w:val="none" w:sz="0" w:space="0" w:color="auto"/>
          </w:divBdr>
        </w:div>
        <w:div w:id="2063166882">
          <w:marLeft w:val="0"/>
          <w:marRight w:val="0"/>
          <w:marTop w:val="0"/>
          <w:marBottom w:val="184"/>
          <w:divBdr>
            <w:top w:val="none" w:sz="0" w:space="0" w:color="auto"/>
            <w:left w:val="none" w:sz="0" w:space="0" w:color="auto"/>
            <w:bottom w:val="none" w:sz="0" w:space="0" w:color="auto"/>
            <w:right w:val="none" w:sz="0" w:space="0" w:color="auto"/>
          </w:divBdr>
        </w:div>
        <w:div w:id="1166087902">
          <w:blockQuote w:val="1"/>
          <w:marLeft w:val="0"/>
          <w:marRight w:val="0"/>
          <w:marTop w:val="0"/>
          <w:marBottom w:val="184"/>
          <w:divBdr>
            <w:top w:val="none" w:sz="0" w:space="0" w:color="auto"/>
            <w:left w:val="single" w:sz="24" w:space="12" w:color="DFE2E5"/>
            <w:bottom w:val="none" w:sz="0" w:space="0" w:color="auto"/>
            <w:right w:val="none" w:sz="0" w:space="0" w:color="auto"/>
          </w:divBdr>
        </w:div>
        <w:div w:id="1099639474">
          <w:marLeft w:val="0"/>
          <w:marRight w:val="0"/>
          <w:marTop w:val="0"/>
          <w:marBottom w:val="184"/>
          <w:divBdr>
            <w:top w:val="none" w:sz="0" w:space="0" w:color="auto"/>
            <w:left w:val="none" w:sz="0" w:space="0" w:color="auto"/>
            <w:bottom w:val="none" w:sz="0" w:space="0" w:color="auto"/>
            <w:right w:val="none" w:sz="0" w:space="0" w:color="auto"/>
          </w:divBdr>
        </w:div>
        <w:div w:id="1942762809">
          <w:blockQuote w:val="1"/>
          <w:marLeft w:val="0"/>
          <w:marRight w:val="0"/>
          <w:marTop w:val="0"/>
          <w:marBottom w:val="184"/>
          <w:divBdr>
            <w:top w:val="none" w:sz="0" w:space="0" w:color="auto"/>
            <w:left w:val="single" w:sz="24" w:space="12" w:color="DFE2E5"/>
            <w:bottom w:val="none" w:sz="0" w:space="0" w:color="auto"/>
            <w:right w:val="none" w:sz="0" w:space="0" w:color="auto"/>
          </w:divBdr>
        </w:div>
        <w:div w:id="1627925079">
          <w:marLeft w:val="0"/>
          <w:marRight w:val="0"/>
          <w:marTop w:val="0"/>
          <w:marBottom w:val="184"/>
          <w:divBdr>
            <w:top w:val="none" w:sz="0" w:space="0" w:color="auto"/>
            <w:left w:val="none" w:sz="0" w:space="0" w:color="auto"/>
            <w:bottom w:val="none" w:sz="0" w:space="0" w:color="auto"/>
            <w:right w:val="none" w:sz="0" w:space="0" w:color="auto"/>
          </w:divBdr>
        </w:div>
        <w:div w:id="1406955801">
          <w:marLeft w:val="0"/>
          <w:marRight w:val="0"/>
          <w:marTop w:val="0"/>
          <w:marBottom w:val="184"/>
          <w:divBdr>
            <w:top w:val="none" w:sz="0" w:space="0" w:color="auto"/>
            <w:left w:val="none" w:sz="0" w:space="0" w:color="auto"/>
            <w:bottom w:val="none" w:sz="0" w:space="0" w:color="auto"/>
            <w:right w:val="none" w:sz="0" w:space="0" w:color="auto"/>
          </w:divBdr>
        </w:div>
        <w:div w:id="1505241777">
          <w:blockQuote w:val="1"/>
          <w:marLeft w:val="0"/>
          <w:marRight w:val="0"/>
          <w:marTop w:val="0"/>
          <w:marBottom w:val="184"/>
          <w:divBdr>
            <w:top w:val="none" w:sz="0" w:space="0" w:color="auto"/>
            <w:left w:val="single" w:sz="24" w:space="12" w:color="DFE2E5"/>
            <w:bottom w:val="none" w:sz="0" w:space="0" w:color="auto"/>
            <w:right w:val="none" w:sz="0" w:space="0" w:color="auto"/>
          </w:divBdr>
        </w:div>
        <w:div w:id="1303654357">
          <w:marLeft w:val="0"/>
          <w:marRight w:val="0"/>
          <w:marTop w:val="0"/>
          <w:marBottom w:val="184"/>
          <w:divBdr>
            <w:top w:val="none" w:sz="0" w:space="0" w:color="auto"/>
            <w:left w:val="none" w:sz="0" w:space="0" w:color="auto"/>
            <w:bottom w:val="none" w:sz="0" w:space="0" w:color="auto"/>
            <w:right w:val="none" w:sz="0" w:space="0" w:color="auto"/>
          </w:divBdr>
        </w:div>
        <w:div w:id="989595794">
          <w:blockQuote w:val="1"/>
          <w:marLeft w:val="0"/>
          <w:marRight w:val="0"/>
          <w:marTop w:val="0"/>
          <w:marBottom w:val="184"/>
          <w:divBdr>
            <w:top w:val="none" w:sz="0" w:space="0" w:color="auto"/>
            <w:left w:val="single" w:sz="24" w:space="12" w:color="DFE2E5"/>
            <w:bottom w:val="none" w:sz="0" w:space="0" w:color="auto"/>
            <w:right w:val="none" w:sz="0" w:space="0" w:color="auto"/>
          </w:divBdr>
        </w:div>
        <w:div w:id="927078630">
          <w:blockQuote w:val="1"/>
          <w:marLeft w:val="0"/>
          <w:marRight w:val="0"/>
          <w:marTop w:val="0"/>
          <w:marBottom w:val="184"/>
          <w:divBdr>
            <w:top w:val="none" w:sz="0" w:space="0" w:color="auto"/>
            <w:left w:val="single" w:sz="24" w:space="12" w:color="DFE2E5"/>
            <w:bottom w:val="none" w:sz="0" w:space="0" w:color="auto"/>
            <w:right w:val="none" w:sz="0" w:space="0" w:color="auto"/>
          </w:divBdr>
        </w:div>
        <w:div w:id="1197740299">
          <w:marLeft w:val="0"/>
          <w:marRight w:val="0"/>
          <w:marTop w:val="0"/>
          <w:marBottom w:val="184"/>
          <w:divBdr>
            <w:top w:val="none" w:sz="0" w:space="0" w:color="auto"/>
            <w:left w:val="none" w:sz="0" w:space="0" w:color="auto"/>
            <w:bottom w:val="none" w:sz="0" w:space="0" w:color="auto"/>
            <w:right w:val="none" w:sz="0" w:space="0" w:color="auto"/>
          </w:divBdr>
        </w:div>
        <w:div w:id="9185822">
          <w:blockQuote w:val="1"/>
          <w:marLeft w:val="0"/>
          <w:marRight w:val="0"/>
          <w:marTop w:val="0"/>
          <w:marBottom w:val="184"/>
          <w:divBdr>
            <w:top w:val="none" w:sz="0" w:space="0" w:color="auto"/>
            <w:left w:val="single" w:sz="24" w:space="12" w:color="DFE2E5"/>
            <w:bottom w:val="none" w:sz="0" w:space="0" w:color="auto"/>
            <w:right w:val="none" w:sz="0" w:space="0" w:color="auto"/>
          </w:divBdr>
        </w:div>
        <w:div w:id="1150370294">
          <w:marLeft w:val="0"/>
          <w:marRight w:val="0"/>
          <w:marTop w:val="0"/>
          <w:marBottom w:val="184"/>
          <w:divBdr>
            <w:top w:val="none" w:sz="0" w:space="0" w:color="auto"/>
            <w:left w:val="none" w:sz="0" w:space="0" w:color="auto"/>
            <w:bottom w:val="none" w:sz="0" w:space="0" w:color="auto"/>
            <w:right w:val="none" w:sz="0" w:space="0" w:color="auto"/>
          </w:divBdr>
        </w:div>
        <w:div w:id="1501580768">
          <w:blockQuote w:val="1"/>
          <w:marLeft w:val="0"/>
          <w:marRight w:val="0"/>
          <w:marTop w:val="0"/>
          <w:marBottom w:val="184"/>
          <w:divBdr>
            <w:top w:val="none" w:sz="0" w:space="0" w:color="auto"/>
            <w:left w:val="single" w:sz="24" w:space="12" w:color="DFE2E5"/>
            <w:bottom w:val="none" w:sz="0" w:space="0" w:color="auto"/>
            <w:right w:val="none" w:sz="0" w:space="0" w:color="auto"/>
          </w:divBdr>
        </w:div>
        <w:div w:id="737752588">
          <w:marLeft w:val="0"/>
          <w:marRight w:val="0"/>
          <w:marTop w:val="0"/>
          <w:marBottom w:val="184"/>
          <w:divBdr>
            <w:top w:val="none" w:sz="0" w:space="0" w:color="auto"/>
            <w:left w:val="none" w:sz="0" w:space="0" w:color="auto"/>
            <w:bottom w:val="none" w:sz="0" w:space="0" w:color="auto"/>
            <w:right w:val="none" w:sz="0" w:space="0" w:color="auto"/>
          </w:divBdr>
        </w:div>
        <w:div w:id="950431367">
          <w:blockQuote w:val="1"/>
          <w:marLeft w:val="0"/>
          <w:marRight w:val="0"/>
          <w:marTop w:val="0"/>
          <w:marBottom w:val="184"/>
          <w:divBdr>
            <w:top w:val="none" w:sz="0" w:space="0" w:color="auto"/>
            <w:left w:val="single" w:sz="24" w:space="12" w:color="DFE2E5"/>
            <w:bottom w:val="none" w:sz="0" w:space="0" w:color="auto"/>
            <w:right w:val="none" w:sz="0" w:space="0" w:color="auto"/>
          </w:divBdr>
        </w:div>
        <w:div w:id="1582062128">
          <w:marLeft w:val="0"/>
          <w:marRight w:val="0"/>
          <w:marTop w:val="0"/>
          <w:marBottom w:val="184"/>
          <w:divBdr>
            <w:top w:val="none" w:sz="0" w:space="0" w:color="auto"/>
            <w:left w:val="none" w:sz="0" w:space="0" w:color="auto"/>
            <w:bottom w:val="none" w:sz="0" w:space="0" w:color="auto"/>
            <w:right w:val="none" w:sz="0" w:space="0" w:color="auto"/>
          </w:divBdr>
        </w:div>
        <w:div w:id="1986544247">
          <w:blockQuote w:val="1"/>
          <w:marLeft w:val="0"/>
          <w:marRight w:val="0"/>
          <w:marTop w:val="0"/>
          <w:marBottom w:val="184"/>
          <w:divBdr>
            <w:top w:val="none" w:sz="0" w:space="0" w:color="auto"/>
            <w:left w:val="single" w:sz="24" w:space="12" w:color="DFE2E5"/>
            <w:bottom w:val="none" w:sz="0" w:space="0" w:color="auto"/>
            <w:right w:val="none" w:sz="0" w:space="0" w:color="auto"/>
          </w:divBdr>
        </w:div>
        <w:div w:id="2024747033">
          <w:marLeft w:val="0"/>
          <w:marRight w:val="0"/>
          <w:marTop w:val="0"/>
          <w:marBottom w:val="184"/>
          <w:divBdr>
            <w:top w:val="none" w:sz="0" w:space="0" w:color="auto"/>
            <w:left w:val="none" w:sz="0" w:space="0" w:color="auto"/>
            <w:bottom w:val="none" w:sz="0" w:space="0" w:color="auto"/>
            <w:right w:val="none" w:sz="0" w:space="0" w:color="auto"/>
          </w:divBdr>
        </w:div>
        <w:div w:id="204567734">
          <w:blockQuote w:val="1"/>
          <w:marLeft w:val="0"/>
          <w:marRight w:val="0"/>
          <w:marTop w:val="0"/>
          <w:marBottom w:val="184"/>
          <w:divBdr>
            <w:top w:val="none" w:sz="0" w:space="0" w:color="auto"/>
            <w:left w:val="single" w:sz="24" w:space="12" w:color="DFE2E5"/>
            <w:bottom w:val="none" w:sz="0" w:space="0" w:color="auto"/>
            <w:right w:val="none" w:sz="0" w:space="0" w:color="auto"/>
          </w:divBdr>
        </w:div>
        <w:div w:id="282425258">
          <w:marLeft w:val="0"/>
          <w:marRight w:val="0"/>
          <w:marTop w:val="0"/>
          <w:marBottom w:val="184"/>
          <w:divBdr>
            <w:top w:val="none" w:sz="0" w:space="0" w:color="auto"/>
            <w:left w:val="none" w:sz="0" w:space="0" w:color="auto"/>
            <w:bottom w:val="none" w:sz="0" w:space="0" w:color="auto"/>
            <w:right w:val="none" w:sz="0" w:space="0" w:color="auto"/>
          </w:divBdr>
        </w:div>
        <w:div w:id="666715697">
          <w:blockQuote w:val="1"/>
          <w:marLeft w:val="0"/>
          <w:marRight w:val="0"/>
          <w:marTop w:val="0"/>
          <w:marBottom w:val="184"/>
          <w:divBdr>
            <w:top w:val="none" w:sz="0" w:space="0" w:color="auto"/>
            <w:left w:val="single" w:sz="24" w:space="12" w:color="DFE2E5"/>
            <w:bottom w:val="none" w:sz="0" w:space="0" w:color="auto"/>
            <w:right w:val="none" w:sz="0" w:space="0" w:color="auto"/>
          </w:divBdr>
        </w:div>
        <w:div w:id="1742748229">
          <w:marLeft w:val="0"/>
          <w:marRight w:val="0"/>
          <w:marTop w:val="0"/>
          <w:marBottom w:val="184"/>
          <w:divBdr>
            <w:top w:val="none" w:sz="0" w:space="0" w:color="auto"/>
            <w:left w:val="none" w:sz="0" w:space="0" w:color="auto"/>
            <w:bottom w:val="none" w:sz="0" w:space="0" w:color="auto"/>
            <w:right w:val="none" w:sz="0" w:space="0" w:color="auto"/>
          </w:divBdr>
        </w:div>
        <w:div w:id="1692492531">
          <w:blockQuote w:val="1"/>
          <w:marLeft w:val="0"/>
          <w:marRight w:val="0"/>
          <w:marTop w:val="0"/>
          <w:marBottom w:val="184"/>
          <w:divBdr>
            <w:top w:val="none" w:sz="0" w:space="0" w:color="auto"/>
            <w:left w:val="single" w:sz="24" w:space="12" w:color="DFE2E5"/>
            <w:bottom w:val="none" w:sz="0" w:space="0" w:color="auto"/>
            <w:right w:val="none" w:sz="0" w:space="0" w:color="auto"/>
          </w:divBdr>
        </w:div>
        <w:div w:id="946542084">
          <w:marLeft w:val="0"/>
          <w:marRight w:val="0"/>
          <w:marTop w:val="0"/>
          <w:marBottom w:val="184"/>
          <w:divBdr>
            <w:top w:val="none" w:sz="0" w:space="0" w:color="auto"/>
            <w:left w:val="none" w:sz="0" w:space="0" w:color="auto"/>
            <w:bottom w:val="none" w:sz="0" w:space="0" w:color="auto"/>
            <w:right w:val="none" w:sz="0" w:space="0" w:color="auto"/>
          </w:divBdr>
        </w:div>
        <w:div w:id="1944611864">
          <w:blockQuote w:val="1"/>
          <w:marLeft w:val="0"/>
          <w:marRight w:val="0"/>
          <w:marTop w:val="0"/>
          <w:marBottom w:val="184"/>
          <w:divBdr>
            <w:top w:val="none" w:sz="0" w:space="0" w:color="auto"/>
            <w:left w:val="single" w:sz="24" w:space="12" w:color="DFE2E5"/>
            <w:bottom w:val="none" w:sz="0" w:space="0" w:color="auto"/>
            <w:right w:val="none" w:sz="0" w:space="0" w:color="auto"/>
          </w:divBdr>
        </w:div>
        <w:div w:id="1805584212">
          <w:marLeft w:val="0"/>
          <w:marRight w:val="0"/>
          <w:marTop w:val="0"/>
          <w:marBottom w:val="184"/>
          <w:divBdr>
            <w:top w:val="none" w:sz="0" w:space="0" w:color="auto"/>
            <w:left w:val="none" w:sz="0" w:space="0" w:color="auto"/>
            <w:bottom w:val="none" w:sz="0" w:space="0" w:color="auto"/>
            <w:right w:val="none" w:sz="0" w:space="0" w:color="auto"/>
          </w:divBdr>
        </w:div>
        <w:div w:id="125321182">
          <w:blockQuote w:val="1"/>
          <w:marLeft w:val="0"/>
          <w:marRight w:val="0"/>
          <w:marTop w:val="0"/>
          <w:marBottom w:val="184"/>
          <w:divBdr>
            <w:top w:val="none" w:sz="0" w:space="0" w:color="auto"/>
            <w:left w:val="single" w:sz="24" w:space="12" w:color="DFE2E5"/>
            <w:bottom w:val="none" w:sz="0" w:space="0" w:color="auto"/>
            <w:right w:val="none" w:sz="0" w:space="0" w:color="auto"/>
          </w:divBdr>
        </w:div>
        <w:div w:id="895703735">
          <w:marLeft w:val="0"/>
          <w:marRight w:val="0"/>
          <w:marTop w:val="0"/>
          <w:marBottom w:val="184"/>
          <w:divBdr>
            <w:top w:val="none" w:sz="0" w:space="0" w:color="auto"/>
            <w:left w:val="none" w:sz="0" w:space="0" w:color="auto"/>
            <w:bottom w:val="none" w:sz="0" w:space="0" w:color="auto"/>
            <w:right w:val="none" w:sz="0" w:space="0" w:color="auto"/>
          </w:divBdr>
        </w:div>
        <w:div w:id="948319074">
          <w:marLeft w:val="0"/>
          <w:marRight w:val="0"/>
          <w:marTop w:val="0"/>
          <w:marBottom w:val="184"/>
          <w:divBdr>
            <w:top w:val="none" w:sz="0" w:space="0" w:color="auto"/>
            <w:left w:val="none" w:sz="0" w:space="0" w:color="auto"/>
            <w:bottom w:val="none" w:sz="0" w:space="0" w:color="auto"/>
            <w:right w:val="none" w:sz="0" w:space="0" w:color="auto"/>
          </w:divBdr>
        </w:div>
        <w:div w:id="197739718">
          <w:blockQuote w:val="1"/>
          <w:marLeft w:val="0"/>
          <w:marRight w:val="0"/>
          <w:marTop w:val="0"/>
          <w:marBottom w:val="184"/>
          <w:divBdr>
            <w:top w:val="none" w:sz="0" w:space="0" w:color="auto"/>
            <w:left w:val="single" w:sz="24" w:space="12" w:color="DFE2E5"/>
            <w:bottom w:val="none" w:sz="0" w:space="0" w:color="auto"/>
            <w:right w:val="none" w:sz="0" w:space="0" w:color="auto"/>
          </w:divBdr>
        </w:div>
        <w:div w:id="669791377">
          <w:blockQuote w:val="1"/>
          <w:marLeft w:val="0"/>
          <w:marRight w:val="0"/>
          <w:marTop w:val="0"/>
          <w:marBottom w:val="184"/>
          <w:divBdr>
            <w:top w:val="none" w:sz="0" w:space="0" w:color="auto"/>
            <w:left w:val="single" w:sz="24" w:space="12" w:color="DFE2E5"/>
            <w:bottom w:val="none" w:sz="0" w:space="0" w:color="auto"/>
            <w:right w:val="none" w:sz="0" w:space="0" w:color="auto"/>
          </w:divBdr>
        </w:div>
        <w:div w:id="732123715">
          <w:marLeft w:val="0"/>
          <w:marRight w:val="0"/>
          <w:marTop w:val="0"/>
          <w:marBottom w:val="184"/>
          <w:divBdr>
            <w:top w:val="none" w:sz="0" w:space="0" w:color="auto"/>
            <w:left w:val="none" w:sz="0" w:space="0" w:color="auto"/>
            <w:bottom w:val="none" w:sz="0" w:space="0" w:color="auto"/>
            <w:right w:val="none" w:sz="0" w:space="0" w:color="auto"/>
          </w:divBdr>
        </w:div>
        <w:div w:id="1047874525">
          <w:blockQuote w:val="1"/>
          <w:marLeft w:val="0"/>
          <w:marRight w:val="0"/>
          <w:marTop w:val="0"/>
          <w:marBottom w:val="184"/>
          <w:divBdr>
            <w:top w:val="none" w:sz="0" w:space="0" w:color="auto"/>
            <w:left w:val="single" w:sz="24" w:space="12" w:color="DFE2E5"/>
            <w:bottom w:val="none" w:sz="0" w:space="0" w:color="auto"/>
            <w:right w:val="none" w:sz="0" w:space="0" w:color="auto"/>
          </w:divBdr>
        </w:div>
        <w:div w:id="219099339">
          <w:marLeft w:val="0"/>
          <w:marRight w:val="0"/>
          <w:marTop w:val="0"/>
          <w:marBottom w:val="184"/>
          <w:divBdr>
            <w:top w:val="none" w:sz="0" w:space="0" w:color="auto"/>
            <w:left w:val="none" w:sz="0" w:space="0" w:color="auto"/>
            <w:bottom w:val="none" w:sz="0" w:space="0" w:color="auto"/>
            <w:right w:val="none" w:sz="0" w:space="0" w:color="auto"/>
          </w:divBdr>
        </w:div>
        <w:div w:id="1914388792">
          <w:blockQuote w:val="1"/>
          <w:marLeft w:val="0"/>
          <w:marRight w:val="0"/>
          <w:marTop w:val="0"/>
          <w:marBottom w:val="184"/>
          <w:divBdr>
            <w:top w:val="none" w:sz="0" w:space="0" w:color="auto"/>
            <w:left w:val="single" w:sz="24" w:space="12" w:color="DFE2E5"/>
            <w:bottom w:val="none" w:sz="0" w:space="0" w:color="auto"/>
            <w:right w:val="none" w:sz="0" w:space="0" w:color="auto"/>
          </w:divBdr>
        </w:div>
        <w:div w:id="685328569">
          <w:marLeft w:val="0"/>
          <w:marRight w:val="0"/>
          <w:marTop w:val="0"/>
          <w:marBottom w:val="184"/>
          <w:divBdr>
            <w:top w:val="none" w:sz="0" w:space="0" w:color="auto"/>
            <w:left w:val="none" w:sz="0" w:space="0" w:color="auto"/>
            <w:bottom w:val="none" w:sz="0" w:space="0" w:color="auto"/>
            <w:right w:val="none" w:sz="0" w:space="0" w:color="auto"/>
          </w:divBdr>
        </w:div>
        <w:div w:id="1818258136">
          <w:blockQuote w:val="1"/>
          <w:marLeft w:val="0"/>
          <w:marRight w:val="0"/>
          <w:marTop w:val="0"/>
          <w:marBottom w:val="184"/>
          <w:divBdr>
            <w:top w:val="none" w:sz="0" w:space="0" w:color="auto"/>
            <w:left w:val="single" w:sz="24" w:space="12" w:color="DFE2E5"/>
            <w:bottom w:val="none" w:sz="0" w:space="0" w:color="auto"/>
            <w:right w:val="none" w:sz="0" w:space="0" w:color="auto"/>
          </w:divBdr>
        </w:div>
        <w:div w:id="2106227304">
          <w:marLeft w:val="0"/>
          <w:marRight w:val="0"/>
          <w:marTop w:val="0"/>
          <w:marBottom w:val="184"/>
          <w:divBdr>
            <w:top w:val="none" w:sz="0" w:space="0" w:color="auto"/>
            <w:left w:val="none" w:sz="0" w:space="0" w:color="auto"/>
            <w:bottom w:val="none" w:sz="0" w:space="0" w:color="auto"/>
            <w:right w:val="none" w:sz="0" w:space="0" w:color="auto"/>
          </w:divBdr>
        </w:div>
        <w:div w:id="1077365878">
          <w:blockQuote w:val="1"/>
          <w:marLeft w:val="0"/>
          <w:marRight w:val="0"/>
          <w:marTop w:val="0"/>
          <w:marBottom w:val="184"/>
          <w:divBdr>
            <w:top w:val="none" w:sz="0" w:space="0" w:color="auto"/>
            <w:left w:val="single" w:sz="24" w:space="12" w:color="DFE2E5"/>
            <w:bottom w:val="none" w:sz="0" w:space="0" w:color="auto"/>
            <w:right w:val="none" w:sz="0" w:space="0" w:color="auto"/>
          </w:divBdr>
        </w:div>
        <w:div w:id="1510636145">
          <w:marLeft w:val="0"/>
          <w:marRight w:val="0"/>
          <w:marTop w:val="0"/>
          <w:marBottom w:val="184"/>
          <w:divBdr>
            <w:top w:val="none" w:sz="0" w:space="0" w:color="auto"/>
            <w:left w:val="none" w:sz="0" w:space="0" w:color="auto"/>
            <w:bottom w:val="none" w:sz="0" w:space="0" w:color="auto"/>
            <w:right w:val="none" w:sz="0" w:space="0" w:color="auto"/>
          </w:divBdr>
        </w:div>
        <w:div w:id="1799226910">
          <w:blockQuote w:val="1"/>
          <w:marLeft w:val="0"/>
          <w:marRight w:val="0"/>
          <w:marTop w:val="0"/>
          <w:marBottom w:val="184"/>
          <w:divBdr>
            <w:top w:val="none" w:sz="0" w:space="0" w:color="auto"/>
            <w:left w:val="single" w:sz="24" w:space="12" w:color="DFE2E5"/>
            <w:bottom w:val="none" w:sz="0" w:space="0" w:color="auto"/>
            <w:right w:val="none" w:sz="0" w:space="0" w:color="auto"/>
          </w:divBdr>
        </w:div>
        <w:div w:id="1835222232">
          <w:blockQuote w:val="1"/>
          <w:marLeft w:val="0"/>
          <w:marRight w:val="0"/>
          <w:marTop w:val="0"/>
          <w:marBottom w:val="184"/>
          <w:divBdr>
            <w:top w:val="none" w:sz="0" w:space="0" w:color="auto"/>
            <w:left w:val="single" w:sz="24" w:space="12" w:color="DFE2E5"/>
            <w:bottom w:val="none" w:sz="0" w:space="0" w:color="auto"/>
            <w:right w:val="none" w:sz="0" w:space="0" w:color="auto"/>
          </w:divBdr>
        </w:div>
        <w:div w:id="1508324982">
          <w:blockQuote w:val="1"/>
          <w:marLeft w:val="0"/>
          <w:marRight w:val="0"/>
          <w:marTop w:val="0"/>
          <w:marBottom w:val="184"/>
          <w:divBdr>
            <w:top w:val="none" w:sz="0" w:space="0" w:color="auto"/>
            <w:left w:val="single" w:sz="24" w:space="12" w:color="DFE2E5"/>
            <w:bottom w:val="none" w:sz="0" w:space="0" w:color="auto"/>
            <w:right w:val="none" w:sz="0" w:space="0" w:color="auto"/>
          </w:divBdr>
        </w:div>
        <w:div w:id="1791510581">
          <w:marLeft w:val="0"/>
          <w:marRight w:val="0"/>
          <w:marTop w:val="0"/>
          <w:marBottom w:val="184"/>
          <w:divBdr>
            <w:top w:val="none" w:sz="0" w:space="0" w:color="auto"/>
            <w:left w:val="none" w:sz="0" w:space="0" w:color="auto"/>
            <w:bottom w:val="none" w:sz="0" w:space="0" w:color="auto"/>
            <w:right w:val="none" w:sz="0" w:space="0" w:color="auto"/>
          </w:divBdr>
        </w:div>
        <w:div w:id="2040080448">
          <w:blockQuote w:val="1"/>
          <w:marLeft w:val="0"/>
          <w:marRight w:val="0"/>
          <w:marTop w:val="0"/>
          <w:marBottom w:val="184"/>
          <w:divBdr>
            <w:top w:val="none" w:sz="0" w:space="0" w:color="auto"/>
            <w:left w:val="single" w:sz="24" w:space="12" w:color="DFE2E5"/>
            <w:bottom w:val="none" w:sz="0" w:space="0" w:color="auto"/>
            <w:right w:val="none" w:sz="0" w:space="0" w:color="auto"/>
          </w:divBdr>
        </w:div>
        <w:div w:id="1767530347">
          <w:blockQuote w:val="1"/>
          <w:marLeft w:val="0"/>
          <w:marRight w:val="0"/>
          <w:marTop w:val="0"/>
          <w:marBottom w:val="184"/>
          <w:divBdr>
            <w:top w:val="none" w:sz="0" w:space="0" w:color="auto"/>
            <w:left w:val="single" w:sz="24" w:space="12" w:color="DFE2E5"/>
            <w:bottom w:val="none" w:sz="0" w:space="0" w:color="auto"/>
            <w:right w:val="none" w:sz="0" w:space="0" w:color="auto"/>
          </w:divBdr>
        </w:div>
        <w:div w:id="232202106">
          <w:blockQuote w:val="1"/>
          <w:marLeft w:val="0"/>
          <w:marRight w:val="0"/>
          <w:marTop w:val="0"/>
          <w:marBottom w:val="184"/>
          <w:divBdr>
            <w:top w:val="none" w:sz="0" w:space="0" w:color="auto"/>
            <w:left w:val="single" w:sz="24" w:space="12" w:color="DFE2E5"/>
            <w:bottom w:val="none" w:sz="0" w:space="0" w:color="auto"/>
            <w:right w:val="none" w:sz="0" w:space="0" w:color="auto"/>
          </w:divBdr>
        </w:div>
        <w:div w:id="507215146">
          <w:marLeft w:val="0"/>
          <w:marRight w:val="0"/>
          <w:marTop w:val="0"/>
          <w:marBottom w:val="184"/>
          <w:divBdr>
            <w:top w:val="none" w:sz="0" w:space="0" w:color="auto"/>
            <w:left w:val="none" w:sz="0" w:space="0" w:color="auto"/>
            <w:bottom w:val="none" w:sz="0" w:space="0" w:color="auto"/>
            <w:right w:val="none" w:sz="0" w:space="0" w:color="auto"/>
          </w:divBdr>
        </w:div>
        <w:div w:id="1316757676">
          <w:blockQuote w:val="1"/>
          <w:marLeft w:val="0"/>
          <w:marRight w:val="0"/>
          <w:marTop w:val="0"/>
          <w:marBottom w:val="184"/>
          <w:divBdr>
            <w:top w:val="none" w:sz="0" w:space="0" w:color="auto"/>
            <w:left w:val="single" w:sz="24" w:space="12" w:color="DFE2E5"/>
            <w:bottom w:val="none" w:sz="0" w:space="0" w:color="auto"/>
            <w:right w:val="none" w:sz="0" w:space="0" w:color="auto"/>
          </w:divBdr>
        </w:div>
        <w:div w:id="49769240">
          <w:marLeft w:val="0"/>
          <w:marRight w:val="0"/>
          <w:marTop w:val="0"/>
          <w:marBottom w:val="184"/>
          <w:divBdr>
            <w:top w:val="none" w:sz="0" w:space="0" w:color="auto"/>
            <w:left w:val="none" w:sz="0" w:space="0" w:color="auto"/>
            <w:bottom w:val="none" w:sz="0" w:space="0" w:color="auto"/>
            <w:right w:val="none" w:sz="0" w:space="0" w:color="auto"/>
          </w:divBdr>
        </w:div>
        <w:div w:id="1841264483">
          <w:blockQuote w:val="1"/>
          <w:marLeft w:val="0"/>
          <w:marRight w:val="0"/>
          <w:marTop w:val="0"/>
          <w:marBottom w:val="184"/>
          <w:divBdr>
            <w:top w:val="none" w:sz="0" w:space="0" w:color="auto"/>
            <w:left w:val="single" w:sz="24" w:space="12" w:color="DFE2E5"/>
            <w:bottom w:val="none" w:sz="0" w:space="0" w:color="auto"/>
            <w:right w:val="none" w:sz="0" w:space="0" w:color="auto"/>
          </w:divBdr>
        </w:div>
        <w:div w:id="1264654268">
          <w:marLeft w:val="0"/>
          <w:marRight w:val="0"/>
          <w:marTop w:val="0"/>
          <w:marBottom w:val="184"/>
          <w:divBdr>
            <w:top w:val="none" w:sz="0" w:space="0" w:color="auto"/>
            <w:left w:val="none" w:sz="0" w:space="0" w:color="auto"/>
            <w:bottom w:val="none" w:sz="0" w:space="0" w:color="auto"/>
            <w:right w:val="none" w:sz="0" w:space="0" w:color="auto"/>
          </w:divBdr>
        </w:div>
        <w:div w:id="429619171">
          <w:blockQuote w:val="1"/>
          <w:marLeft w:val="0"/>
          <w:marRight w:val="0"/>
          <w:marTop w:val="0"/>
          <w:marBottom w:val="184"/>
          <w:divBdr>
            <w:top w:val="none" w:sz="0" w:space="0" w:color="auto"/>
            <w:left w:val="single" w:sz="24" w:space="12" w:color="DFE2E5"/>
            <w:bottom w:val="none" w:sz="0" w:space="0" w:color="auto"/>
            <w:right w:val="none" w:sz="0" w:space="0" w:color="auto"/>
          </w:divBdr>
        </w:div>
        <w:div w:id="1564829176">
          <w:marLeft w:val="0"/>
          <w:marRight w:val="0"/>
          <w:marTop w:val="0"/>
          <w:marBottom w:val="184"/>
          <w:divBdr>
            <w:top w:val="none" w:sz="0" w:space="0" w:color="auto"/>
            <w:left w:val="none" w:sz="0" w:space="0" w:color="auto"/>
            <w:bottom w:val="none" w:sz="0" w:space="0" w:color="auto"/>
            <w:right w:val="none" w:sz="0" w:space="0" w:color="auto"/>
          </w:divBdr>
        </w:div>
        <w:div w:id="581572405">
          <w:blockQuote w:val="1"/>
          <w:marLeft w:val="0"/>
          <w:marRight w:val="0"/>
          <w:marTop w:val="0"/>
          <w:marBottom w:val="184"/>
          <w:divBdr>
            <w:top w:val="none" w:sz="0" w:space="0" w:color="auto"/>
            <w:left w:val="single" w:sz="24" w:space="12" w:color="DFE2E5"/>
            <w:bottom w:val="none" w:sz="0" w:space="0" w:color="auto"/>
            <w:right w:val="none" w:sz="0" w:space="0" w:color="auto"/>
          </w:divBdr>
        </w:div>
        <w:div w:id="1502696805">
          <w:marLeft w:val="0"/>
          <w:marRight w:val="0"/>
          <w:marTop w:val="0"/>
          <w:marBottom w:val="184"/>
          <w:divBdr>
            <w:top w:val="none" w:sz="0" w:space="0" w:color="auto"/>
            <w:left w:val="none" w:sz="0" w:space="0" w:color="auto"/>
            <w:bottom w:val="none" w:sz="0" w:space="0" w:color="auto"/>
            <w:right w:val="none" w:sz="0" w:space="0" w:color="auto"/>
          </w:divBdr>
        </w:div>
        <w:div w:id="522211606">
          <w:blockQuote w:val="1"/>
          <w:marLeft w:val="0"/>
          <w:marRight w:val="0"/>
          <w:marTop w:val="0"/>
          <w:marBottom w:val="184"/>
          <w:divBdr>
            <w:top w:val="none" w:sz="0" w:space="0" w:color="auto"/>
            <w:left w:val="single" w:sz="24" w:space="12" w:color="DFE2E5"/>
            <w:bottom w:val="none" w:sz="0" w:space="0" w:color="auto"/>
            <w:right w:val="none" w:sz="0" w:space="0" w:color="auto"/>
          </w:divBdr>
        </w:div>
        <w:div w:id="1203857700">
          <w:marLeft w:val="0"/>
          <w:marRight w:val="0"/>
          <w:marTop w:val="0"/>
          <w:marBottom w:val="184"/>
          <w:divBdr>
            <w:top w:val="none" w:sz="0" w:space="0" w:color="auto"/>
            <w:left w:val="none" w:sz="0" w:space="0" w:color="auto"/>
            <w:bottom w:val="none" w:sz="0" w:space="0" w:color="auto"/>
            <w:right w:val="none" w:sz="0" w:space="0" w:color="auto"/>
          </w:divBdr>
        </w:div>
        <w:div w:id="1459303561">
          <w:blockQuote w:val="1"/>
          <w:marLeft w:val="0"/>
          <w:marRight w:val="0"/>
          <w:marTop w:val="0"/>
          <w:marBottom w:val="184"/>
          <w:divBdr>
            <w:top w:val="none" w:sz="0" w:space="0" w:color="auto"/>
            <w:left w:val="single" w:sz="24" w:space="12" w:color="DFE2E5"/>
            <w:bottom w:val="none" w:sz="0" w:space="0" w:color="auto"/>
            <w:right w:val="none" w:sz="0" w:space="0" w:color="auto"/>
          </w:divBdr>
        </w:div>
        <w:div w:id="1921136453">
          <w:blockQuote w:val="1"/>
          <w:marLeft w:val="0"/>
          <w:marRight w:val="0"/>
          <w:marTop w:val="0"/>
          <w:marBottom w:val="184"/>
          <w:divBdr>
            <w:top w:val="none" w:sz="0" w:space="0" w:color="auto"/>
            <w:left w:val="single" w:sz="24" w:space="12" w:color="DFE2E5"/>
            <w:bottom w:val="none" w:sz="0" w:space="0" w:color="auto"/>
            <w:right w:val="none" w:sz="0" w:space="0" w:color="auto"/>
          </w:divBdr>
        </w:div>
        <w:div w:id="1656180077">
          <w:marLeft w:val="0"/>
          <w:marRight w:val="0"/>
          <w:marTop w:val="0"/>
          <w:marBottom w:val="184"/>
          <w:divBdr>
            <w:top w:val="none" w:sz="0" w:space="0" w:color="auto"/>
            <w:left w:val="none" w:sz="0" w:space="0" w:color="auto"/>
            <w:bottom w:val="none" w:sz="0" w:space="0" w:color="auto"/>
            <w:right w:val="none" w:sz="0" w:space="0" w:color="auto"/>
          </w:divBdr>
        </w:div>
        <w:div w:id="497312737">
          <w:blockQuote w:val="1"/>
          <w:marLeft w:val="0"/>
          <w:marRight w:val="0"/>
          <w:marTop w:val="0"/>
          <w:marBottom w:val="184"/>
          <w:divBdr>
            <w:top w:val="none" w:sz="0" w:space="0" w:color="auto"/>
            <w:left w:val="single" w:sz="24" w:space="12" w:color="DFE2E5"/>
            <w:bottom w:val="none" w:sz="0" w:space="0" w:color="auto"/>
            <w:right w:val="none" w:sz="0" w:space="0" w:color="auto"/>
          </w:divBdr>
        </w:div>
        <w:div w:id="1525556047">
          <w:marLeft w:val="0"/>
          <w:marRight w:val="0"/>
          <w:marTop w:val="0"/>
          <w:marBottom w:val="184"/>
          <w:divBdr>
            <w:top w:val="none" w:sz="0" w:space="0" w:color="auto"/>
            <w:left w:val="none" w:sz="0" w:space="0" w:color="auto"/>
            <w:bottom w:val="none" w:sz="0" w:space="0" w:color="auto"/>
            <w:right w:val="none" w:sz="0" w:space="0" w:color="auto"/>
          </w:divBdr>
        </w:div>
        <w:div w:id="1045255213">
          <w:blockQuote w:val="1"/>
          <w:marLeft w:val="0"/>
          <w:marRight w:val="0"/>
          <w:marTop w:val="0"/>
          <w:marBottom w:val="184"/>
          <w:divBdr>
            <w:top w:val="none" w:sz="0" w:space="0" w:color="auto"/>
            <w:left w:val="single" w:sz="24" w:space="12" w:color="DFE2E5"/>
            <w:bottom w:val="none" w:sz="0" w:space="0" w:color="auto"/>
            <w:right w:val="none" w:sz="0" w:space="0" w:color="auto"/>
          </w:divBdr>
        </w:div>
        <w:div w:id="1486311288">
          <w:marLeft w:val="0"/>
          <w:marRight w:val="0"/>
          <w:marTop w:val="0"/>
          <w:marBottom w:val="184"/>
          <w:divBdr>
            <w:top w:val="none" w:sz="0" w:space="0" w:color="auto"/>
            <w:left w:val="none" w:sz="0" w:space="0" w:color="auto"/>
            <w:bottom w:val="none" w:sz="0" w:space="0" w:color="auto"/>
            <w:right w:val="none" w:sz="0" w:space="0" w:color="auto"/>
          </w:divBdr>
        </w:div>
        <w:div w:id="522790749">
          <w:blockQuote w:val="1"/>
          <w:marLeft w:val="0"/>
          <w:marRight w:val="0"/>
          <w:marTop w:val="0"/>
          <w:marBottom w:val="184"/>
          <w:divBdr>
            <w:top w:val="none" w:sz="0" w:space="0" w:color="auto"/>
            <w:left w:val="single" w:sz="24" w:space="12" w:color="DFE2E5"/>
            <w:bottom w:val="none" w:sz="0" w:space="0" w:color="auto"/>
            <w:right w:val="none" w:sz="0" w:space="0" w:color="auto"/>
          </w:divBdr>
        </w:div>
        <w:div w:id="561915855">
          <w:marLeft w:val="0"/>
          <w:marRight w:val="0"/>
          <w:marTop w:val="0"/>
          <w:marBottom w:val="184"/>
          <w:divBdr>
            <w:top w:val="none" w:sz="0" w:space="0" w:color="auto"/>
            <w:left w:val="none" w:sz="0" w:space="0" w:color="auto"/>
            <w:bottom w:val="none" w:sz="0" w:space="0" w:color="auto"/>
            <w:right w:val="none" w:sz="0" w:space="0" w:color="auto"/>
          </w:divBdr>
        </w:div>
        <w:div w:id="160853483">
          <w:blockQuote w:val="1"/>
          <w:marLeft w:val="0"/>
          <w:marRight w:val="0"/>
          <w:marTop w:val="0"/>
          <w:marBottom w:val="184"/>
          <w:divBdr>
            <w:top w:val="none" w:sz="0" w:space="0" w:color="auto"/>
            <w:left w:val="single" w:sz="24" w:space="12" w:color="DFE2E5"/>
            <w:bottom w:val="none" w:sz="0" w:space="0" w:color="auto"/>
            <w:right w:val="none" w:sz="0" w:space="0" w:color="auto"/>
          </w:divBdr>
        </w:div>
        <w:div w:id="1510871816">
          <w:blockQuote w:val="1"/>
          <w:marLeft w:val="0"/>
          <w:marRight w:val="0"/>
          <w:marTop w:val="0"/>
          <w:marBottom w:val="184"/>
          <w:divBdr>
            <w:top w:val="none" w:sz="0" w:space="0" w:color="auto"/>
            <w:left w:val="single" w:sz="24" w:space="12" w:color="DFE2E5"/>
            <w:bottom w:val="none" w:sz="0" w:space="0" w:color="auto"/>
            <w:right w:val="none" w:sz="0" w:space="0" w:color="auto"/>
          </w:divBdr>
        </w:div>
        <w:div w:id="908349639">
          <w:marLeft w:val="0"/>
          <w:marRight w:val="0"/>
          <w:marTop w:val="0"/>
          <w:marBottom w:val="184"/>
          <w:divBdr>
            <w:top w:val="none" w:sz="0" w:space="0" w:color="auto"/>
            <w:left w:val="none" w:sz="0" w:space="0" w:color="auto"/>
            <w:bottom w:val="none" w:sz="0" w:space="0" w:color="auto"/>
            <w:right w:val="none" w:sz="0" w:space="0" w:color="auto"/>
          </w:divBdr>
        </w:div>
        <w:div w:id="1220364779">
          <w:blockQuote w:val="1"/>
          <w:marLeft w:val="0"/>
          <w:marRight w:val="0"/>
          <w:marTop w:val="0"/>
          <w:marBottom w:val="184"/>
          <w:divBdr>
            <w:top w:val="none" w:sz="0" w:space="0" w:color="auto"/>
            <w:left w:val="single" w:sz="24" w:space="12" w:color="DFE2E5"/>
            <w:bottom w:val="none" w:sz="0" w:space="0" w:color="auto"/>
            <w:right w:val="none" w:sz="0" w:space="0" w:color="auto"/>
          </w:divBdr>
        </w:div>
        <w:div w:id="1380008213">
          <w:marLeft w:val="0"/>
          <w:marRight w:val="0"/>
          <w:marTop w:val="0"/>
          <w:marBottom w:val="184"/>
          <w:divBdr>
            <w:top w:val="none" w:sz="0" w:space="0" w:color="auto"/>
            <w:left w:val="none" w:sz="0" w:space="0" w:color="auto"/>
            <w:bottom w:val="none" w:sz="0" w:space="0" w:color="auto"/>
            <w:right w:val="none" w:sz="0" w:space="0" w:color="auto"/>
          </w:divBdr>
        </w:div>
        <w:div w:id="887837037">
          <w:blockQuote w:val="1"/>
          <w:marLeft w:val="0"/>
          <w:marRight w:val="0"/>
          <w:marTop w:val="0"/>
          <w:marBottom w:val="184"/>
          <w:divBdr>
            <w:top w:val="none" w:sz="0" w:space="0" w:color="auto"/>
            <w:left w:val="single" w:sz="24" w:space="12" w:color="DFE2E5"/>
            <w:bottom w:val="none" w:sz="0" w:space="0" w:color="auto"/>
            <w:right w:val="none" w:sz="0" w:space="0" w:color="auto"/>
          </w:divBdr>
        </w:div>
        <w:div w:id="47843808">
          <w:blockQuote w:val="1"/>
          <w:marLeft w:val="0"/>
          <w:marRight w:val="0"/>
          <w:marTop w:val="0"/>
          <w:marBottom w:val="184"/>
          <w:divBdr>
            <w:top w:val="none" w:sz="0" w:space="0" w:color="auto"/>
            <w:left w:val="single" w:sz="24" w:space="12" w:color="DFE2E5"/>
            <w:bottom w:val="none" w:sz="0" w:space="0" w:color="auto"/>
            <w:right w:val="none" w:sz="0" w:space="0" w:color="auto"/>
          </w:divBdr>
        </w:div>
        <w:div w:id="872958930">
          <w:blockQuote w:val="1"/>
          <w:marLeft w:val="0"/>
          <w:marRight w:val="0"/>
          <w:marTop w:val="0"/>
          <w:marBottom w:val="184"/>
          <w:divBdr>
            <w:top w:val="none" w:sz="0" w:space="0" w:color="auto"/>
            <w:left w:val="single" w:sz="24" w:space="12" w:color="DFE2E5"/>
            <w:bottom w:val="none" w:sz="0" w:space="0" w:color="auto"/>
            <w:right w:val="none" w:sz="0" w:space="0" w:color="auto"/>
          </w:divBdr>
        </w:div>
        <w:div w:id="1332368438">
          <w:marLeft w:val="0"/>
          <w:marRight w:val="0"/>
          <w:marTop w:val="0"/>
          <w:marBottom w:val="184"/>
          <w:divBdr>
            <w:top w:val="none" w:sz="0" w:space="0" w:color="auto"/>
            <w:left w:val="none" w:sz="0" w:space="0" w:color="auto"/>
            <w:bottom w:val="none" w:sz="0" w:space="0" w:color="auto"/>
            <w:right w:val="none" w:sz="0" w:space="0" w:color="auto"/>
          </w:divBdr>
        </w:div>
        <w:div w:id="1475683781">
          <w:blockQuote w:val="1"/>
          <w:marLeft w:val="0"/>
          <w:marRight w:val="0"/>
          <w:marTop w:val="0"/>
          <w:marBottom w:val="184"/>
          <w:divBdr>
            <w:top w:val="none" w:sz="0" w:space="0" w:color="auto"/>
            <w:left w:val="single" w:sz="24" w:space="12" w:color="DFE2E5"/>
            <w:bottom w:val="none" w:sz="0" w:space="0" w:color="auto"/>
            <w:right w:val="none" w:sz="0" w:space="0" w:color="auto"/>
          </w:divBdr>
        </w:div>
        <w:div w:id="310257493">
          <w:marLeft w:val="0"/>
          <w:marRight w:val="0"/>
          <w:marTop w:val="0"/>
          <w:marBottom w:val="184"/>
          <w:divBdr>
            <w:top w:val="none" w:sz="0" w:space="0" w:color="auto"/>
            <w:left w:val="none" w:sz="0" w:space="0" w:color="auto"/>
            <w:bottom w:val="none" w:sz="0" w:space="0" w:color="auto"/>
            <w:right w:val="none" w:sz="0" w:space="0" w:color="auto"/>
          </w:divBdr>
        </w:div>
        <w:div w:id="1834486867">
          <w:blockQuote w:val="1"/>
          <w:marLeft w:val="0"/>
          <w:marRight w:val="0"/>
          <w:marTop w:val="0"/>
          <w:marBottom w:val="184"/>
          <w:divBdr>
            <w:top w:val="none" w:sz="0" w:space="0" w:color="auto"/>
            <w:left w:val="single" w:sz="24" w:space="12" w:color="DFE2E5"/>
            <w:bottom w:val="none" w:sz="0" w:space="0" w:color="auto"/>
            <w:right w:val="none" w:sz="0" w:space="0" w:color="auto"/>
          </w:divBdr>
        </w:div>
        <w:div w:id="1781147646">
          <w:marLeft w:val="0"/>
          <w:marRight w:val="0"/>
          <w:marTop w:val="0"/>
          <w:marBottom w:val="184"/>
          <w:divBdr>
            <w:top w:val="none" w:sz="0" w:space="0" w:color="auto"/>
            <w:left w:val="none" w:sz="0" w:space="0" w:color="auto"/>
            <w:bottom w:val="none" w:sz="0" w:space="0" w:color="auto"/>
            <w:right w:val="none" w:sz="0" w:space="0" w:color="auto"/>
          </w:divBdr>
        </w:div>
        <w:div w:id="1790930146">
          <w:blockQuote w:val="1"/>
          <w:marLeft w:val="0"/>
          <w:marRight w:val="0"/>
          <w:marTop w:val="0"/>
          <w:marBottom w:val="184"/>
          <w:divBdr>
            <w:top w:val="none" w:sz="0" w:space="0" w:color="auto"/>
            <w:left w:val="single" w:sz="24" w:space="12" w:color="DFE2E5"/>
            <w:bottom w:val="none" w:sz="0" w:space="0" w:color="auto"/>
            <w:right w:val="none" w:sz="0" w:space="0" w:color="auto"/>
          </w:divBdr>
        </w:div>
        <w:div w:id="1163357664">
          <w:marLeft w:val="0"/>
          <w:marRight w:val="0"/>
          <w:marTop w:val="0"/>
          <w:marBottom w:val="184"/>
          <w:divBdr>
            <w:top w:val="none" w:sz="0" w:space="0" w:color="auto"/>
            <w:left w:val="none" w:sz="0" w:space="0" w:color="auto"/>
            <w:bottom w:val="none" w:sz="0" w:space="0" w:color="auto"/>
            <w:right w:val="none" w:sz="0" w:space="0" w:color="auto"/>
          </w:divBdr>
        </w:div>
        <w:div w:id="500390789">
          <w:blockQuote w:val="1"/>
          <w:marLeft w:val="0"/>
          <w:marRight w:val="0"/>
          <w:marTop w:val="0"/>
          <w:marBottom w:val="184"/>
          <w:divBdr>
            <w:top w:val="none" w:sz="0" w:space="0" w:color="auto"/>
            <w:left w:val="single" w:sz="24" w:space="12" w:color="DFE2E5"/>
            <w:bottom w:val="none" w:sz="0" w:space="0" w:color="auto"/>
            <w:right w:val="none" w:sz="0" w:space="0" w:color="auto"/>
          </w:divBdr>
        </w:div>
        <w:div w:id="254441261">
          <w:marLeft w:val="0"/>
          <w:marRight w:val="0"/>
          <w:marTop w:val="0"/>
          <w:marBottom w:val="184"/>
          <w:divBdr>
            <w:top w:val="none" w:sz="0" w:space="0" w:color="auto"/>
            <w:left w:val="none" w:sz="0" w:space="0" w:color="auto"/>
            <w:bottom w:val="none" w:sz="0" w:space="0" w:color="auto"/>
            <w:right w:val="none" w:sz="0" w:space="0" w:color="auto"/>
          </w:divBdr>
        </w:div>
        <w:div w:id="856693508">
          <w:blockQuote w:val="1"/>
          <w:marLeft w:val="0"/>
          <w:marRight w:val="0"/>
          <w:marTop w:val="0"/>
          <w:marBottom w:val="184"/>
          <w:divBdr>
            <w:top w:val="none" w:sz="0" w:space="0" w:color="auto"/>
            <w:left w:val="single" w:sz="24" w:space="12" w:color="DFE2E5"/>
            <w:bottom w:val="none" w:sz="0" w:space="0" w:color="auto"/>
            <w:right w:val="none" w:sz="0" w:space="0" w:color="auto"/>
          </w:divBdr>
        </w:div>
        <w:div w:id="30763144">
          <w:marLeft w:val="0"/>
          <w:marRight w:val="0"/>
          <w:marTop w:val="0"/>
          <w:marBottom w:val="184"/>
          <w:divBdr>
            <w:top w:val="none" w:sz="0" w:space="0" w:color="auto"/>
            <w:left w:val="none" w:sz="0" w:space="0" w:color="auto"/>
            <w:bottom w:val="none" w:sz="0" w:space="0" w:color="auto"/>
            <w:right w:val="none" w:sz="0" w:space="0" w:color="auto"/>
          </w:divBdr>
        </w:div>
        <w:div w:id="1185241616">
          <w:blockQuote w:val="1"/>
          <w:marLeft w:val="0"/>
          <w:marRight w:val="0"/>
          <w:marTop w:val="0"/>
          <w:marBottom w:val="184"/>
          <w:divBdr>
            <w:top w:val="none" w:sz="0" w:space="0" w:color="auto"/>
            <w:left w:val="single" w:sz="24" w:space="12" w:color="DFE2E5"/>
            <w:bottom w:val="none" w:sz="0" w:space="0" w:color="auto"/>
            <w:right w:val="none" w:sz="0" w:space="0" w:color="auto"/>
          </w:divBdr>
        </w:div>
        <w:div w:id="4481819">
          <w:blockQuote w:val="1"/>
          <w:marLeft w:val="0"/>
          <w:marRight w:val="0"/>
          <w:marTop w:val="0"/>
          <w:marBottom w:val="184"/>
          <w:divBdr>
            <w:top w:val="none" w:sz="0" w:space="0" w:color="auto"/>
            <w:left w:val="single" w:sz="24" w:space="12" w:color="DFE2E5"/>
            <w:bottom w:val="none" w:sz="0" w:space="0" w:color="auto"/>
            <w:right w:val="none" w:sz="0" w:space="0" w:color="auto"/>
          </w:divBdr>
        </w:div>
        <w:div w:id="375206419">
          <w:marLeft w:val="0"/>
          <w:marRight w:val="0"/>
          <w:marTop w:val="0"/>
          <w:marBottom w:val="184"/>
          <w:divBdr>
            <w:top w:val="none" w:sz="0" w:space="0" w:color="auto"/>
            <w:left w:val="none" w:sz="0" w:space="0" w:color="auto"/>
            <w:bottom w:val="none" w:sz="0" w:space="0" w:color="auto"/>
            <w:right w:val="none" w:sz="0" w:space="0" w:color="auto"/>
          </w:divBdr>
        </w:div>
        <w:div w:id="2058817061">
          <w:blockQuote w:val="1"/>
          <w:marLeft w:val="0"/>
          <w:marRight w:val="0"/>
          <w:marTop w:val="0"/>
          <w:marBottom w:val="184"/>
          <w:divBdr>
            <w:top w:val="none" w:sz="0" w:space="0" w:color="auto"/>
            <w:left w:val="single" w:sz="24" w:space="12" w:color="DFE2E5"/>
            <w:bottom w:val="none" w:sz="0" w:space="0" w:color="auto"/>
            <w:right w:val="none" w:sz="0" w:space="0" w:color="auto"/>
          </w:divBdr>
        </w:div>
        <w:div w:id="855996724">
          <w:marLeft w:val="0"/>
          <w:marRight w:val="0"/>
          <w:marTop w:val="0"/>
          <w:marBottom w:val="184"/>
          <w:divBdr>
            <w:top w:val="none" w:sz="0" w:space="0" w:color="auto"/>
            <w:left w:val="none" w:sz="0" w:space="0" w:color="auto"/>
            <w:bottom w:val="none" w:sz="0" w:space="0" w:color="auto"/>
            <w:right w:val="none" w:sz="0" w:space="0" w:color="auto"/>
          </w:divBdr>
        </w:div>
        <w:div w:id="449513398">
          <w:blockQuote w:val="1"/>
          <w:marLeft w:val="0"/>
          <w:marRight w:val="0"/>
          <w:marTop w:val="0"/>
          <w:marBottom w:val="184"/>
          <w:divBdr>
            <w:top w:val="none" w:sz="0" w:space="0" w:color="auto"/>
            <w:left w:val="single" w:sz="24" w:space="12" w:color="DFE2E5"/>
            <w:bottom w:val="none" w:sz="0" w:space="0" w:color="auto"/>
            <w:right w:val="none" w:sz="0" w:space="0" w:color="auto"/>
          </w:divBdr>
        </w:div>
        <w:div w:id="1649237741">
          <w:marLeft w:val="0"/>
          <w:marRight w:val="0"/>
          <w:marTop w:val="0"/>
          <w:marBottom w:val="184"/>
          <w:divBdr>
            <w:top w:val="none" w:sz="0" w:space="0" w:color="auto"/>
            <w:left w:val="none" w:sz="0" w:space="0" w:color="auto"/>
            <w:bottom w:val="none" w:sz="0" w:space="0" w:color="auto"/>
            <w:right w:val="none" w:sz="0" w:space="0" w:color="auto"/>
          </w:divBdr>
        </w:div>
        <w:div w:id="1040981785">
          <w:blockQuote w:val="1"/>
          <w:marLeft w:val="0"/>
          <w:marRight w:val="0"/>
          <w:marTop w:val="0"/>
          <w:marBottom w:val="184"/>
          <w:divBdr>
            <w:top w:val="none" w:sz="0" w:space="0" w:color="auto"/>
            <w:left w:val="single" w:sz="24" w:space="12" w:color="DFE2E5"/>
            <w:bottom w:val="none" w:sz="0" w:space="0" w:color="auto"/>
            <w:right w:val="none" w:sz="0" w:space="0" w:color="auto"/>
          </w:divBdr>
        </w:div>
        <w:div w:id="154610535">
          <w:marLeft w:val="0"/>
          <w:marRight w:val="0"/>
          <w:marTop w:val="0"/>
          <w:marBottom w:val="184"/>
          <w:divBdr>
            <w:top w:val="none" w:sz="0" w:space="0" w:color="auto"/>
            <w:left w:val="none" w:sz="0" w:space="0" w:color="auto"/>
            <w:bottom w:val="none" w:sz="0" w:space="0" w:color="auto"/>
            <w:right w:val="none" w:sz="0" w:space="0" w:color="auto"/>
          </w:divBdr>
        </w:div>
        <w:div w:id="2046633939">
          <w:blockQuote w:val="1"/>
          <w:marLeft w:val="0"/>
          <w:marRight w:val="0"/>
          <w:marTop w:val="0"/>
          <w:marBottom w:val="184"/>
          <w:divBdr>
            <w:top w:val="none" w:sz="0" w:space="0" w:color="auto"/>
            <w:left w:val="single" w:sz="24" w:space="12" w:color="DFE2E5"/>
            <w:bottom w:val="none" w:sz="0" w:space="0" w:color="auto"/>
            <w:right w:val="none" w:sz="0" w:space="0" w:color="auto"/>
          </w:divBdr>
        </w:div>
        <w:div w:id="1570993046">
          <w:marLeft w:val="0"/>
          <w:marRight w:val="0"/>
          <w:marTop w:val="0"/>
          <w:marBottom w:val="184"/>
          <w:divBdr>
            <w:top w:val="none" w:sz="0" w:space="0" w:color="auto"/>
            <w:left w:val="none" w:sz="0" w:space="0" w:color="auto"/>
            <w:bottom w:val="none" w:sz="0" w:space="0" w:color="auto"/>
            <w:right w:val="none" w:sz="0" w:space="0" w:color="auto"/>
          </w:divBdr>
        </w:div>
        <w:div w:id="102386999">
          <w:blockQuote w:val="1"/>
          <w:marLeft w:val="0"/>
          <w:marRight w:val="0"/>
          <w:marTop w:val="0"/>
          <w:marBottom w:val="184"/>
          <w:divBdr>
            <w:top w:val="none" w:sz="0" w:space="0" w:color="auto"/>
            <w:left w:val="single" w:sz="24" w:space="12" w:color="DFE2E5"/>
            <w:bottom w:val="none" w:sz="0" w:space="0" w:color="auto"/>
            <w:right w:val="none" w:sz="0" w:space="0" w:color="auto"/>
          </w:divBdr>
        </w:div>
        <w:div w:id="1356662093">
          <w:marLeft w:val="0"/>
          <w:marRight w:val="0"/>
          <w:marTop w:val="0"/>
          <w:marBottom w:val="184"/>
          <w:divBdr>
            <w:top w:val="none" w:sz="0" w:space="0" w:color="auto"/>
            <w:left w:val="none" w:sz="0" w:space="0" w:color="auto"/>
            <w:bottom w:val="none" w:sz="0" w:space="0" w:color="auto"/>
            <w:right w:val="none" w:sz="0" w:space="0" w:color="auto"/>
          </w:divBdr>
        </w:div>
        <w:div w:id="1489440155">
          <w:marLeft w:val="0"/>
          <w:marRight w:val="0"/>
          <w:marTop w:val="0"/>
          <w:marBottom w:val="184"/>
          <w:divBdr>
            <w:top w:val="none" w:sz="0" w:space="0" w:color="auto"/>
            <w:left w:val="none" w:sz="0" w:space="0" w:color="auto"/>
            <w:bottom w:val="none" w:sz="0" w:space="0" w:color="auto"/>
            <w:right w:val="none" w:sz="0" w:space="0" w:color="auto"/>
          </w:divBdr>
        </w:div>
        <w:div w:id="1908689695">
          <w:blockQuote w:val="1"/>
          <w:marLeft w:val="0"/>
          <w:marRight w:val="0"/>
          <w:marTop w:val="0"/>
          <w:marBottom w:val="184"/>
          <w:divBdr>
            <w:top w:val="none" w:sz="0" w:space="0" w:color="auto"/>
            <w:left w:val="single" w:sz="24" w:space="12" w:color="DFE2E5"/>
            <w:bottom w:val="none" w:sz="0" w:space="0" w:color="auto"/>
            <w:right w:val="none" w:sz="0" w:space="0" w:color="auto"/>
          </w:divBdr>
        </w:div>
        <w:div w:id="2140032738">
          <w:marLeft w:val="0"/>
          <w:marRight w:val="0"/>
          <w:marTop w:val="0"/>
          <w:marBottom w:val="184"/>
          <w:divBdr>
            <w:top w:val="none" w:sz="0" w:space="0" w:color="auto"/>
            <w:left w:val="none" w:sz="0" w:space="0" w:color="auto"/>
            <w:bottom w:val="none" w:sz="0" w:space="0" w:color="auto"/>
            <w:right w:val="none" w:sz="0" w:space="0" w:color="auto"/>
          </w:divBdr>
        </w:div>
        <w:div w:id="1685551521">
          <w:marLeft w:val="0"/>
          <w:marRight w:val="0"/>
          <w:marTop w:val="0"/>
          <w:marBottom w:val="184"/>
          <w:divBdr>
            <w:top w:val="none" w:sz="0" w:space="0" w:color="auto"/>
            <w:left w:val="none" w:sz="0" w:space="0" w:color="auto"/>
            <w:bottom w:val="none" w:sz="0" w:space="0" w:color="auto"/>
            <w:right w:val="none" w:sz="0" w:space="0" w:color="auto"/>
          </w:divBdr>
        </w:div>
        <w:div w:id="873494279">
          <w:blockQuote w:val="1"/>
          <w:marLeft w:val="0"/>
          <w:marRight w:val="0"/>
          <w:marTop w:val="0"/>
          <w:marBottom w:val="184"/>
          <w:divBdr>
            <w:top w:val="none" w:sz="0" w:space="0" w:color="auto"/>
            <w:left w:val="single" w:sz="24" w:space="12" w:color="DFE2E5"/>
            <w:bottom w:val="none" w:sz="0" w:space="0" w:color="auto"/>
            <w:right w:val="none" w:sz="0" w:space="0" w:color="auto"/>
          </w:divBdr>
        </w:div>
        <w:div w:id="1843423975">
          <w:marLeft w:val="0"/>
          <w:marRight w:val="0"/>
          <w:marTop w:val="0"/>
          <w:marBottom w:val="184"/>
          <w:divBdr>
            <w:top w:val="none" w:sz="0" w:space="0" w:color="auto"/>
            <w:left w:val="none" w:sz="0" w:space="0" w:color="auto"/>
            <w:bottom w:val="none" w:sz="0" w:space="0" w:color="auto"/>
            <w:right w:val="none" w:sz="0" w:space="0" w:color="auto"/>
          </w:divBdr>
        </w:div>
        <w:div w:id="1752967558">
          <w:blockQuote w:val="1"/>
          <w:marLeft w:val="0"/>
          <w:marRight w:val="0"/>
          <w:marTop w:val="0"/>
          <w:marBottom w:val="184"/>
          <w:divBdr>
            <w:top w:val="none" w:sz="0" w:space="0" w:color="auto"/>
            <w:left w:val="single" w:sz="24" w:space="12" w:color="DFE2E5"/>
            <w:bottom w:val="none" w:sz="0" w:space="0" w:color="auto"/>
            <w:right w:val="none" w:sz="0" w:space="0" w:color="auto"/>
          </w:divBdr>
        </w:div>
        <w:div w:id="81493917">
          <w:marLeft w:val="0"/>
          <w:marRight w:val="0"/>
          <w:marTop w:val="0"/>
          <w:marBottom w:val="184"/>
          <w:divBdr>
            <w:top w:val="none" w:sz="0" w:space="0" w:color="auto"/>
            <w:left w:val="none" w:sz="0" w:space="0" w:color="auto"/>
            <w:bottom w:val="none" w:sz="0" w:space="0" w:color="auto"/>
            <w:right w:val="none" w:sz="0" w:space="0" w:color="auto"/>
          </w:divBdr>
        </w:div>
        <w:div w:id="1739326406">
          <w:blockQuote w:val="1"/>
          <w:marLeft w:val="0"/>
          <w:marRight w:val="0"/>
          <w:marTop w:val="0"/>
          <w:marBottom w:val="184"/>
          <w:divBdr>
            <w:top w:val="none" w:sz="0" w:space="0" w:color="auto"/>
            <w:left w:val="single" w:sz="24" w:space="12" w:color="DFE2E5"/>
            <w:bottom w:val="none" w:sz="0" w:space="0" w:color="auto"/>
            <w:right w:val="none" w:sz="0" w:space="0" w:color="auto"/>
          </w:divBdr>
        </w:div>
        <w:div w:id="1303733628">
          <w:marLeft w:val="0"/>
          <w:marRight w:val="0"/>
          <w:marTop w:val="0"/>
          <w:marBottom w:val="184"/>
          <w:divBdr>
            <w:top w:val="none" w:sz="0" w:space="0" w:color="auto"/>
            <w:left w:val="none" w:sz="0" w:space="0" w:color="auto"/>
            <w:bottom w:val="none" w:sz="0" w:space="0" w:color="auto"/>
            <w:right w:val="none" w:sz="0" w:space="0" w:color="auto"/>
          </w:divBdr>
        </w:div>
        <w:div w:id="841555342">
          <w:blockQuote w:val="1"/>
          <w:marLeft w:val="0"/>
          <w:marRight w:val="0"/>
          <w:marTop w:val="0"/>
          <w:marBottom w:val="184"/>
          <w:divBdr>
            <w:top w:val="none" w:sz="0" w:space="0" w:color="auto"/>
            <w:left w:val="single" w:sz="24" w:space="12" w:color="DFE2E5"/>
            <w:bottom w:val="none" w:sz="0" w:space="0" w:color="auto"/>
            <w:right w:val="none" w:sz="0" w:space="0" w:color="auto"/>
          </w:divBdr>
        </w:div>
        <w:div w:id="1825702536">
          <w:marLeft w:val="0"/>
          <w:marRight w:val="0"/>
          <w:marTop w:val="0"/>
          <w:marBottom w:val="184"/>
          <w:divBdr>
            <w:top w:val="none" w:sz="0" w:space="0" w:color="auto"/>
            <w:left w:val="none" w:sz="0" w:space="0" w:color="auto"/>
            <w:bottom w:val="none" w:sz="0" w:space="0" w:color="auto"/>
            <w:right w:val="none" w:sz="0" w:space="0" w:color="auto"/>
          </w:divBdr>
        </w:div>
        <w:div w:id="1347903600">
          <w:blockQuote w:val="1"/>
          <w:marLeft w:val="0"/>
          <w:marRight w:val="0"/>
          <w:marTop w:val="0"/>
          <w:marBottom w:val="184"/>
          <w:divBdr>
            <w:top w:val="none" w:sz="0" w:space="0" w:color="auto"/>
            <w:left w:val="single" w:sz="24" w:space="12" w:color="DFE2E5"/>
            <w:bottom w:val="none" w:sz="0" w:space="0" w:color="auto"/>
            <w:right w:val="none" w:sz="0" w:space="0" w:color="auto"/>
          </w:divBdr>
        </w:div>
        <w:div w:id="1040130716">
          <w:marLeft w:val="0"/>
          <w:marRight w:val="0"/>
          <w:marTop w:val="0"/>
          <w:marBottom w:val="184"/>
          <w:divBdr>
            <w:top w:val="none" w:sz="0" w:space="0" w:color="auto"/>
            <w:left w:val="none" w:sz="0" w:space="0" w:color="auto"/>
            <w:bottom w:val="none" w:sz="0" w:space="0" w:color="auto"/>
            <w:right w:val="none" w:sz="0" w:space="0" w:color="auto"/>
          </w:divBdr>
        </w:div>
        <w:div w:id="827359114">
          <w:blockQuote w:val="1"/>
          <w:marLeft w:val="0"/>
          <w:marRight w:val="0"/>
          <w:marTop w:val="0"/>
          <w:marBottom w:val="184"/>
          <w:divBdr>
            <w:top w:val="none" w:sz="0" w:space="0" w:color="auto"/>
            <w:left w:val="single" w:sz="24" w:space="12" w:color="DFE2E5"/>
            <w:bottom w:val="none" w:sz="0" w:space="0" w:color="auto"/>
            <w:right w:val="none" w:sz="0" w:space="0" w:color="auto"/>
          </w:divBdr>
        </w:div>
        <w:div w:id="1856456800">
          <w:marLeft w:val="0"/>
          <w:marRight w:val="0"/>
          <w:marTop w:val="0"/>
          <w:marBottom w:val="184"/>
          <w:divBdr>
            <w:top w:val="none" w:sz="0" w:space="0" w:color="auto"/>
            <w:left w:val="none" w:sz="0" w:space="0" w:color="auto"/>
            <w:bottom w:val="none" w:sz="0" w:space="0" w:color="auto"/>
            <w:right w:val="none" w:sz="0" w:space="0" w:color="auto"/>
          </w:divBdr>
        </w:div>
        <w:div w:id="426578430">
          <w:blockQuote w:val="1"/>
          <w:marLeft w:val="0"/>
          <w:marRight w:val="0"/>
          <w:marTop w:val="0"/>
          <w:marBottom w:val="184"/>
          <w:divBdr>
            <w:top w:val="none" w:sz="0" w:space="0" w:color="auto"/>
            <w:left w:val="single" w:sz="24" w:space="12" w:color="DFE2E5"/>
            <w:bottom w:val="none" w:sz="0" w:space="0" w:color="auto"/>
            <w:right w:val="none" w:sz="0" w:space="0" w:color="auto"/>
          </w:divBdr>
        </w:div>
        <w:div w:id="1178614133">
          <w:marLeft w:val="0"/>
          <w:marRight w:val="0"/>
          <w:marTop w:val="0"/>
          <w:marBottom w:val="184"/>
          <w:divBdr>
            <w:top w:val="none" w:sz="0" w:space="0" w:color="auto"/>
            <w:left w:val="none" w:sz="0" w:space="0" w:color="auto"/>
            <w:bottom w:val="none" w:sz="0" w:space="0" w:color="auto"/>
            <w:right w:val="none" w:sz="0" w:space="0" w:color="auto"/>
          </w:divBdr>
        </w:div>
        <w:div w:id="961569421">
          <w:blockQuote w:val="1"/>
          <w:marLeft w:val="0"/>
          <w:marRight w:val="0"/>
          <w:marTop w:val="0"/>
          <w:marBottom w:val="184"/>
          <w:divBdr>
            <w:top w:val="none" w:sz="0" w:space="0" w:color="auto"/>
            <w:left w:val="single" w:sz="24" w:space="12" w:color="DFE2E5"/>
            <w:bottom w:val="none" w:sz="0" w:space="0" w:color="auto"/>
            <w:right w:val="none" w:sz="0" w:space="0" w:color="auto"/>
          </w:divBdr>
        </w:div>
        <w:div w:id="1635910165">
          <w:marLeft w:val="0"/>
          <w:marRight w:val="0"/>
          <w:marTop w:val="0"/>
          <w:marBottom w:val="184"/>
          <w:divBdr>
            <w:top w:val="none" w:sz="0" w:space="0" w:color="auto"/>
            <w:left w:val="none" w:sz="0" w:space="0" w:color="auto"/>
            <w:bottom w:val="none" w:sz="0" w:space="0" w:color="auto"/>
            <w:right w:val="none" w:sz="0" w:space="0" w:color="auto"/>
          </w:divBdr>
        </w:div>
        <w:div w:id="503202583">
          <w:blockQuote w:val="1"/>
          <w:marLeft w:val="0"/>
          <w:marRight w:val="0"/>
          <w:marTop w:val="0"/>
          <w:marBottom w:val="184"/>
          <w:divBdr>
            <w:top w:val="none" w:sz="0" w:space="0" w:color="auto"/>
            <w:left w:val="single" w:sz="24" w:space="12" w:color="DFE2E5"/>
            <w:bottom w:val="none" w:sz="0" w:space="0" w:color="auto"/>
            <w:right w:val="none" w:sz="0" w:space="0" w:color="auto"/>
          </w:divBdr>
        </w:div>
        <w:div w:id="1071387883">
          <w:blockQuote w:val="1"/>
          <w:marLeft w:val="0"/>
          <w:marRight w:val="0"/>
          <w:marTop w:val="0"/>
          <w:marBottom w:val="184"/>
          <w:divBdr>
            <w:top w:val="none" w:sz="0" w:space="0" w:color="auto"/>
            <w:left w:val="single" w:sz="24" w:space="12" w:color="DFE2E5"/>
            <w:bottom w:val="none" w:sz="0" w:space="0" w:color="auto"/>
            <w:right w:val="none" w:sz="0" w:space="0" w:color="auto"/>
          </w:divBdr>
        </w:div>
        <w:div w:id="427240928">
          <w:blockQuote w:val="1"/>
          <w:marLeft w:val="0"/>
          <w:marRight w:val="0"/>
          <w:marTop w:val="0"/>
          <w:marBottom w:val="184"/>
          <w:divBdr>
            <w:top w:val="none" w:sz="0" w:space="0" w:color="auto"/>
            <w:left w:val="single" w:sz="24" w:space="12" w:color="DFE2E5"/>
            <w:bottom w:val="none" w:sz="0" w:space="0" w:color="auto"/>
            <w:right w:val="none" w:sz="0" w:space="0" w:color="auto"/>
          </w:divBdr>
        </w:div>
        <w:div w:id="40133344">
          <w:marLeft w:val="0"/>
          <w:marRight w:val="0"/>
          <w:marTop w:val="0"/>
          <w:marBottom w:val="184"/>
          <w:divBdr>
            <w:top w:val="none" w:sz="0" w:space="0" w:color="auto"/>
            <w:left w:val="none" w:sz="0" w:space="0" w:color="auto"/>
            <w:bottom w:val="none" w:sz="0" w:space="0" w:color="auto"/>
            <w:right w:val="none" w:sz="0" w:space="0" w:color="auto"/>
          </w:divBdr>
        </w:div>
        <w:div w:id="1715157165">
          <w:blockQuote w:val="1"/>
          <w:marLeft w:val="0"/>
          <w:marRight w:val="0"/>
          <w:marTop w:val="0"/>
          <w:marBottom w:val="184"/>
          <w:divBdr>
            <w:top w:val="none" w:sz="0" w:space="0" w:color="auto"/>
            <w:left w:val="single" w:sz="24" w:space="12" w:color="DFE2E5"/>
            <w:bottom w:val="none" w:sz="0" w:space="0" w:color="auto"/>
            <w:right w:val="none" w:sz="0" w:space="0" w:color="auto"/>
          </w:divBdr>
        </w:div>
        <w:div w:id="1554923090">
          <w:marLeft w:val="0"/>
          <w:marRight w:val="0"/>
          <w:marTop w:val="0"/>
          <w:marBottom w:val="184"/>
          <w:divBdr>
            <w:top w:val="none" w:sz="0" w:space="0" w:color="auto"/>
            <w:left w:val="none" w:sz="0" w:space="0" w:color="auto"/>
            <w:bottom w:val="none" w:sz="0" w:space="0" w:color="auto"/>
            <w:right w:val="none" w:sz="0" w:space="0" w:color="auto"/>
          </w:divBdr>
        </w:div>
        <w:div w:id="1348558904">
          <w:blockQuote w:val="1"/>
          <w:marLeft w:val="0"/>
          <w:marRight w:val="0"/>
          <w:marTop w:val="0"/>
          <w:marBottom w:val="184"/>
          <w:divBdr>
            <w:top w:val="none" w:sz="0" w:space="0" w:color="auto"/>
            <w:left w:val="single" w:sz="24" w:space="12" w:color="DFE2E5"/>
            <w:bottom w:val="none" w:sz="0" w:space="0" w:color="auto"/>
            <w:right w:val="none" w:sz="0" w:space="0" w:color="auto"/>
          </w:divBdr>
        </w:div>
        <w:div w:id="1296373500">
          <w:blockQuote w:val="1"/>
          <w:marLeft w:val="0"/>
          <w:marRight w:val="0"/>
          <w:marTop w:val="0"/>
          <w:marBottom w:val="184"/>
          <w:divBdr>
            <w:top w:val="none" w:sz="0" w:space="0" w:color="auto"/>
            <w:left w:val="single" w:sz="24" w:space="12" w:color="DFE2E5"/>
            <w:bottom w:val="none" w:sz="0" w:space="0" w:color="auto"/>
            <w:right w:val="none" w:sz="0" w:space="0" w:color="auto"/>
          </w:divBdr>
        </w:div>
        <w:div w:id="1800151473">
          <w:blockQuote w:val="1"/>
          <w:marLeft w:val="0"/>
          <w:marRight w:val="0"/>
          <w:marTop w:val="0"/>
          <w:marBottom w:val="184"/>
          <w:divBdr>
            <w:top w:val="none" w:sz="0" w:space="0" w:color="auto"/>
            <w:left w:val="single" w:sz="24" w:space="12" w:color="DFE2E5"/>
            <w:bottom w:val="none" w:sz="0" w:space="0" w:color="auto"/>
            <w:right w:val="none" w:sz="0" w:space="0" w:color="auto"/>
          </w:divBdr>
        </w:div>
        <w:div w:id="1068961208">
          <w:blockQuote w:val="1"/>
          <w:marLeft w:val="0"/>
          <w:marRight w:val="0"/>
          <w:marTop w:val="0"/>
          <w:marBottom w:val="184"/>
          <w:divBdr>
            <w:top w:val="none" w:sz="0" w:space="0" w:color="auto"/>
            <w:left w:val="single" w:sz="24" w:space="12" w:color="DFE2E5"/>
            <w:bottom w:val="none" w:sz="0" w:space="0" w:color="auto"/>
            <w:right w:val="none" w:sz="0" w:space="0" w:color="auto"/>
          </w:divBdr>
        </w:div>
        <w:div w:id="1196236974">
          <w:marLeft w:val="0"/>
          <w:marRight w:val="0"/>
          <w:marTop w:val="0"/>
          <w:marBottom w:val="184"/>
          <w:divBdr>
            <w:top w:val="none" w:sz="0" w:space="0" w:color="auto"/>
            <w:left w:val="none" w:sz="0" w:space="0" w:color="auto"/>
            <w:bottom w:val="none" w:sz="0" w:space="0" w:color="auto"/>
            <w:right w:val="none" w:sz="0" w:space="0" w:color="auto"/>
          </w:divBdr>
        </w:div>
        <w:div w:id="612515871">
          <w:blockQuote w:val="1"/>
          <w:marLeft w:val="0"/>
          <w:marRight w:val="0"/>
          <w:marTop w:val="0"/>
          <w:marBottom w:val="184"/>
          <w:divBdr>
            <w:top w:val="none" w:sz="0" w:space="0" w:color="auto"/>
            <w:left w:val="single" w:sz="24" w:space="12" w:color="DFE2E5"/>
            <w:bottom w:val="none" w:sz="0" w:space="0" w:color="auto"/>
            <w:right w:val="none" w:sz="0" w:space="0" w:color="auto"/>
          </w:divBdr>
        </w:div>
        <w:div w:id="248924729">
          <w:marLeft w:val="0"/>
          <w:marRight w:val="0"/>
          <w:marTop w:val="0"/>
          <w:marBottom w:val="184"/>
          <w:divBdr>
            <w:top w:val="none" w:sz="0" w:space="0" w:color="auto"/>
            <w:left w:val="none" w:sz="0" w:space="0" w:color="auto"/>
            <w:bottom w:val="none" w:sz="0" w:space="0" w:color="auto"/>
            <w:right w:val="none" w:sz="0" w:space="0" w:color="auto"/>
          </w:divBdr>
        </w:div>
        <w:div w:id="950548690">
          <w:blockQuote w:val="1"/>
          <w:marLeft w:val="0"/>
          <w:marRight w:val="0"/>
          <w:marTop w:val="0"/>
          <w:marBottom w:val="184"/>
          <w:divBdr>
            <w:top w:val="none" w:sz="0" w:space="0" w:color="auto"/>
            <w:left w:val="single" w:sz="24" w:space="12" w:color="DFE2E5"/>
            <w:bottom w:val="none" w:sz="0" w:space="0" w:color="auto"/>
            <w:right w:val="none" w:sz="0" w:space="0" w:color="auto"/>
          </w:divBdr>
        </w:div>
        <w:div w:id="1916426892">
          <w:marLeft w:val="0"/>
          <w:marRight w:val="0"/>
          <w:marTop w:val="0"/>
          <w:marBottom w:val="184"/>
          <w:divBdr>
            <w:top w:val="none" w:sz="0" w:space="0" w:color="auto"/>
            <w:left w:val="none" w:sz="0" w:space="0" w:color="auto"/>
            <w:bottom w:val="none" w:sz="0" w:space="0" w:color="auto"/>
            <w:right w:val="none" w:sz="0" w:space="0" w:color="auto"/>
          </w:divBdr>
        </w:div>
        <w:div w:id="115679594">
          <w:blockQuote w:val="1"/>
          <w:marLeft w:val="0"/>
          <w:marRight w:val="0"/>
          <w:marTop w:val="0"/>
          <w:marBottom w:val="184"/>
          <w:divBdr>
            <w:top w:val="none" w:sz="0" w:space="0" w:color="auto"/>
            <w:left w:val="single" w:sz="24" w:space="12" w:color="DFE2E5"/>
            <w:bottom w:val="none" w:sz="0" w:space="0" w:color="auto"/>
            <w:right w:val="none" w:sz="0" w:space="0" w:color="auto"/>
          </w:divBdr>
        </w:div>
        <w:div w:id="1889488653">
          <w:marLeft w:val="0"/>
          <w:marRight w:val="0"/>
          <w:marTop w:val="0"/>
          <w:marBottom w:val="184"/>
          <w:divBdr>
            <w:top w:val="none" w:sz="0" w:space="0" w:color="auto"/>
            <w:left w:val="none" w:sz="0" w:space="0" w:color="auto"/>
            <w:bottom w:val="none" w:sz="0" w:space="0" w:color="auto"/>
            <w:right w:val="none" w:sz="0" w:space="0" w:color="auto"/>
          </w:divBdr>
        </w:div>
        <w:div w:id="516971107">
          <w:blockQuote w:val="1"/>
          <w:marLeft w:val="0"/>
          <w:marRight w:val="0"/>
          <w:marTop w:val="0"/>
          <w:marBottom w:val="184"/>
          <w:divBdr>
            <w:top w:val="none" w:sz="0" w:space="0" w:color="auto"/>
            <w:left w:val="single" w:sz="24" w:space="12" w:color="DFE2E5"/>
            <w:bottom w:val="none" w:sz="0" w:space="0" w:color="auto"/>
            <w:right w:val="none" w:sz="0" w:space="0" w:color="auto"/>
          </w:divBdr>
        </w:div>
        <w:div w:id="905184896">
          <w:marLeft w:val="0"/>
          <w:marRight w:val="0"/>
          <w:marTop w:val="0"/>
          <w:marBottom w:val="184"/>
          <w:divBdr>
            <w:top w:val="none" w:sz="0" w:space="0" w:color="auto"/>
            <w:left w:val="none" w:sz="0" w:space="0" w:color="auto"/>
            <w:bottom w:val="none" w:sz="0" w:space="0" w:color="auto"/>
            <w:right w:val="none" w:sz="0" w:space="0" w:color="auto"/>
          </w:divBdr>
        </w:div>
        <w:div w:id="2034919699">
          <w:blockQuote w:val="1"/>
          <w:marLeft w:val="0"/>
          <w:marRight w:val="0"/>
          <w:marTop w:val="0"/>
          <w:marBottom w:val="184"/>
          <w:divBdr>
            <w:top w:val="none" w:sz="0" w:space="0" w:color="auto"/>
            <w:left w:val="single" w:sz="24" w:space="12" w:color="DFE2E5"/>
            <w:bottom w:val="none" w:sz="0" w:space="0" w:color="auto"/>
            <w:right w:val="none" w:sz="0" w:space="0" w:color="auto"/>
          </w:divBdr>
        </w:div>
        <w:div w:id="562834626">
          <w:marLeft w:val="0"/>
          <w:marRight w:val="0"/>
          <w:marTop w:val="0"/>
          <w:marBottom w:val="184"/>
          <w:divBdr>
            <w:top w:val="none" w:sz="0" w:space="0" w:color="auto"/>
            <w:left w:val="none" w:sz="0" w:space="0" w:color="auto"/>
            <w:bottom w:val="none" w:sz="0" w:space="0" w:color="auto"/>
            <w:right w:val="none" w:sz="0" w:space="0" w:color="auto"/>
          </w:divBdr>
        </w:div>
        <w:div w:id="539515068">
          <w:blockQuote w:val="1"/>
          <w:marLeft w:val="0"/>
          <w:marRight w:val="0"/>
          <w:marTop w:val="0"/>
          <w:marBottom w:val="184"/>
          <w:divBdr>
            <w:top w:val="none" w:sz="0" w:space="0" w:color="auto"/>
            <w:left w:val="single" w:sz="24" w:space="12" w:color="DFE2E5"/>
            <w:bottom w:val="none" w:sz="0" w:space="0" w:color="auto"/>
            <w:right w:val="none" w:sz="0" w:space="0" w:color="auto"/>
          </w:divBdr>
        </w:div>
        <w:div w:id="628514720">
          <w:blockQuote w:val="1"/>
          <w:marLeft w:val="0"/>
          <w:marRight w:val="0"/>
          <w:marTop w:val="0"/>
          <w:marBottom w:val="184"/>
          <w:divBdr>
            <w:top w:val="none" w:sz="0" w:space="0" w:color="auto"/>
            <w:left w:val="single" w:sz="24" w:space="12" w:color="DFE2E5"/>
            <w:bottom w:val="none" w:sz="0" w:space="0" w:color="auto"/>
            <w:right w:val="none" w:sz="0" w:space="0" w:color="auto"/>
          </w:divBdr>
        </w:div>
        <w:div w:id="328754855">
          <w:marLeft w:val="0"/>
          <w:marRight w:val="0"/>
          <w:marTop w:val="0"/>
          <w:marBottom w:val="184"/>
          <w:divBdr>
            <w:top w:val="none" w:sz="0" w:space="0" w:color="auto"/>
            <w:left w:val="none" w:sz="0" w:space="0" w:color="auto"/>
            <w:bottom w:val="none" w:sz="0" w:space="0" w:color="auto"/>
            <w:right w:val="none" w:sz="0" w:space="0" w:color="auto"/>
          </w:divBdr>
        </w:div>
        <w:div w:id="1329289623">
          <w:blockQuote w:val="1"/>
          <w:marLeft w:val="0"/>
          <w:marRight w:val="0"/>
          <w:marTop w:val="0"/>
          <w:marBottom w:val="184"/>
          <w:divBdr>
            <w:top w:val="none" w:sz="0" w:space="0" w:color="auto"/>
            <w:left w:val="single" w:sz="24" w:space="12" w:color="DFE2E5"/>
            <w:bottom w:val="none" w:sz="0" w:space="0" w:color="auto"/>
            <w:right w:val="none" w:sz="0" w:space="0" w:color="auto"/>
          </w:divBdr>
        </w:div>
        <w:div w:id="392429957">
          <w:marLeft w:val="0"/>
          <w:marRight w:val="0"/>
          <w:marTop w:val="0"/>
          <w:marBottom w:val="184"/>
          <w:divBdr>
            <w:top w:val="none" w:sz="0" w:space="0" w:color="auto"/>
            <w:left w:val="none" w:sz="0" w:space="0" w:color="auto"/>
            <w:bottom w:val="none" w:sz="0" w:space="0" w:color="auto"/>
            <w:right w:val="none" w:sz="0" w:space="0" w:color="auto"/>
          </w:divBdr>
        </w:div>
        <w:div w:id="476652223">
          <w:blockQuote w:val="1"/>
          <w:marLeft w:val="0"/>
          <w:marRight w:val="0"/>
          <w:marTop w:val="0"/>
          <w:marBottom w:val="184"/>
          <w:divBdr>
            <w:top w:val="none" w:sz="0" w:space="0" w:color="auto"/>
            <w:left w:val="single" w:sz="24" w:space="12" w:color="DFE2E5"/>
            <w:bottom w:val="none" w:sz="0" w:space="0" w:color="auto"/>
            <w:right w:val="none" w:sz="0" w:space="0" w:color="auto"/>
          </w:divBdr>
        </w:div>
        <w:div w:id="321349114">
          <w:marLeft w:val="0"/>
          <w:marRight w:val="0"/>
          <w:marTop w:val="0"/>
          <w:marBottom w:val="184"/>
          <w:divBdr>
            <w:top w:val="none" w:sz="0" w:space="0" w:color="auto"/>
            <w:left w:val="none" w:sz="0" w:space="0" w:color="auto"/>
            <w:bottom w:val="none" w:sz="0" w:space="0" w:color="auto"/>
            <w:right w:val="none" w:sz="0" w:space="0" w:color="auto"/>
          </w:divBdr>
        </w:div>
        <w:div w:id="243270969">
          <w:blockQuote w:val="1"/>
          <w:marLeft w:val="0"/>
          <w:marRight w:val="0"/>
          <w:marTop w:val="0"/>
          <w:marBottom w:val="184"/>
          <w:divBdr>
            <w:top w:val="none" w:sz="0" w:space="0" w:color="auto"/>
            <w:left w:val="single" w:sz="24" w:space="12" w:color="DFE2E5"/>
            <w:bottom w:val="none" w:sz="0" w:space="0" w:color="auto"/>
            <w:right w:val="none" w:sz="0" w:space="0" w:color="auto"/>
          </w:divBdr>
        </w:div>
        <w:div w:id="1335306312">
          <w:blockQuote w:val="1"/>
          <w:marLeft w:val="0"/>
          <w:marRight w:val="0"/>
          <w:marTop w:val="0"/>
          <w:marBottom w:val="184"/>
          <w:divBdr>
            <w:top w:val="none" w:sz="0" w:space="0" w:color="auto"/>
            <w:left w:val="single" w:sz="24" w:space="12" w:color="DFE2E5"/>
            <w:bottom w:val="none" w:sz="0" w:space="0" w:color="auto"/>
            <w:right w:val="none" w:sz="0" w:space="0" w:color="auto"/>
          </w:divBdr>
        </w:div>
        <w:div w:id="5644890">
          <w:blockQuote w:val="1"/>
          <w:marLeft w:val="0"/>
          <w:marRight w:val="0"/>
          <w:marTop w:val="0"/>
          <w:marBottom w:val="184"/>
          <w:divBdr>
            <w:top w:val="none" w:sz="0" w:space="0" w:color="auto"/>
            <w:left w:val="single" w:sz="24" w:space="12" w:color="DFE2E5"/>
            <w:bottom w:val="none" w:sz="0" w:space="0" w:color="auto"/>
            <w:right w:val="none" w:sz="0" w:space="0" w:color="auto"/>
          </w:divBdr>
        </w:div>
        <w:div w:id="1736273412">
          <w:marLeft w:val="0"/>
          <w:marRight w:val="0"/>
          <w:marTop w:val="0"/>
          <w:marBottom w:val="184"/>
          <w:divBdr>
            <w:top w:val="none" w:sz="0" w:space="0" w:color="auto"/>
            <w:left w:val="none" w:sz="0" w:space="0" w:color="auto"/>
            <w:bottom w:val="none" w:sz="0" w:space="0" w:color="auto"/>
            <w:right w:val="none" w:sz="0" w:space="0" w:color="auto"/>
          </w:divBdr>
        </w:div>
        <w:div w:id="321860648">
          <w:blockQuote w:val="1"/>
          <w:marLeft w:val="0"/>
          <w:marRight w:val="0"/>
          <w:marTop w:val="0"/>
          <w:marBottom w:val="184"/>
          <w:divBdr>
            <w:top w:val="none" w:sz="0" w:space="0" w:color="auto"/>
            <w:left w:val="single" w:sz="24" w:space="12" w:color="DFE2E5"/>
            <w:bottom w:val="none" w:sz="0" w:space="0" w:color="auto"/>
            <w:right w:val="none" w:sz="0" w:space="0" w:color="auto"/>
          </w:divBdr>
        </w:div>
        <w:div w:id="96146081">
          <w:marLeft w:val="0"/>
          <w:marRight w:val="0"/>
          <w:marTop w:val="0"/>
          <w:marBottom w:val="184"/>
          <w:divBdr>
            <w:top w:val="none" w:sz="0" w:space="0" w:color="auto"/>
            <w:left w:val="none" w:sz="0" w:space="0" w:color="auto"/>
            <w:bottom w:val="none" w:sz="0" w:space="0" w:color="auto"/>
            <w:right w:val="none" w:sz="0" w:space="0" w:color="auto"/>
          </w:divBdr>
        </w:div>
        <w:div w:id="349767109">
          <w:blockQuote w:val="1"/>
          <w:marLeft w:val="0"/>
          <w:marRight w:val="0"/>
          <w:marTop w:val="0"/>
          <w:marBottom w:val="184"/>
          <w:divBdr>
            <w:top w:val="none" w:sz="0" w:space="0" w:color="auto"/>
            <w:left w:val="single" w:sz="24" w:space="12" w:color="DFE2E5"/>
            <w:bottom w:val="none" w:sz="0" w:space="0" w:color="auto"/>
            <w:right w:val="none" w:sz="0" w:space="0" w:color="auto"/>
          </w:divBdr>
        </w:div>
        <w:div w:id="1570537062">
          <w:marLeft w:val="0"/>
          <w:marRight w:val="0"/>
          <w:marTop w:val="0"/>
          <w:marBottom w:val="184"/>
          <w:divBdr>
            <w:top w:val="none" w:sz="0" w:space="0" w:color="auto"/>
            <w:left w:val="none" w:sz="0" w:space="0" w:color="auto"/>
            <w:bottom w:val="none" w:sz="0" w:space="0" w:color="auto"/>
            <w:right w:val="none" w:sz="0" w:space="0" w:color="auto"/>
          </w:divBdr>
        </w:div>
        <w:div w:id="341399653">
          <w:blockQuote w:val="1"/>
          <w:marLeft w:val="0"/>
          <w:marRight w:val="0"/>
          <w:marTop w:val="0"/>
          <w:marBottom w:val="184"/>
          <w:divBdr>
            <w:top w:val="none" w:sz="0" w:space="0" w:color="auto"/>
            <w:left w:val="single" w:sz="24" w:space="12" w:color="DFE2E5"/>
            <w:bottom w:val="none" w:sz="0" w:space="0" w:color="auto"/>
            <w:right w:val="none" w:sz="0" w:space="0" w:color="auto"/>
          </w:divBdr>
        </w:div>
        <w:div w:id="1273784437">
          <w:marLeft w:val="0"/>
          <w:marRight w:val="0"/>
          <w:marTop w:val="0"/>
          <w:marBottom w:val="184"/>
          <w:divBdr>
            <w:top w:val="none" w:sz="0" w:space="0" w:color="auto"/>
            <w:left w:val="none" w:sz="0" w:space="0" w:color="auto"/>
            <w:bottom w:val="none" w:sz="0" w:space="0" w:color="auto"/>
            <w:right w:val="none" w:sz="0" w:space="0" w:color="auto"/>
          </w:divBdr>
        </w:div>
        <w:div w:id="1724451731">
          <w:blockQuote w:val="1"/>
          <w:marLeft w:val="0"/>
          <w:marRight w:val="0"/>
          <w:marTop w:val="0"/>
          <w:marBottom w:val="184"/>
          <w:divBdr>
            <w:top w:val="none" w:sz="0" w:space="0" w:color="auto"/>
            <w:left w:val="single" w:sz="24" w:space="12" w:color="DFE2E5"/>
            <w:bottom w:val="none" w:sz="0" w:space="0" w:color="auto"/>
            <w:right w:val="none" w:sz="0" w:space="0" w:color="auto"/>
          </w:divBdr>
        </w:div>
        <w:div w:id="270554877">
          <w:marLeft w:val="0"/>
          <w:marRight w:val="0"/>
          <w:marTop w:val="0"/>
          <w:marBottom w:val="184"/>
          <w:divBdr>
            <w:top w:val="none" w:sz="0" w:space="0" w:color="auto"/>
            <w:left w:val="none" w:sz="0" w:space="0" w:color="auto"/>
            <w:bottom w:val="none" w:sz="0" w:space="0" w:color="auto"/>
            <w:right w:val="none" w:sz="0" w:space="0" w:color="auto"/>
          </w:divBdr>
        </w:div>
        <w:div w:id="145053807">
          <w:blockQuote w:val="1"/>
          <w:marLeft w:val="0"/>
          <w:marRight w:val="0"/>
          <w:marTop w:val="0"/>
          <w:marBottom w:val="184"/>
          <w:divBdr>
            <w:top w:val="none" w:sz="0" w:space="0" w:color="auto"/>
            <w:left w:val="single" w:sz="24" w:space="12" w:color="DFE2E5"/>
            <w:bottom w:val="none" w:sz="0" w:space="0" w:color="auto"/>
            <w:right w:val="none" w:sz="0" w:space="0" w:color="auto"/>
          </w:divBdr>
        </w:div>
        <w:div w:id="1281840351">
          <w:marLeft w:val="0"/>
          <w:marRight w:val="0"/>
          <w:marTop w:val="0"/>
          <w:marBottom w:val="184"/>
          <w:divBdr>
            <w:top w:val="none" w:sz="0" w:space="0" w:color="auto"/>
            <w:left w:val="none" w:sz="0" w:space="0" w:color="auto"/>
            <w:bottom w:val="none" w:sz="0" w:space="0" w:color="auto"/>
            <w:right w:val="none" w:sz="0" w:space="0" w:color="auto"/>
          </w:divBdr>
        </w:div>
        <w:div w:id="430275798">
          <w:blockQuote w:val="1"/>
          <w:marLeft w:val="0"/>
          <w:marRight w:val="0"/>
          <w:marTop w:val="0"/>
          <w:marBottom w:val="184"/>
          <w:divBdr>
            <w:top w:val="none" w:sz="0" w:space="0" w:color="auto"/>
            <w:left w:val="single" w:sz="24" w:space="12" w:color="DFE2E5"/>
            <w:bottom w:val="none" w:sz="0" w:space="0" w:color="auto"/>
            <w:right w:val="none" w:sz="0" w:space="0" w:color="auto"/>
          </w:divBdr>
        </w:div>
        <w:div w:id="943077433">
          <w:marLeft w:val="0"/>
          <w:marRight w:val="0"/>
          <w:marTop w:val="0"/>
          <w:marBottom w:val="184"/>
          <w:divBdr>
            <w:top w:val="none" w:sz="0" w:space="0" w:color="auto"/>
            <w:left w:val="none" w:sz="0" w:space="0" w:color="auto"/>
            <w:bottom w:val="none" w:sz="0" w:space="0" w:color="auto"/>
            <w:right w:val="none" w:sz="0" w:space="0" w:color="auto"/>
          </w:divBdr>
        </w:div>
        <w:div w:id="1978417049">
          <w:blockQuote w:val="1"/>
          <w:marLeft w:val="0"/>
          <w:marRight w:val="0"/>
          <w:marTop w:val="0"/>
          <w:marBottom w:val="184"/>
          <w:divBdr>
            <w:top w:val="none" w:sz="0" w:space="0" w:color="auto"/>
            <w:left w:val="single" w:sz="24" w:space="12" w:color="DFE2E5"/>
            <w:bottom w:val="none" w:sz="0" w:space="0" w:color="auto"/>
            <w:right w:val="none" w:sz="0" w:space="0" w:color="auto"/>
          </w:divBdr>
        </w:div>
        <w:div w:id="1517571283">
          <w:marLeft w:val="0"/>
          <w:marRight w:val="0"/>
          <w:marTop w:val="0"/>
          <w:marBottom w:val="184"/>
          <w:divBdr>
            <w:top w:val="none" w:sz="0" w:space="0" w:color="auto"/>
            <w:left w:val="none" w:sz="0" w:space="0" w:color="auto"/>
            <w:bottom w:val="none" w:sz="0" w:space="0" w:color="auto"/>
            <w:right w:val="none" w:sz="0" w:space="0" w:color="auto"/>
          </w:divBdr>
        </w:div>
        <w:div w:id="394163197">
          <w:blockQuote w:val="1"/>
          <w:marLeft w:val="0"/>
          <w:marRight w:val="0"/>
          <w:marTop w:val="0"/>
          <w:marBottom w:val="184"/>
          <w:divBdr>
            <w:top w:val="none" w:sz="0" w:space="0" w:color="auto"/>
            <w:left w:val="single" w:sz="24" w:space="12" w:color="DFE2E5"/>
            <w:bottom w:val="none" w:sz="0" w:space="0" w:color="auto"/>
            <w:right w:val="none" w:sz="0" w:space="0" w:color="auto"/>
          </w:divBdr>
        </w:div>
        <w:div w:id="1360278935">
          <w:marLeft w:val="0"/>
          <w:marRight w:val="0"/>
          <w:marTop w:val="0"/>
          <w:marBottom w:val="184"/>
          <w:divBdr>
            <w:top w:val="none" w:sz="0" w:space="0" w:color="auto"/>
            <w:left w:val="none" w:sz="0" w:space="0" w:color="auto"/>
            <w:bottom w:val="none" w:sz="0" w:space="0" w:color="auto"/>
            <w:right w:val="none" w:sz="0" w:space="0" w:color="auto"/>
          </w:divBdr>
        </w:div>
        <w:div w:id="430205140">
          <w:blockQuote w:val="1"/>
          <w:marLeft w:val="0"/>
          <w:marRight w:val="0"/>
          <w:marTop w:val="0"/>
          <w:marBottom w:val="184"/>
          <w:divBdr>
            <w:top w:val="none" w:sz="0" w:space="0" w:color="auto"/>
            <w:left w:val="single" w:sz="24" w:space="12" w:color="DFE2E5"/>
            <w:bottom w:val="none" w:sz="0" w:space="0" w:color="auto"/>
            <w:right w:val="none" w:sz="0" w:space="0" w:color="auto"/>
          </w:divBdr>
        </w:div>
        <w:div w:id="903444350">
          <w:marLeft w:val="0"/>
          <w:marRight w:val="0"/>
          <w:marTop w:val="0"/>
          <w:marBottom w:val="184"/>
          <w:divBdr>
            <w:top w:val="none" w:sz="0" w:space="0" w:color="auto"/>
            <w:left w:val="none" w:sz="0" w:space="0" w:color="auto"/>
            <w:bottom w:val="none" w:sz="0" w:space="0" w:color="auto"/>
            <w:right w:val="none" w:sz="0" w:space="0" w:color="auto"/>
          </w:divBdr>
        </w:div>
        <w:div w:id="1206796474">
          <w:blockQuote w:val="1"/>
          <w:marLeft w:val="0"/>
          <w:marRight w:val="0"/>
          <w:marTop w:val="0"/>
          <w:marBottom w:val="184"/>
          <w:divBdr>
            <w:top w:val="none" w:sz="0" w:space="0" w:color="auto"/>
            <w:left w:val="single" w:sz="24" w:space="12" w:color="DFE2E5"/>
            <w:bottom w:val="none" w:sz="0" w:space="0" w:color="auto"/>
            <w:right w:val="none" w:sz="0" w:space="0" w:color="auto"/>
          </w:divBdr>
        </w:div>
        <w:div w:id="671958340">
          <w:marLeft w:val="0"/>
          <w:marRight w:val="0"/>
          <w:marTop w:val="0"/>
          <w:marBottom w:val="184"/>
          <w:divBdr>
            <w:top w:val="none" w:sz="0" w:space="0" w:color="auto"/>
            <w:left w:val="none" w:sz="0" w:space="0" w:color="auto"/>
            <w:bottom w:val="none" w:sz="0" w:space="0" w:color="auto"/>
            <w:right w:val="none" w:sz="0" w:space="0" w:color="auto"/>
          </w:divBdr>
        </w:div>
        <w:div w:id="1000886879">
          <w:blockQuote w:val="1"/>
          <w:marLeft w:val="0"/>
          <w:marRight w:val="0"/>
          <w:marTop w:val="0"/>
          <w:marBottom w:val="184"/>
          <w:divBdr>
            <w:top w:val="none" w:sz="0" w:space="0" w:color="auto"/>
            <w:left w:val="single" w:sz="24" w:space="12" w:color="DFE2E5"/>
            <w:bottom w:val="none" w:sz="0" w:space="0" w:color="auto"/>
            <w:right w:val="none" w:sz="0" w:space="0" w:color="auto"/>
          </w:divBdr>
        </w:div>
        <w:div w:id="737245164">
          <w:marLeft w:val="0"/>
          <w:marRight w:val="0"/>
          <w:marTop w:val="0"/>
          <w:marBottom w:val="184"/>
          <w:divBdr>
            <w:top w:val="none" w:sz="0" w:space="0" w:color="auto"/>
            <w:left w:val="none" w:sz="0" w:space="0" w:color="auto"/>
            <w:bottom w:val="none" w:sz="0" w:space="0" w:color="auto"/>
            <w:right w:val="none" w:sz="0" w:space="0" w:color="auto"/>
          </w:divBdr>
        </w:div>
        <w:div w:id="813638521">
          <w:blockQuote w:val="1"/>
          <w:marLeft w:val="0"/>
          <w:marRight w:val="0"/>
          <w:marTop w:val="0"/>
          <w:marBottom w:val="184"/>
          <w:divBdr>
            <w:top w:val="none" w:sz="0" w:space="0" w:color="auto"/>
            <w:left w:val="single" w:sz="24" w:space="12" w:color="DFE2E5"/>
            <w:bottom w:val="none" w:sz="0" w:space="0" w:color="auto"/>
            <w:right w:val="none" w:sz="0" w:space="0" w:color="auto"/>
          </w:divBdr>
        </w:div>
        <w:div w:id="1601064535">
          <w:marLeft w:val="0"/>
          <w:marRight w:val="0"/>
          <w:marTop w:val="0"/>
          <w:marBottom w:val="184"/>
          <w:divBdr>
            <w:top w:val="none" w:sz="0" w:space="0" w:color="auto"/>
            <w:left w:val="none" w:sz="0" w:space="0" w:color="auto"/>
            <w:bottom w:val="none" w:sz="0" w:space="0" w:color="auto"/>
            <w:right w:val="none" w:sz="0" w:space="0" w:color="auto"/>
          </w:divBdr>
        </w:div>
        <w:div w:id="1519735817">
          <w:blockQuote w:val="1"/>
          <w:marLeft w:val="0"/>
          <w:marRight w:val="0"/>
          <w:marTop w:val="0"/>
          <w:marBottom w:val="184"/>
          <w:divBdr>
            <w:top w:val="none" w:sz="0" w:space="0" w:color="auto"/>
            <w:left w:val="single" w:sz="24" w:space="12" w:color="DFE2E5"/>
            <w:bottom w:val="none" w:sz="0" w:space="0" w:color="auto"/>
            <w:right w:val="none" w:sz="0" w:space="0" w:color="auto"/>
          </w:divBdr>
        </w:div>
        <w:div w:id="1136144063">
          <w:blockQuote w:val="1"/>
          <w:marLeft w:val="0"/>
          <w:marRight w:val="0"/>
          <w:marTop w:val="0"/>
          <w:marBottom w:val="184"/>
          <w:divBdr>
            <w:top w:val="none" w:sz="0" w:space="0" w:color="auto"/>
            <w:left w:val="single" w:sz="24" w:space="12" w:color="DFE2E5"/>
            <w:bottom w:val="none" w:sz="0" w:space="0" w:color="auto"/>
            <w:right w:val="none" w:sz="0" w:space="0" w:color="auto"/>
          </w:divBdr>
        </w:div>
        <w:div w:id="1959138644">
          <w:marLeft w:val="0"/>
          <w:marRight w:val="0"/>
          <w:marTop w:val="0"/>
          <w:marBottom w:val="184"/>
          <w:divBdr>
            <w:top w:val="none" w:sz="0" w:space="0" w:color="auto"/>
            <w:left w:val="none" w:sz="0" w:space="0" w:color="auto"/>
            <w:bottom w:val="none" w:sz="0" w:space="0" w:color="auto"/>
            <w:right w:val="none" w:sz="0" w:space="0" w:color="auto"/>
          </w:divBdr>
        </w:div>
        <w:div w:id="1172987012">
          <w:blockQuote w:val="1"/>
          <w:marLeft w:val="0"/>
          <w:marRight w:val="0"/>
          <w:marTop w:val="0"/>
          <w:marBottom w:val="184"/>
          <w:divBdr>
            <w:top w:val="none" w:sz="0" w:space="0" w:color="auto"/>
            <w:left w:val="single" w:sz="24" w:space="12" w:color="DFE2E5"/>
            <w:bottom w:val="none" w:sz="0" w:space="0" w:color="auto"/>
            <w:right w:val="none" w:sz="0" w:space="0" w:color="auto"/>
          </w:divBdr>
        </w:div>
        <w:div w:id="1719893759">
          <w:marLeft w:val="0"/>
          <w:marRight w:val="0"/>
          <w:marTop w:val="0"/>
          <w:marBottom w:val="184"/>
          <w:divBdr>
            <w:top w:val="none" w:sz="0" w:space="0" w:color="auto"/>
            <w:left w:val="none" w:sz="0" w:space="0" w:color="auto"/>
            <w:bottom w:val="none" w:sz="0" w:space="0" w:color="auto"/>
            <w:right w:val="none" w:sz="0" w:space="0" w:color="auto"/>
          </w:divBdr>
        </w:div>
        <w:div w:id="2004812843">
          <w:blockQuote w:val="1"/>
          <w:marLeft w:val="0"/>
          <w:marRight w:val="0"/>
          <w:marTop w:val="0"/>
          <w:marBottom w:val="184"/>
          <w:divBdr>
            <w:top w:val="none" w:sz="0" w:space="0" w:color="auto"/>
            <w:left w:val="single" w:sz="24" w:space="12" w:color="DFE2E5"/>
            <w:bottom w:val="none" w:sz="0" w:space="0" w:color="auto"/>
            <w:right w:val="none" w:sz="0" w:space="0" w:color="auto"/>
          </w:divBdr>
        </w:div>
        <w:div w:id="2145611628">
          <w:marLeft w:val="0"/>
          <w:marRight w:val="0"/>
          <w:marTop w:val="0"/>
          <w:marBottom w:val="184"/>
          <w:divBdr>
            <w:top w:val="none" w:sz="0" w:space="0" w:color="auto"/>
            <w:left w:val="none" w:sz="0" w:space="0" w:color="auto"/>
            <w:bottom w:val="none" w:sz="0" w:space="0" w:color="auto"/>
            <w:right w:val="none" w:sz="0" w:space="0" w:color="auto"/>
          </w:divBdr>
        </w:div>
        <w:div w:id="796726353">
          <w:blockQuote w:val="1"/>
          <w:marLeft w:val="0"/>
          <w:marRight w:val="0"/>
          <w:marTop w:val="0"/>
          <w:marBottom w:val="184"/>
          <w:divBdr>
            <w:top w:val="none" w:sz="0" w:space="0" w:color="auto"/>
            <w:left w:val="single" w:sz="24" w:space="12" w:color="DFE2E5"/>
            <w:bottom w:val="none" w:sz="0" w:space="0" w:color="auto"/>
            <w:right w:val="none" w:sz="0" w:space="0" w:color="auto"/>
          </w:divBdr>
        </w:div>
        <w:div w:id="1182861302">
          <w:blockQuote w:val="1"/>
          <w:marLeft w:val="0"/>
          <w:marRight w:val="0"/>
          <w:marTop w:val="0"/>
          <w:marBottom w:val="184"/>
          <w:divBdr>
            <w:top w:val="none" w:sz="0" w:space="0" w:color="auto"/>
            <w:left w:val="single" w:sz="24" w:space="12" w:color="DFE2E5"/>
            <w:bottom w:val="none" w:sz="0" w:space="0" w:color="auto"/>
            <w:right w:val="none" w:sz="0" w:space="0" w:color="auto"/>
          </w:divBdr>
        </w:div>
        <w:div w:id="757560991">
          <w:blockQuote w:val="1"/>
          <w:marLeft w:val="0"/>
          <w:marRight w:val="0"/>
          <w:marTop w:val="0"/>
          <w:marBottom w:val="184"/>
          <w:divBdr>
            <w:top w:val="none" w:sz="0" w:space="0" w:color="auto"/>
            <w:left w:val="single" w:sz="24" w:space="12" w:color="DFE2E5"/>
            <w:bottom w:val="none" w:sz="0" w:space="0" w:color="auto"/>
            <w:right w:val="none" w:sz="0" w:space="0" w:color="auto"/>
          </w:divBdr>
        </w:div>
        <w:div w:id="1641808950">
          <w:marLeft w:val="0"/>
          <w:marRight w:val="0"/>
          <w:marTop w:val="0"/>
          <w:marBottom w:val="184"/>
          <w:divBdr>
            <w:top w:val="none" w:sz="0" w:space="0" w:color="auto"/>
            <w:left w:val="none" w:sz="0" w:space="0" w:color="auto"/>
            <w:bottom w:val="none" w:sz="0" w:space="0" w:color="auto"/>
            <w:right w:val="none" w:sz="0" w:space="0" w:color="auto"/>
          </w:divBdr>
        </w:div>
        <w:div w:id="314451260">
          <w:blockQuote w:val="1"/>
          <w:marLeft w:val="0"/>
          <w:marRight w:val="0"/>
          <w:marTop w:val="0"/>
          <w:marBottom w:val="184"/>
          <w:divBdr>
            <w:top w:val="none" w:sz="0" w:space="0" w:color="auto"/>
            <w:left w:val="single" w:sz="24" w:space="12" w:color="DFE2E5"/>
            <w:bottom w:val="none" w:sz="0" w:space="0" w:color="auto"/>
            <w:right w:val="none" w:sz="0" w:space="0" w:color="auto"/>
          </w:divBdr>
        </w:div>
        <w:div w:id="2130972587">
          <w:blockQuote w:val="1"/>
          <w:marLeft w:val="0"/>
          <w:marRight w:val="0"/>
          <w:marTop w:val="0"/>
          <w:marBottom w:val="184"/>
          <w:divBdr>
            <w:top w:val="none" w:sz="0" w:space="0" w:color="auto"/>
            <w:left w:val="single" w:sz="24" w:space="12" w:color="DFE2E5"/>
            <w:bottom w:val="none" w:sz="0" w:space="0" w:color="auto"/>
            <w:right w:val="none" w:sz="0" w:space="0" w:color="auto"/>
          </w:divBdr>
        </w:div>
        <w:div w:id="847866814">
          <w:marLeft w:val="0"/>
          <w:marRight w:val="0"/>
          <w:marTop w:val="0"/>
          <w:marBottom w:val="184"/>
          <w:divBdr>
            <w:top w:val="none" w:sz="0" w:space="0" w:color="auto"/>
            <w:left w:val="none" w:sz="0" w:space="0" w:color="auto"/>
            <w:bottom w:val="none" w:sz="0" w:space="0" w:color="auto"/>
            <w:right w:val="none" w:sz="0" w:space="0" w:color="auto"/>
          </w:divBdr>
        </w:div>
        <w:div w:id="185752148">
          <w:blockQuote w:val="1"/>
          <w:marLeft w:val="0"/>
          <w:marRight w:val="0"/>
          <w:marTop w:val="0"/>
          <w:marBottom w:val="184"/>
          <w:divBdr>
            <w:top w:val="none" w:sz="0" w:space="0" w:color="auto"/>
            <w:left w:val="single" w:sz="24" w:space="12" w:color="DFE2E5"/>
            <w:bottom w:val="none" w:sz="0" w:space="0" w:color="auto"/>
            <w:right w:val="none" w:sz="0" w:space="0" w:color="auto"/>
          </w:divBdr>
        </w:div>
        <w:div w:id="1689062237">
          <w:marLeft w:val="0"/>
          <w:marRight w:val="0"/>
          <w:marTop w:val="0"/>
          <w:marBottom w:val="184"/>
          <w:divBdr>
            <w:top w:val="none" w:sz="0" w:space="0" w:color="auto"/>
            <w:left w:val="none" w:sz="0" w:space="0" w:color="auto"/>
            <w:bottom w:val="none" w:sz="0" w:space="0" w:color="auto"/>
            <w:right w:val="none" w:sz="0" w:space="0" w:color="auto"/>
          </w:divBdr>
        </w:div>
        <w:div w:id="1516848181">
          <w:blockQuote w:val="1"/>
          <w:marLeft w:val="0"/>
          <w:marRight w:val="0"/>
          <w:marTop w:val="0"/>
          <w:marBottom w:val="184"/>
          <w:divBdr>
            <w:top w:val="none" w:sz="0" w:space="0" w:color="auto"/>
            <w:left w:val="single" w:sz="24" w:space="12" w:color="DFE2E5"/>
            <w:bottom w:val="none" w:sz="0" w:space="0" w:color="auto"/>
            <w:right w:val="none" w:sz="0" w:space="0" w:color="auto"/>
          </w:divBdr>
        </w:div>
        <w:div w:id="882399883">
          <w:marLeft w:val="0"/>
          <w:marRight w:val="0"/>
          <w:marTop w:val="0"/>
          <w:marBottom w:val="184"/>
          <w:divBdr>
            <w:top w:val="none" w:sz="0" w:space="0" w:color="auto"/>
            <w:left w:val="none" w:sz="0" w:space="0" w:color="auto"/>
            <w:bottom w:val="none" w:sz="0" w:space="0" w:color="auto"/>
            <w:right w:val="none" w:sz="0" w:space="0" w:color="auto"/>
          </w:divBdr>
        </w:div>
        <w:div w:id="2030911188">
          <w:blockQuote w:val="1"/>
          <w:marLeft w:val="0"/>
          <w:marRight w:val="0"/>
          <w:marTop w:val="0"/>
          <w:marBottom w:val="184"/>
          <w:divBdr>
            <w:top w:val="none" w:sz="0" w:space="0" w:color="auto"/>
            <w:left w:val="single" w:sz="24" w:space="12" w:color="DFE2E5"/>
            <w:bottom w:val="none" w:sz="0" w:space="0" w:color="auto"/>
            <w:right w:val="none" w:sz="0" w:space="0" w:color="auto"/>
          </w:divBdr>
        </w:div>
        <w:div w:id="1091901217">
          <w:blockQuote w:val="1"/>
          <w:marLeft w:val="0"/>
          <w:marRight w:val="0"/>
          <w:marTop w:val="0"/>
          <w:marBottom w:val="184"/>
          <w:divBdr>
            <w:top w:val="none" w:sz="0" w:space="0" w:color="auto"/>
            <w:left w:val="single" w:sz="24" w:space="12" w:color="DFE2E5"/>
            <w:bottom w:val="none" w:sz="0" w:space="0" w:color="auto"/>
            <w:right w:val="none" w:sz="0" w:space="0" w:color="auto"/>
          </w:divBdr>
        </w:div>
        <w:div w:id="1418795277">
          <w:marLeft w:val="0"/>
          <w:marRight w:val="0"/>
          <w:marTop w:val="0"/>
          <w:marBottom w:val="184"/>
          <w:divBdr>
            <w:top w:val="none" w:sz="0" w:space="0" w:color="auto"/>
            <w:left w:val="none" w:sz="0" w:space="0" w:color="auto"/>
            <w:bottom w:val="none" w:sz="0" w:space="0" w:color="auto"/>
            <w:right w:val="none" w:sz="0" w:space="0" w:color="auto"/>
          </w:divBdr>
        </w:div>
        <w:div w:id="1566143501">
          <w:blockQuote w:val="1"/>
          <w:marLeft w:val="0"/>
          <w:marRight w:val="0"/>
          <w:marTop w:val="0"/>
          <w:marBottom w:val="184"/>
          <w:divBdr>
            <w:top w:val="none" w:sz="0" w:space="0" w:color="auto"/>
            <w:left w:val="single" w:sz="24" w:space="12" w:color="DFE2E5"/>
            <w:bottom w:val="none" w:sz="0" w:space="0" w:color="auto"/>
            <w:right w:val="none" w:sz="0" w:space="0" w:color="auto"/>
          </w:divBdr>
        </w:div>
        <w:div w:id="813137684">
          <w:marLeft w:val="0"/>
          <w:marRight w:val="0"/>
          <w:marTop w:val="0"/>
          <w:marBottom w:val="184"/>
          <w:divBdr>
            <w:top w:val="none" w:sz="0" w:space="0" w:color="auto"/>
            <w:left w:val="none" w:sz="0" w:space="0" w:color="auto"/>
            <w:bottom w:val="none" w:sz="0" w:space="0" w:color="auto"/>
            <w:right w:val="none" w:sz="0" w:space="0" w:color="auto"/>
          </w:divBdr>
        </w:div>
        <w:div w:id="857309000">
          <w:blockQuote w:val="1"/>
          <w:marLeft w:val="0"/>
          <w:marRight w:val="0"/>
          <w:marTop w:val="0"/>
          <w:marBottom w:val="184"/>
          <w:divBdr>
            <w:top w:val="none" w:sz="0" w:space="0" w:color="auto"/>
            <w:left w:val="single" w:sz="24" w:space="12" w:color="DFE2E5"/>
            <w:bottom w:val="none" w:sz="0" w:space="0" w:color="auto"/>
            <w:right w:val="none" w:sz="0" w:space="0" w:color="auto"/>
          </w:divBdr>
        </w:div>
        <w:div w:id="253171283">
          <w:marLeft w:val="0"/>
          <w:marRight w:val="0"/>
          <w:marTop w:val="0"/>
          <w:marBottom w:val="184"/>
          <w:divBdr>
            <w:top w:val="none" w:sz="0" w:space="0" w:color="auto"/>
            <w:left w:val="none" w:sz="0" w:space="0" w:color="auto"/>
            <w:bottom w:val="none" w:sz="0" w:space="0" w:color="auto"/>
            <w:right w:val="none" w:sz="0" w:space="0" w:color="auto"/>
          </w:divBdr>
        </w:div>
        <w:div w:id="632561976">
          <w:blockQuote w:val="1"/>
          <w:marLeft w:val="0"/>
          <w:marRight w:val="0"/>
          <w:marTop w:val="0"/>
          <w:marBottom w:val="184"/>
          <w:divBdr>
            <w:top w:val="none" w:sz="0" w:space="0" w:color="auto"/>
            <w:left w:val="single" w:sz="24" w:space="12" w:color="DFE2E5"/>
            <w:bottom w:val="none" w:sz="0" w:space="0" w:color="auto"/>
            <w:right w:val="none" w:sz="0" w:space="0" w:color="auto"/>
          </w:divBdr>
        </w:div>
        <w:div w:id="1800611400">
          <w:blockQuote w:val="1"/>
          <w:marLeft w:val="0"/>
          <w:marRight w:val="0"/>
          <w:marTop w:val="0"/>
          <w:marBottom w:val="184"/>
          <w:divBdr>
            <w:top w:val="none" w:sz="0" w:space="0" w:color="auto"/>
            <w:left w:val="single" w:sz="24" w:space="12" w:color="DFE2E5"/>
            <w:bottom w:val="none" w:sz="0" w:space="0" w:color="auto"/>
            <w:right w:val="none" w:sz="0" w:space="0" w:color="auto"/>
          </w:divBdr>
        </w:div>
        <w:div w:id="480853680">
          <w:marLeft w:val="0"/>
          <w:marRight w:val="0"/>
          <w:marTop w:val="0"/>
          <w:marBottom w:val="184"/>
          <w:divBdr>
            <w:top w:val="none" w:sz="0" w:space="0" w:color="auto"/>
            <w:left w:val="none" w:sz="0" w:space="0" w:color="auto"/>
            <w:bottom w:val="none" w:sz="0" w:space="0" w:color="auto"/>
            <w:right w:val="none" w:sz="0" w:space="0" w:color="auto"/>
          </w:divBdr>
        </w:div>
        <w:div w:id="2108192808">
          <w:blockQuote w:val="1"/>
          <w:marLeft w:val="0"/>
          <w:marRight w:val="0"/>
          <w:marTop w:val="0"/>
          <w:marBottom w:val="184"/>
          <w:divBdr>
            <w:top w:val="none" w:sz="0" w:space="0" w:color="auto"/>
            <w:left w:val="single" w:sz="24" w:space="12" w:color="DFE2E5"/>
            <w:bottom w:val="none" w:sz="0" w:space="0" w:color="auto"/>
            <w:right w:val="none" w:sz="0" w:space="0" w:color="auto"/>
          </w:divBdr>
        </w:div>
        <w:div w:id="890652793">
          <w:marLeft w:val="0"/>
          <w:marRight w:val="0"/>
          <w:marTop w:val="0"/>
          <w:marBottom w:val="184"/>
          <w:divBdr>
            <w:top w:val="none" w:sz="0" w:space="0" w:color="auto"/>
            <w:left w:val="none" w:sz="0" w:space="0" w:color="auto"/>
            <w:bottom w:val="none" w:sz="0" w:space="0" w:color="auto"/>
            <w:right w:val="none" w:sz="0" w:space="0" w:color="auto"/>
          </w:divBdr>
        </w:div>
        <w:div w:id="395932209">
          <w:blockQuote w:val="1"/>
          <w:marLeft w:val="0"/>
          <w:marRight w:val="0"/>
          <w:marTop w:val="0"/>
          <w:marBottom w:val="184"/>
          <w:divBdr>
            <w:top w:val="none" w:sz="0" w:space="0" w:color="auto"/>
            <w:left w:val="single" w:sz="24" w:space="12" w:color="DFE2E5"/>
            <w:bottom w:val="none" w:sz="0" w:space="0" w:color="auto"/>
            <w:right w:val="none" w:sz="0" w:space="0" w:color="auto"/>
          </w:divBdr>
        </w:div>
        <w:div w:id="2058819399">
          <w:marLeft w:val="0"/>
          <w:marRight w:val="0"/>
          <w:marTop w:val="0"/>
          <w:marBottom w:val="184"/>
          <w:divBdr>
            <w:top w:val="none" w:sz="0" w:space="0" w:color="auto"/>
            <w:left w:val="none" w:sz="0" w:space="0" w:color="auto"/>
            <w:bottom w:val="none" w:sz="0" w:space="0" w:color="auto"/>
            <w:right w:val="none" w:sz="0" w:space="0" w:color="auto"/>
          </w:divBdr>
        </w:div>
        <w:div w:id="1904369995">
          <w:blockQuote w:val="1"/>
          <w:marLeft w:val="0"/>
          <w:marRight w:val="0"/>
          <w:marTop w:val="0"/>
          <w:marBottom w:val="184"/>
          <w:divBdr>
            <w:top w:val="none" w:sz="0" w:space="0" w:color="auto"/>
            <w:left w:val="single" w:sz="24" w:space="12" w:color="DFE2E5"/>
            <w:bottom w:val="none" w:sz="0" w:space="0" w:color="auto"/>
            <w:right w:val="none" w:sz="0" w:space="0" w:color="auto"/>
          </w:divBdr>
        </w:div>
        <w:div w:id="1030644234">
          <w:blockQuote w:val="1"/>
          <w:marLeft w:val="0"/>
          <w:marRight w:val="0"/>
          <w:marTop w:val="0"/>
          <w:marBottom w:val="184"/>
          <w:divBdr>
            <w:top w:val="none" w:sz="0" w:space="0" w:color="auto"/>
            <w:left w:val="single" w:sz="24" w:space="12" w:color="DFE2E5"/>
            <w:bottom w:val="none" w:sz="0" w:space="0" w:color="auto"/>
            <w:right w:val="none" w:sz="0" w:space="0" w:color="auto"/>
          </w:divBdr>
        </w:div>
        <w:div w:id="274749618">
          <w:blockQuote w:val="1"/>
          <w:marLeft w:val="0"/>
          <w:marRight w:val="0"/>
          <w:marTop w:val="0"/>
          <w:marBottom w:val="184"/>
          <w:divBdr>
            <w:top w:val="none" w:sz="0" w:space="0" w:color="auto"/>
            <w:left w:val="single" w:sz="24" w:space="12" w:color="DFE2E5"/>
            <w:bottom w:val="none" w:sz="0" w:space="0" w:color="auto"/>
            <w:right w:val="none" w:sz="0" w:space="0" w:color="auto"/>
          </w:divBdr>
        </w:div>
        <w:div w:id="1503426361">
          <w:marLeft w:val="0"/>
          <w:marRight w:val="0"/>
          <w:marTop w:val="0"/>
          <w:marBottom w:val="184"/>
          <w:divBdr>
            <w:top w:val="none" w:sz="0" w:space="0" w:color="auto"/>
            <w:left w:val="none" w:sz="0" w:space="0" w:color="auto"/>
            <w:bottom w:val="none" w:sz="0" w:space="0" w:color="auto"/>
            <w:right w:val="none" w:sz="0" w:space="0" w:color="auto"/>
          </w:divBdr>
        </w:div>
        <w:div w:id="558515802">
          <w:blockQuote w:val="1"/>
          <w:marLeft w:val="0"/>
          <w:marRight w:val="0"/>
          <w:marTop w:val="0"/>
          <w:marBottom w:val="184"/>
          <w:divBdr>
            <w:top w:val="none" w:sz="0" w:space="0" w:color="auto"/>
            <w:left w:val="single" w:sz="24" w:space="12" w:color="DFE2E5"/>
            <w:bottom w:val="none" w:sz="0" w:space="0" w:color="auto"/>
            <w:right w:val="none" w:sz="0" w:space="0" w:color="auto"/>
          </w:divBdr>
        </w:div>
        <w:div w:id="354161368">
          <w:marLeft w:val="0"/>
          <w:marRight w:val="0"/>
          <w:marTop w:val="0"/>
          <w:marBottom w:val="184"/>
          <w:divBdr>
            <w:top w:val="none" w:sz="0" w:space="0" w:color="auto"/>
            <w:left w:val="none" w:sz="0" w:space="0" w:color="auto"/>
            <w:bottom w:val="none" w:sz="0" w:space="0" w:color="auto"/>
            <w:right w:val="none" w:sz="0" w:space="0" w:color="auto"/>
          </w:divBdr>
        </w:div>
        <w:div w:id="368457272">
          <w:blockQuote w:val="1"/>
          <w:marLeft w:val="0"/>
          <w:marRight w:val="0"/>
          <w:marTop w:val="0"/>
          <w:marBottom w:val="184"/>
          <w:divBdr>
            <w:top w:val="none" w:sz="0" w:space="0" w:color="auto"/>
            <w:left w:val="single" w:sz="24" w:space="12" w:color="DFE2E5"/>
            <w:bottom w:val="none" w:sz="0" w:space="0" w:color="auto"/>
            <w:right w:val="none" w:sz="0" w:space="0" w:color="auto"/>
          </w:divBdr>
        </w:div>
        <w:div w:id="123425125">
          <w:marLeft w:val="0"/>
          <w:marRight w:val="0"/>
          <w:marTop w:val="0"/>
          <w:marBottom w:val="184"/>
          <w:divBdr>
            <w:top w:val="none" w:sz="0" w:space="0" w:color="auto"/>
            <w:left w:val="none" w:sz="0" w:space="0" w:color="auto"/>
            <w:bottom w:val="none" w:sz="0" w:space="0" w:color="auto"/>
            <w:right w:val="none" w:sz="0" w:space="0" w:color="auto"/>
          </w:divBdr>
        </w:div>
        <w:div w:id="1621720252">
          <w:blockQuote w:val="1"/>
          <w:marLeft w:val="0"/>
          <w:marRight w:val="0"/>
          <w:marTop w:val="0"/>
          <w:marBottom w:val="184"/>
          <w:divBdr>
            <w:top w:val="none" w:sz="0" w:space="0" w:color="auto"/>
            <w:left w:val="single" w:sz="24" w:space="12" w:color="DFE2E5"/>
            <w:bottom w:val="none" w:sz="0" w:space="0" w:color="auto"/>
            <w:right w:val="none" w:sz="0" w:space="0" w:color="auto"/>
          </w:divBdr>
        </w:div>
        <w:div w:id="1907376060">
          <w:marLeft w:val="0"/>
          <w:marRight w:val="0"/>
          <w:marTop w:val="0"/>
          <w:marBottom w:val="184"/>
          <w:divBdr>
            <w:top w:val="none" w:sz="0" w:space="0" w:color="auto"/>
            <w:left w:val="none" w:sz="0" w:space="0" w:color="auto"/>
            <w:bottom w:val="none" w:sz="0" w:space="0" w:color="auto"/>
            <w:right w:val="none" w:sz="0" w:space="0" w:color="auto"/>
          </w:divBdr>
        </w:div>
        <w:div w:id="198517531">
          <w:blockQuote w:val="1"/>
          <w:marLeft w:val="0"/>
          <w:marRight w:val="0"/>
          <w:marTop w:val="0"/>
          <w:marBottom w:val="184"/>
          <w:divBdr>
            <w:top w:val="none" w:sz="0" w:space="0" w:color="auto"/>
            <w:left w:val="single" w:sz="24" w:space="12" w:color="DFE2E5"/>
            <w:bottom w:val="none" w:sz="0" w:space="0" w:color="auto"/>
            <w:right w:val="none" w:sz="0" w:space="0" w:color="auto"/>
          </w:divBdr>
        </w:div>
        <w:div w:id="1668945842">
          <w:marLeft w:val="0"/>
          <w:marRight w:val="0"/>
          <w:marTop w:val="0"/>
          <w:marBottom w:val="184"/>
          <w:divBdr>
            <w:top w:val="none" w:sz="0" w:space="0" w:color="auto"/>
            <w:left w:val="none" w:sz="0" w:space="0" w:color="auto"/>
            <w:bottom w:val="none" w:sz="0" w:space="0" w:color="auto"/>
            <w:right w:val="none" w:sz="0" w:space="0" w:color="auto"/>
          </w:divBdr>
        </w:div>
        <w:div w:id="1895655983">
          <w:blockQuote w:val="1"/>
          <w:marLeft w:val="0"/>
          <w:marRight w:val="0"/>
          <w:marTop w:val="0"/>
          <w:marBottom w:val="184"/>
          <w:divBdr>
            <w:top w:val="none" w:sz="0" w:space="0" w:color="auto"/>
            <w:left w:val="single" w:sz="24" w:space="12" w:color="DFE2E5"/>
            <w:bottom w:val="none" w:sz="0" w:space="0" w:color="auto"/>
            <w:right w:val="none" w:sz="0" w:space="0" w:color="auto"/>
          </w:divBdr>
        </w:div>
        <w:div w:id="1971784305">
          <w:blockQuote w:val="1"/>
          <w:marLeft w:val="0"/>
          <w:marRight w:val="0"/>
          <w:marTop w:val="0"/>
          <w:marBottom w:val="184"/>
          <w:divBdr>
            <w:top w:val="none" w:sz="0" w:space="0" w:color="auto"/>
            <w:left w:val="single" w:sz="24" w:space="12" w:color="DFE2E5"/>
            <w:bottom w:val="none" w:sz="0" w:space="0" w:color="auto"/>
            <w:right w:val="none" w:sz="0" w:space="0" w:color="auto"/>
          </w:divBdr>
        </w:div>
        <w:div w:id="738750870">
          <w:marLeft w:val="0"/>
          <w:marRight w:val="0"/>
          <w:marTop w:val="0"/>
          <w:marBottom w:val="184"/>
          <w:divBdr>
            <w:top w:val="none" w:sz="0" w:space="0" w:color="auto"/>
            <w:left w:val="none" w:sz="0" w:space="0" w:color="auto"/>
            <w:bottom w:val="none" w:sz="0" w:space="0" w:color="auto"/>
            <w:right w:val="none" w:sz="0" w:space="0" w:color="auto"/>
          </w:divBdr>
        </w:div>
        <w:div w:id="298653952">
          <w:blockQuote w:val="1"/>
          <w:marLeft w:val="0"/>
          <w:marRight w:val="0"/>
          <w:marTop w:val="0"/>
          <w:marBottom w:val="184"/>
          <w:divBdr>
            <w:top w:val="none" w:sz="0" w:space="0" w:color="auto"/>
            <w:left w:val="single" w:sz="24" w:space="12" w:color="DFE2E5"/>
            <w:bottom w:val="none" w:sz="0" w:space="0" w:color="auto"/>
            <w:right w:val="none" w:sz="0" w:space="0" w:color="auto"/>
          </w:divBdr>
        </w:div>
        <w:div w:id="874082736">
          <w:marLeft w:val="0"/>
          <w:marRight w:val="0"/>
          <w:marTop w:val="0"/>
          <w:marBottom w:val="184"/>
          <w:divBdr>
            <w:top w:val="none" w:sz="0" w:space="0" w:color="auto"/>
            <w:left w:val="none" w:sz="0" w:space="0" w:color="auto"/>
            <w:bottom w:val="none" w:sz="0" w:space="0" w:color="auto"/>
            <w:right w:val="none" w:sz="0" w:space="0" w:color="auto"/>
          </w:divBdr>
        </w:div>
        <w:div w:id="1117258269">
          <w:blockQuote w:val="1"/>
          <w:marLeft w:val="0"/>
          <w:marRight w:val="0"/>
          <w:marTop w:val="0"/>
          <w:marBottom w:val="184"/>
          <w:divBdr>
            <w:top w:val="none" w:sz="0" w:space="0" w:color="auto"/>
            <w:left w:val="single" w:sz="24" w:space="12" w:color="DFE2E5"/>
            <w:bottom w:val="none" w:sz="0" w:space="0" w:color="auto"/>
            <w:right w:val="none" w:sz="0" w:space="0" w:color="auto"/>
          </w:divBdr>
        </w:div>
        <w:div w:id="552737616">
          <w:marLeft w:val="0"/>
          <w:marRight w:val="0"/>
          <w:marTop w:val="0"/>
          <w:marBottom w:val="184"/>
          <w:divBdr>
            <w:top w:val="none" w:sz="0" w:space="0" w:color="auto"/>
            <w:left w:val="none" w:sz="0" w:space="0" w:color="auto"/>
            <w:bottom w:val="none" w:sz="0" w:space="0" w:color="auto"/>
            <w:right w:val="none" w:sz="0" w:space="0" w:color="auto"/>
          </w:divBdr>
        </w:div>
        <w:div w:id="715275584">
          <w:blockQuote w:val="1"/>
          <w:marLeft w:val="0"/>
          <w:marRight w:val="0"/>
          <w:marTop w:val="0"/>
          <w:marBottom w:val="184"/>
          <w:divBdr>
            <w:top w:val="none" w:sz="0" w:space="0" w:color="auto"/>
            <w:left w:val="single" w:sz="24" w:space="12" w:color="DFE2E5"/>
            <w:bottom w:val="none" w:sz="0" w:space="0" w:color="auto"/>
            <w:right w:val="none" w:sz="0" w:space="0" w:color="auto"/>
          </w:divBdr>
        </w:div>
        <w:div w:id="1616448944">
          <w:marLeft w:val="0"/>
          <w:marRight w:val="0"/>
          <w:marTop w:val="0"/>
          <w:marBottom w:val="184"/>
          <w:divBdr>
            <w:top w:val="none" w:sz="0" w:space="0" w:color="auto"/>
            <w:left w:val="none" w:sz="0" w:space="0" w:color="auto"/>
            <w:bottom w:val="none" w:sz="0" w:space="0" w:color="auto"/>
            <w:right w:val="none" w:sz="0" w:space="0" w:color="auto"/>
          </w:divBdr>
        </w:div>
        <w:div w:id="1496342474">
          <w:blockQuote w:val="1"/>
          <w:marLeft w:val="0"/>
          <w:marRight w:val="0"/>
          <w:marTop w:val="0"/>
          <w:marBottom w:val="184"/>
          <w:divBdr>
            <w:top w:val="none" w:sz="0" w:space="0" w:color="auto"/>
            <w:left w:val="single" w:sz="24" w:space="12" w:color="DFE2E5"/>
            <w:bottom w:val="none" w:sz="0" w:space="0" w:color="auto"/>
            <w:right w:val="none" w:sz="0" w:space="0" w:color="auto"/>
          </w:divBdr>
        </w:div>
        <w:div w:id="1571621219">
          <w:marLeft w:val="0"/>
          <w:marRight w:val="0"/>
          <w:marTop w:val="0"/>
          <w:marBottom w:val="184"/>
          <w:divBdr>
            <w:top w:val="none" w:sz="0" w:space="0" w:color="auto"/>
            <w:left w:val="none" w:sz="0" w:space="0" w:color="auto"/>
            <w:bottom w:val="none" w:sz="0" w:space="0" w:color="auto"/>
            <w:right w:val="none" w:sz="0" w:space="0" w:color="auto"/>
          </w:divBdr>
        </w:div>
        <w:div w:id="679937961">
          <w:blockQuote w:val="1"/>
          <w:marLeft w:val="0"/>
          <w:marRight w:val="0"/>
          <w:marTop w:val="0"/>
          <w:marBottom w:val="184"/>
          <w:divBdr>
            <w:top w:val="none" w:sz="0" w:space="0" w:color="auto"/>
            <w:left w:val="single" w:sz="24" w:space="12" w:color="DFE2E5"/>
            <w:bottom w:val="none" w:sz="0" w:space="0" w:color="auto"/>
            <w:right w:val="none" w:sz="0" w:space="0" w:color="auto"/>
          </w:divBdr>
        </w:div>
        <w:div w:id="1572229691">
          <w:marLeft w:val="0"/>
          <w:marRight w:val="0"/>
          <w:marTop w:val="0"/>
          <w:marBottom w:val="184"/>
          <w:divBdr>
            <w:top w:val="none" w:sz="0" w:space="0" w:color="auto"/>
            <w:left w:val="none" w:sz="0" w:space="0" w:color="auto"/>
            <w:bottom w:val="none" w:sz="0" w:space="0" w:color="auto"/>
            <w:right w:val="none" w:sz="0" w:space="0" w:color="auto"/>
          </w:divBdr>
        </w:div>
        <w:div w:id="1384602206">
          <w:blockQuote w:val="1"/>
          <w:marLeft w:val="0"/>
          <w:marRight w:val="0"/>
          <w:marTop w:val="0"/>
          <w:marBottom w:val="184"/>
          <w:divBdr>
            <w:top w:val="none" w:sz="0" w:space="0" w:color="auto"/>
            <w:left w:val="single" w:sz="24" w:space="12" w:color="DFE2E5"/>
            <w:bottom w:val="none" w:sz="0" w:space="0" w:color="auto"/>
            <w:right w:val="none" w:sz="0" w:space="0" w:color="auto"/>
          </w:divBdr>
        </w:div>
        <w:div w:id="1619068189">
          <w:blockQuote w:val="1"/>
          <w:marLeft w:val="0"/>
          <w:marRight w:val="0"/>
          <w:marTop w:val="0"/>
          <w:marBottom w:val="184"/>
          <w:divBdr>
            <w:top w:val="none" w:sz="0" w:space="0" w:color="auto"/>
            <w:left w:val="single" w:sz="24" w:space="12" w:color="DFE2E5"/>
            <w:bottom w:val="none" w:sz="0" w:space="0" w:color="auto"/>
            <w:right w:val="none" w:sz="0" w:space="0" w:color="auto"/>
          </w:divBdr>
        </w:div>
        <w:div w:id="1870754578">
          <w:blockQuote w:val="1"/>
          <w:marLeft w:val="0"/>
          <w:marRight w:val="0"/>
          <w:marTop w:val="0"/>
          <w:marBottom w:val="184"/>
          <w:divBdr>
            <w:top w:val="none" w:sz="0" w:space="0" w:color="auto"/>
            <w:left w:val="single" w:sz="24" w:space="12" w:color="DFE2E5"/>
            <w:bottom w:val="none" w:sz="0" w:space="0" w:color="auto"/>
            <w:right w:val="none" w:sz="0" w:space="0" w:color="auto"/>
          </w:divBdr>
        </w:div>
        <w:div w:id="760175430">
          <w:marLeft w:val="0"/>
          <w:marRight w:val="0"/>
          <w:marTop w:val="0"/>
          <w:marBottom w:val="184"/>
          <w:divBdr>
            <w:top w:val="none" w:sz="0" w:space="0" w:color="auto"/>
            <w:left w:val="none" w:sz="0" w:space="0" w:color="auto"/>
            <w:bottom w:val="none" w:sz="0" w:space="0" w:color="auto"/>
            <w:right w:val="none" w:sz="0" w:space="0" w:color="auto"/>
          </w:divBdr>
        </w:div>
        <w:div w:id="512382179">
          <w:blockQuote w:val="1"/>
          <w:marLeft w:val="0"/>
          <w:marRight w:val="0"/>
          <w:marTop w:val="0"/>
          <w:marBottom w:val="184"/>
          <w:divBdr>
            <w:top w:val="none" w:sz="0" w:space="0" w:color="auto"/>
            <w:left w:val="single" w:sz="24" w:space="12" w:color="DFE2E5"/>
            <w:bottom w:val="none" w:sz="0" w:space="0" w:color="auto"/>
            <w:right w:val="none" w:sz="0" w:space="0" w:color="auto"/>
          </w:divBdr>
        </w:div>
        <w:div w:id="968054080">
          <w:marLeft w:val="0"/>
          <w:marRight w:val="0"/>
          <w:marTop w:val="0"/>
          <w:marBottom w:val="184"/>
          <w:divBdr>
            <w:top w:val="none" w:sz="0" w:space="0" w:color="auto"/>
            <w:left w:val="none" w:sz="0" w:space="0" w:color="auto"/>
            <w:bottom w:val="none" w:sz="0" w:space="0" w:color="auto"/>
            <w:right w:val="none" w:sz="0" w:space="0" w:color="auto"/>
          </w:divBdr>
        </w:div>
        <w:div w:id="1164856255">
          <w:blockQuote w:val="1"/>
          <w:marLeft w:val="0"/>
          <w:marRight w:val="0"/>
          <w:marTop w:val="0"/>
          <w:marBottom w:val="184"/>
          <w:divBdr>
            <w:top w:val="none" w:sz="0" w:space="0" w:color="auto"/>
            <w:left w:val="single" w:sz="24" w:space="12" w:color="DFE2E5"/>
            <w:bottom w:val="none" w:sz="0" w:space="0" w:color="auto"/>
            <w:right w:val="none" w:sz="0" w:space="0" w:color="auto"/>
          </w:divBdr>
        </w:div>
        <w:div w:id="224219078">
          <w:marLeft w:val="0"/>
          <w:marRight w:val="0"/>
          <w:marTop w:val="0"/>
          <w:marBottom w:val="184"/>
          <w:divBdr>
            <w:top w:val="none" w:sz="0" w:space="0" w:color="auto"/>
            <w:left w:val="none" w:sz="0" w:space="0" w:color="auto"/>
            <w:bottom w:val="none" w:sz="0" w:space="0" w:color="auto"/>
            <w:right w:val="none" w:sz="0" w:space="0" w:color="auto"/>
          </w:divBdr>
        </w:div>
        <w:div w:id="1181628999">
          <w:blockQuote w:val="1"/>
          <w:marLeft w:val="0"/>
          <w:marRight w:val="0"/>
          <w:marTop w:val="0"/>
          <w:marBottom w:val="184"/>
          <w:divBdr>
            <w:top w:val="none" w:sz="0" w:space="0" w:color="auto"/>
            <w:left w:val="single" w:sz="24" w:space="12" w:color="DFE2E5"/>
            <w:bottom w:val="none" w:sz="0" w:space="0" w:color="auto"/>
            <w:right w:val="none" w:sz="0" w:space="0" w:color="auto"/>
          </w:divBdr>
        </w:div>
        <w:div w:id="1522089895">
          <w:marLeft w:val="0"/>
          <w:marRight w:val="0"/>
          <w:marTop w:val="0"/>
          <w:marBottom w:val="184"/>
          <w:divBdr>
            <w:top w:val="none" w:sz="0" w:space="0" w:color="auto"/>
            <w:left w:val="none" w:sz="0" w:space="0" w:color="auto"/>
            <w:bottom w:val="none" w:sz="0" w:space="0" w:color="auto"/>
            <w:right w:val="none" w:sz="0" w:space="0" w:color="auto"/>
          </w:divBdr>
        </w:div>
        <w:div w:id="1569341503">
          <w:blockQuote w:val="1"/>
          <w:marLeft w:val="0"/>
          <w:marRight w:val="0"/>
          <w:marTop w:val="0"/>
          <w:marBottom w:val="184"/>
          <w:divBdr>
            <w:top w:val="none" w:sz="0" w:space="0" w:color="auto"/>
            <w:left w:val="single" w:sz="24" w:space="12" w:color="DFE2E5"/>
            <w:bottom w:val="none" w:sz="0" w:space="0" w:color="auto"/>
            <w:right w:val="none" w:sz="0" w:space="0" w:color="auto"/>
          </w:divBdr>
        </w:div>
        <w:div w:id="1188330088">
          <w:marLeft w:val="0"/>
          <w:marRight w:val="0"/>
          <w:marTop w:val="0"/>
          <w:marBottom w:val="184"/>
          <w:divBdr>
            <w:top w:val="none" w:sz="0" w:space="0" w:color="auto"/>
            <w:left w:val="none" w:sz="0" w:space="0" w:color="auto"/>
            <w:bottom w:val="none" w:sz="0" w:space="0" w:color="auto"/>
            <w:right w:val="none" w:sz="0" w:space="0" w:color="auto"/>
          </w:divBdr>
        </w:div>
        <w:div w:id="1308777097">
          <w:blockQuote w:val="1"/>
          <w:marLeft w:val="0"/>
          <w:marRight w:val="0"/>
          <w:marTop w:val="0"/>
          <w:marBottom w:val="184"/>
          <w:divBdr>
            <w:top w:val="none" w:sz="0" w:space="0" w:color="auto"/>
            <w:left w:val="single" w:sz="24" w:space="12" w:color="DFE2E5"/>
            <w:bottom w:val="none" w:sz="0" w:space="0" w:color="auto"/>
            <w:right w:val="none" w:sz="0" w:space="0" w:color="auto"/>
          </w:divBdr>
        </w:div>
        <w:div w:id="1499618861">
          <w:marLeft w:val="0"/>
          <w:marRight w:val="0"/>
          <w:marTop w:val="0"/>
          <w:marBottom w:val="184"/>
          <w:divBdr>
            <w:top w:val="none" w:sz="0" w:space="0" w:color="auto"/>
            <w:left w:val="none" w:sz="0" w:space="0" w:color="auto"/>
            <w:bottom w:val="none" w:sz="0" w:space="0" w:color="auto"/>
            <w:right w:val="none" w:sz="0" w:space="0" w:color="auto"/>
          </w:divBdr>
        </w:div>
        <w:div w:id="84690618">
          <w:blockQuote w:val="1"/>
          <w:marLeft w:val="0"/>
          <w:marRight w:val="0"/>
          <w:marTop w:val="0"/>
          <w:marBottom w:val="184"/>
          <w:divBdr>
            <w:top w:val="none" w:sz="0" w:space="0" w:color="auto"/>
            <w:left w:val="single" w:sz="24" w:space="12" w:color="DFE2E5"/>
            <w:bottom w:val="none" w:sz="0" w:space="0" w:color="auto"/>
            <w:right w:val="none" w:sz="0" w:space="0" w:color="auto"/>
          </w:divBdr>
        </w:div>
        <w:div w:id="1970041391">
          <w:marLeft w:val="0"/>
          <w:marRight w:val="0"/>
          <w:marTop w:val="0"/>
          <w:marBottom w:val="184"/>
          <w:divBdr>
            <w:top w:val="none" w:sz="0" w:space="0" w:color="auto"/>
            <w:left w:val="none" w:sz="0" w:space="0" w:color="auto"/>
            <w:bottom w:val="none" w:sz="0" w:space="0" w:color="auto"/>
            <w:right w:val="none" w:sz="0" w:space="0" w:color="auto"/>
          </w:divBdr>
        </w:div>
        <w:div w:id="1793016218">
          <w:blockQuote w:val="1"/>
          <w:marLeft w:val="0"/>
          <w:marRight w:val="0"/>
          <w:marTop w:val="0"/>
          <w:marBottom w:val="184"/>
          <w:divBdr>
            <w:top w:val="none" w:sz="0" w:space="0" w:color="auto"/>
            <w:left w:val="single" w:sz="24" w:space="12" w:color="DFE2E5"/>
            <w:bottom w:val="none" w:sz="0" w:space="0" w:color="auto"/>
            <w:right w:val="none" w:sz="0" w:space="0" w:color="auto"/>
          </w:divBdr>
        </w:div>
        <w:div w:id="1356232123">
          <w:marLeft w:val="0"/>
          <w:marRight w:val="0"/>
          <w:marTop w:val="0"/>
          <w:marBottom w:val="184"/>
          <w:divBdr>
            <w:top w:val="none" w:sz="0" w:space="0" w:color="auto"/>
            <w:left w:val="none" w:sz="0" w:space="0" w:color="auto"/>
            <w:bottom w:val="none" w:sz="0" w:space="0" w:color="auto"/>
            <w:right w:val="none" w:sz="0" w:space="0" w:color="auto"/>
          </w:divBdr>
        </w:div>
        <w:div w:id="1024863408">
          <w:blockQuote w:val="1"/>
          <w:marLeft w:val="0"/>
          <w:marRight w:val="0"/>
          <w:marTop w:val="0"/>
          <w:marBottom w:val="184"/>
          <w:divBdr>
            <w:top w:val="none" w:sz="0" w:space="0" w:color="auto"/>
            <w:left w:val="single" w:sz="24" w:space="12" w:color="DFE2E5"/>
            <w:bottom w:val="none" w:sz="0" w:space="0" w:color="auto"/>
            <w:right w:val="none" w:sz="0" w:space="0" w:color="auto"/>
          </w:divBdr>
        </w:div>
        <w:div w:id="1631204356">
          <w:marLeft w:val="0"/>
          <w:marRight w:val="0"/>
          <w:marTop w:val="0"/>
          <w:marBottom w:val="184"/>
          <w:divBdr>
            <w:top w:val="none" w:sz="0" w:space="0" w:color="auto"/>
            <w:left w:val="none" w:sz="0" w:space="0" w:color="auto"/>
            <w:bottom w:val="none" w:sz="0" w:space="0" w:color="auto"/>
            <w:right w:val="none" w:sz="0" w:space="0" w:color="auto"/>
          </w:divBdr>
        </w:div>
        <w:div w:id="1477185877">
          <w:blockQuote w:val="1"/>
          <w:marLeft w:val="0"/>
          <w:marRight w:val="0"/>
          <w:marTop w:val="0"/>
          <w:marBottom w:val="184"/>
          <w:divBdr>
            <w:top w:val="none" w:sz="0" w:space="0" w:color="auto"/>
            <w:left w:val="single" w:sz="24" w:space="12" w:color="DFE2E5"/>
            <w:bottom w:val="none" w:sz="0" w:space="0" w:color="auto"/>
            <w:right w:val="none" w:sz="0" w:space="0" w:color="auto"/>
          </w:divBdr>
        </w:div>
        <w:div w:id="2026707228">
          <w:marLeft w:val="0"/>
          <w:marRight w:val="0"/>
          <w:marTop w:val="0"/>
          <w:marBottom w:val="184"/>
          <w:divBdr>
            <w:top w:val="none" w:sz="0" w:space="0" w:color="auto"/>
            <w:left w:val="none" w:sz="0" w:space="0" w:color="auto"/>
            <w:bottom w:val="none" w:sz="0" w:space="0" w:color="auto"/>
            <w:right w:val="none" w:sz="0" w:space="0" w:color="auto"/>
          </w:divBdr>
        </w:div>
        <w:div w:id="1266688844">
          <w:blockQuote w:val="1"/>
          <w:marLeft w:val="0"/>
          <w:marRight w:val="0"/>
          <w:marTop w:val="0"/>
          <w:marBottom w:val="184"/>
          <w:divBdr>
            <w:top w:val="none" w:sz="0" w:space="0" w:color="auto"/>
            <w:left w:val="single" w:sz="24" w:space="12" w:color="DFE2E5"/>
            <w:bottom w:val="none" w:sz="0" w:space="0" w:color="auto"/>
            <w:right w:val="none" w:sz="0" w:space="0" w:color="auto"/>
          </w:divBdr>
        </w:div>
        <w:div w:id="496188418">
          <w:marLeft w:val="0"/>
          <w:marRight w:val="0"/>
          <w:marTop w:val="0"/>
          <w:marBottom w:val="184"/>
          <w:divBdr>
            <w:top w:val="none" w:sz="0" w:space="0" w:color="auto"/>
            <w:left w:val="none" w:sz="0" w:space="0" w:color="auto"/>
            <w:bottom w:val="none" w:sz="0" w:space="0" w:color="auto"/>
            <w:right w:val="none" w:sz="0" w:space="0" w:color="auto"/>
          </w:divBdr>
        </w:div>
        <w:div w:id="1085226741">
          <w:blockQuote w:val="1"/>
          <w:marLeft w:val="0"/>
          <w:marRight w:val="0"/>
          <w:marTop w:val="0"/>
          <w:marBottom w:val="184"/>
          <w:divBdr>
            <w:top w:val="none" w:sz="0" w:space="0" w:color="auto"/>
            <w:left w:val="single" w:sz="24" w:space="12" w:color="DFE2E5"/>
            <w:bottom w:val="none" w:sz="0" w:space="0" w:color="auto"/>
            <w:right w:val="none" w:sz="0" w:space="0" w:color="auto"/>
          </w:divBdr>
        </w:div>
        <w:div w:id="1783845485">
          <w:marLeft w:val="0"/>
          <w:marRight w:val="0"/>
          <w:marTop w:val="0"/>
          <w:marBottom w:val="184"/>
          <w:divBdr>
            <w:top w:val="none" w:sz="0" w:space="0" w:color="auto"/>
            <w:left w:val="none" w:sz="0" w:space="0" w:color="auto"/>
            <w:bottom w:val="none" w:sz="0" w:space="0" w:color="auto"/>
            <w:right w:val="none" w:sz="0" w:space="0" w:color="auto"/>
          </w:divBdr>
        </w:div>
        <w:div w:id="1745108245">
          <w:blockQuote w:val="1"/>
          <w:marLeft w:val="0"/>
          <w:marRight w:val="0"/>
          <w:marTop w:val="0"/>
          <w:marBottom w:val="184"/>
          <w:divBdr>
            <w:top w:val="none" w:sz="0" w:space="0" w:color="auto"/>
            <w:left w:val="single" w:sz="24" w:space="12" w:color="DFE2E5"/>
            <w:bottom w:val="none" w:sz="0" w:space="0" w:color="auto"/>
            <w:right w:val="none" w:sz="0" w:space="0" w:color="auto"/>
          </w:divBdr>
        </w:div>
        <w:div w:id="1531986714">
          <w:marLeft w:val="0"/>
          <w:marRight w:val="0"/>
          <w:marTop w:val="0"/>
          <w:marBottom w:val="184"/>
          <w:divBdr>
            <w:top w:val="none" w:sz="0" w:space="0" w:color="auto"/>
            <w:left w:val="none" w:sz="0" w:space="0" w:color="auto"/>
            <w:bottom w:val="none" w:sz="0" w:space="0" w:color="auto"/>
            <w:right w:val="none" w:sz="0" w:space="0" w:color="auto"/>
          </w:divBdr>
        </w:div>
        <w:div w:id="1766073515">
          <w:blockQuote w:val="1"/>
          <w:marLeft w:val="0"/>
          <w:marRight w:val="0"/>
          <w:marTop w:val="0"/>
          <w:marBottom w:val="184"/>
          <w:divBdr>
            <w:top w:val="none" w:sz="0" w:space="0" w:color="auto"/>
            <w:left w:val="single" w:sz="24" w:space="12" w:color="DFE2E5"/>
            <w:bottom w:val="none" w:sz="0" w:space="0" w:color="auto"/>
            <w:right w:val="none" w:sz="0" w:space="0" w:color="auto"/>
          </w:divBdr>
        </w:div>
        <w:div w:id="1351570771">
          <w:marLeft w:val="0"/>
          <w:marRight w:val="0"/>
          <w:marTop w:val="0"/>
          <w:marBottom w:val="184"/>
          <w:divBdr>
            <w:top w:val="none" w:sz="0" w:space="0" w:color="auto"/>
            <w:left w:val="none" w:sz="0" w:space="0" w:color="auto"/>
            <w:bottom w:val="none" w:sz="0" w:space="0" w:color="auto"/>
            <w:right w:val="none" w:sz="0" w:space="0" w:color="auto"/>
          </w:divBdr>
        </w:div>
        <w:div w:id="711077452">
          <w:blockQuote w:val="1"/>
          <w:marLeft w:val="0"/>
          <w:marRight w:val="0"/>
          <w:marTop w:val="0"/>
          <w:marBottom w:val="184"/>
          <w:divBdr>
            <w:top w:val="none" w:sz="0" w:space="0" w:color="auto"/>
            <w:left w:val="single" w:sz="24" w:space="12" w:color="DFE2E5"/>
            <w:bottom w:val="none" w:sz="0" w:space="0" w:color="auto"/>
            <w:right w:val="none" w:sz="0" w:space="0" w:color="auto"/>
          </w:divBdr>
        </w:div>
        <w:div w:id="923226270">
          <w:blockQuote w:val="1"/>
          <w:marLeft w:val="0"/>
          <w:marRight w:val="0"/>
          <w:marTop w:val="0"/>
          <w:marBottom w:val="184"/>
          <w:divBdr>
            <w:top w:val="none" w:sz="0" w:space="0" w:color="auto"/>
            <w:left w:val="single" w:sz="24" w:space="12" w:color="DFE2E5"/>
            <w:bottom w:val="none" w:sz="0" w:space="0" w:color="auto"/>
            <w:right w:val="none" w:sz="0" w:space="0" w:color="auto"/>
          </w:divBdr>
        </w:div>
        <w:div w:id="625082832">
          <w:blockQuote w:val="1"/>
          <w:marLeft w:val="0"/>
          <w:marRight w:val="0"/>
          <w:marTop w:val="0"/>
          <w:marBottom w:val="184"/>
          <w:divBdr>
            <w:top w:val="none" w:sz="0" w:space="0" w:color="auto"/>
            <w:left w:val="single" w:sz="24" w:space="12" w:color="DFE2E5"/>
            <w:bottom w:val="none" w:sz="0" w:space="0" w:color="auto"/>
            <w:right w:val="none" w:sz="0" w:space="0" w:color="auto"/>
          </w:divBdr>
        </w:div>
        <w:div w:id="1762876447">
          <w:blockQuote w:val="1"/>
          <w:marLeft w:val="0"/>
          <w:marRight w:val="0"/>
          <w:marTop w:val="0"/>
          <w:marBottom w:val="184"/>
          <w:divBdr>
            <w:top w:val="none" w:sz="0" w:space="0" w:color="auto"/>
            <w:left w:val="single" w:sz="24" w:space="12" w:color="DFE2E5"/>
            <w:bottom w:val="none" w:sz="0" w:space="0" w:color="auto"/>
            <w:right w:val="none" w:sz="0" w:space="0" w:color="auto"/>
          </w:divBdr>
        </w:div>
        <w:div w:id="1003897827">
          <w:blockQuote w:val="1"/>
          <w:marLeft w:val="0"/>
          <w:marRight w:val="0"/>
          <w:marTop w:val="0"/>
          <w:marBottom w:val="184"/>
          <w:divBdr>
            <w:top w:val="none" w:sz="0" w:space="0" w:color="auto"/>
            <w:left w:val="single" w:sz="24" w:space="12" w:color="DFE2E5"/>
            <w:bottom w:val="none" w:sz="0" w:space="0" w:color="auto"/>
            <w:right w:val="none" w:sz="0" w:space="0" w:color="auto"/>
          </w:divBdr>
        </w:div>
        <w:div w:id="2039040350">
          <w:blockQuote w:val="1"/>
          <w:marLeft w:val="0"/>
          <w:marRight w:val="0"/>
          <w:marTop w:val="0"/>
          <w:marBottom w:val="184"/>
          <w:divBdr>
            <w:top w:val="none" w:sz="0" w:space="0" w:color="auto"/>
            <w:left w:val="single" w:sz="24" w:space="12" w:color="DFE2E5"/>
            <w:bottom w:val="none" w:sz="0" w:space="0" w:color="auto"/>
            <w:right w:val="none" w:sz="0" w:space="0" w:color="auto"/>
          </w:divBdr>
        </w:div>
        <w:div w:id="491070570">
          <w:blockQuote w:val="1"/>
          <w:marLeft w:val="0"/>
          <w:marRight w:val="0"/>
          <w:marTop w:val="0"/>
          <w:marBottom w:val="184"/>
          <w:divBdr>
            <w:top w:val="none" w:sz="0" w:space="0" w:color="auto"/>
            <w:left w:val="single" w:sz="24" w:space="12" w:color="DFE2E5"/>
            <w:bottom w:val="none" w:sz="0" w:space="0" w:color="auto"/>
            <w:right w:val="none" w:sz="0" w:space="0" w:color="auto"/>
          </w:divBdr>
        </w:div>
        <w:div w:id="1770350392">
          <w:blockQuote w:val="1"/>
          <w:marLeft w:val="0"/>
          <w:marRight w:val="0"/>
          <w:marTop w:val="0"/>
          <w:marBottom w:val="184"/>
          <w:divBdr>
            <w:top w:val="none" w:sz="0" w:space="0" w:color="auto"/>
            <w:left w:val="single" w:sz="24" w:space="12" w:color="DFE2E5"/>
            <w:bottom w:val="none" w:sz="0" w:space="0" w:color="auto"/>
            <w:right w:val="none" w:sz="0" w:space="0" w:color="auto"/>
          </w:divBdr>
        </w:div>
        <w:div w:id="381562936">
          <w:blockQuote w:val="1"/>
          <w:marLeft w:val="0"/>
          <w:marRight w:val="0"/>
          <w:marTop w:val="0"/>
          <w:marBottom w:val="184"/>
          <w:divBdr>
            <w:top w:val="none" w:sz="0" w:space="0" w:color="auto"/>
            <w:left w:val="single" w:sz="24" w:space="12" w:color="DFE2E5"/>
            <w:bottom w:val="none" w:sz="0" w:space="0" w:color="auto"/>
            <w:right w:val="none" w:sz="0" w:space="0" w:color="auto"/>
          </w:divBdr>
        </w:div>
        <w:div w:id="371422315">
          <w:blockQuote w:val="1"/>
          <w:marLeft w:val="0"/>
          <w:marRight w:val="0"/>
          <w:marTop w:val="0"/>
          <w:marBottom w:val="184"/>
          <w:divBdr>
            <w:top w:val="none" w:sz="0" w:space="0" w:color="auto"/>
            <w:left w:val="single" w:sz="24" w:space="12" w:color="DFE2E5"/>
            <w:bottom w:val="none" w:sz="0" w:space="0" w:color="auto"/>
            <w:right w:val="none" w:sz="0" w:space="0" w:color="auto"/>
          </w:divBdr>
        </w:div>
        <w:div w:id="1118992157">
          <w:blockQuote w:val="1"/>
          <w:marLeft w:val="0"/>
          <w:marRight w:val="0"/>
          <w:marTop w:val="0"/>
          <w:marBottom w:val="184"/>
          <w:divBdr>
            <w:top w:val="none" w:sz="0" w:space="0" w:color="auto"/>
            <w:left w:val="single" w:sz="24" w:space="12" w:color="DFE2E5"/>
            <w:bottom w:val="none" w:sz="0" w:space="0" w:color="auto"/>
            <w:right w:val="none" w:sz="0" w:space="0" w:color="auto"/>
          </w:divBdr>
        </w:div>
        <w:div w:id="156921512">
          <w:blockQuote w:val="1"/>
          <w:marLeft w:val="0"/>
          <w:marRight w:val="0"/>
          <w:marTop w:val="0"/>
          <w:marBottom w:val="184"/>
          <w:divBdr>
            <w:top w:val="none" w:sz="0" w:space="0" w:color="auto"/>
            <w:left w:val="single" w:sz="24" w:space="12" w:color="DFE2E5"/>
            <w:bottom w:val="none" w:sz="0" w:space="0" w:color="auto"/>
            <w:right w:val="none" w:sz="0" w:space="0" w:color="auto"/>
          </w:divBdr>
        </w:div>
        <w:div w:id="115830363">
          <w:blockQuote w:val="1"/>
          <w:marLeft w:val="0"/>
          <w:marRight w:val="0"/>
          <w:marTop w:val="0"/>
          <w:marBottom w:val="184"/>
          <w:divBdr>
            <w:top w:val="none" w:sz="0" w:space="0" w:color="auto"/>
            <w:left w:val="single" w:sz="24" w:space="12" w:color="DFE2E5"/>
            <w:bottom w:val="none" w:sz="0" w:space="0" w:color="auto"/>
            <w:right w:val="none" w:sz="0" w:space="0" w:color="auto"/>
          </w:divBdr>
        </w:div>
        <w:div w:id="444427113">
          <w:blockQuote w:val="1"/>
          <w:marLeft w:val="0"/>
          <w:marRight w:val="0"/>
          <w:marTop w:val="0"/>
          <w:marBottom w:val="184"/>
          <w:divBdr>
            <w:top w:val="none" w:sz="0" w:space="0" w:color="auto"/>
            <w:left w:val="single" w:sz="24" w:space="12" w:color="DFE2E5"/>
            <w:bottom w:val="none" w:sz="0" w:space="0" w:color="auto"/>
            <w:right w:val="none" w:sz="0" w:space="0" w:color="auto"/>
          </w:divBdr>
        </w:div>
        <w:div w:id="582881646">
          <w:blockQuote w:val="1"/>
          <w:marLeft w:val="0"/>
          <w:marRight w:val="0"/>
          <w:marTop w:val="0"/>
          <w:marBottom w:val="184"/>
          <w:divBdr>
            <w:top w:val="none" w:sz="0" w:space="0" w:color="auto"/>
            <w:left w:val="single" w:sz="24" w:space="12" w:color="DFE2E5"/>
            <w:bottom w:val="none" w:sz="0" w:space="0" w:color="auto"/>
            <w:right w:val="none" w:sz="0" w:space="0" w:color="auto"/>
          </w:divBdr>
        </w:div>
        <w:div w:id="1011567041">
          <w:marLeft w:val="0"/>
          <w:marRight w:val="0"/>
          <w:marTop w:val="0"/>
          <w:marBottom w:val="184"/>
          <w:divBdr>
            <w:top w:val="none" w:sz="0" w:space="0" w:color="auto"/>
            <w:left w:val="none" w:sz="0" w:space="0" w:color="auto"/>
            <w:bottom w:val="none" w:sz="0" w:space="0" w:color="auto"/>
            <w:right w:val="none" w:sz="0" w:space="0" w:color="auto"/>
          </w:divBdr>
        </w:div>
        <w:div w:id="167797488">
          <w:blockQuote w:val="1"/>
          <w:marLeft w:val="0"/>
          <w:marRight w:val="0"/>
          <w:marTop w:val="0"/>
          <w:marBottom w:val="184"/>
          <w:divBdr>
            <w:top w:val="none" w:sz="0" w:space="0" w:color="auto"/>
            <w:left w:val="single" w:sz="24" w:space="12" w:color="DFE2E5"/>
            <w:bottom w:val="none" w:sz="0" w:space="0" w:color="auto"/>
            <w:right w:val="none" w:sz="0" w:space="0" w:color="auto"/>
          </w:divBdr>
        </w:div>
        <w:div w:id="1147547397">
          <w:marLeft w:val="0"/>
          <w:marRight w:val="0"/>
          <w:marTop w:val="0"/>
          <w:marBottom w:val="184"/>
          <w:divBdr>
            <w:top w:val="none" w:sz="0" w:space="0" w:color="auto"/>
            <w:left w:val="none" w:sz="0" w:space="0" w:color="auto"/>
            <w:bottom w:val="none" w:sz="0" w:space="0" w:color="auto"/>
            <w:right w:val="none" w:sz="0" w:space="0" w:color="auto"/>
          </w:divBdr>
        </w:div>
        <w:div w:id="1383291153">
          <w:blockQuote w:val="1"/>
          <w:marLeft w:val="0"/>
          <w:marRight w:val="0"/>
          <w:marTop w:val="0"/>
          <w:marBottom w:val="184"/>
          <w:divBdr>
            <w:top w:val="none" w:sz="0" w:space="0" w:color="auto"/>
            <w:left w:val="single" w:sz="24" w:space="12" w:color="DFE2E5"/>
            <w:bottom w:val="none" w:sz="0" w:space="0" w:color="auto"/>
            <w:right w:val="none" w:sz="0" w:space="0" w:color="auto"/>
          </w:divBdr>
        </w:div>
        <w:div w:id="50273221">
          <w:blockQuote w:val="1"/>
          <w:marLeft w:val="0"/>
          <w:marRight w:val="0"/>
          <w:marTop w:val="0"/>
          <w:marBottom w:val="184"/>
          <w:divBdr>
            <w:top w:val="none" w:sz="0" w:space="0" w:color="auto"/>
            <w:left w:val="single" w:sz="24" w:space="12" w:color="DFE2E5"/>
            <w:bottom w:val="none" w:sz="0" w:space="0" w:color="auto"/>
            <w:right w:val="none" w:sz="0" w:space="0" w:color="auto"/>
          </w:divBdr>
        </w:div>
        <w:div w:id="1920944131">
          <w:blockQuote w:val="1"/>
          <w:marLeft w:val="0"/>
          <w:marRight w:val="0"/>
          <w:marTop w:val="0"/>
          <w:marBottom w:val="184"/>
          <w:divBdr>
            <w:top w:val="none" w:sz="0" w:space="0" w:color="auto"/>
            <w:left w:val="single" w:sz="24" w:space="12" w:color="DFE2E5"/>
            <w:bottom w:val="none" w:sz="0" w:space="0" w:color="auto"/>
            <w:right w:val="none" w:sz="0" w:space="0" w:color="auto"/>
          </w:divBdr>
        </w:div>
        <w:div w:id="1118647504">
          <w:blockQuote w:val="1"/>
          <w:marLeft w:val="0"/>
          <w:marRight w:val="0"/>
          <w:marTop w:val="0"/>
          <w:marBottom w:val="184"/>
          <w:divBdr>
            <w:top w:val="none" w:sz="0" w:space="0" w:color="auto"/>
            <w:left w:val="single" w:sz="24" w:space="12" w:color="DFE2E5"/>
            <w:bottom w:val="none" w:sz="0" w:space="0" w:color="auto"/>
            <w:right w:val="none" w:sz="0" w:space="0" w:color="auto"/>
          </w:divBdr>
        </w:div>
        <w:div w:id="1849638904">
          <w:blockQuote w:val="1"/>
          <w:marLeft w:val="0"/>
          <w:marRight w:val="0"/>
          <w:marTop w:val="0"/>
          <w:marBottom w:val="184"/>
          <w:divBdr>
            <w:top w:val="none" w:sz="0" w:space="0" w:color="auto"/>
            <w:left w:val="single" w:sz="24" w:space="12" w:color="DFE2E5"/>
            <w:bottom w:val="none" w:sz="0" w:space="0" w:color="auto"/>
            <w:right w:val="none" w:sz="0" w:space="0" w:color="auto"/>
          </w:divBdr>
        </w:div>
        <w:div w:id="1775051531">
          <w:blockQuote w:val="1"/>
          <w:marLeft w:val="0"/>
          <w:marRight w:val="0"/>
          <w:marTop w:val="0"/>
          <w:marBottom w:val="184"/>
          <w:divBdr>
            <w:top w:val="none" w:sz="0" w:space="0" w:color="auto"/>
            <w:left w:val="single" w:sz="24" w:space="12" w:color="DFE2E5"/>
            <w:bottom w:val="none" w:sz="0" w:space="0" w:color="auto"/>
            <w:right w:val="none" w:sz="0" w:space="0" w:color="auto"/>
          </w:divBdr>
        </w:div>
        <w:div w:id="2062971301">
          <w:marLeft w:val="0"/>
          <w:marRight w:val="0"/>
          <w:marTop w:val="0"/>
          <w:marBottom w:val="184"/>
          <w:divBdr>
            <w:top w:val="none" w:sz="0" w:space="0" w:color="auto"/>
            <w:left w:val="none" w:sz="0" w:space="0" w:color="auto"/>
            <w:bottom w:val="none" w:sz="0" w:space="0" w:color="auto"/>
            <w:right w:val="none" w:sz="0" w:space="0" w:color="auto"/>
          </w:divBdr>
        </w:div>
        <w:div w:id="989359821">
          <w:blockQuote w:val="1"/>
          <w:marLeft w:val="0"/>
          <w:marRight w:val="0"/>
          <w:marTop w:val="0"/>
          <w:marBottom w:val="184"/>
          <w:divBdr>
            <w:top w:val="none" w:sz="0" w:space="0" w:color="auto"/>
            <w:left w:val="single" w:sz="24" w:space="12" w:color="DFE2E5"/>
            <w:bottom w:val="none" w:sz="0" w:space="0" w:color="auto"/>
            <w:right w:val="none" w:sz="0" w:space="0" w:color="auto"/>
          </w:divBdr>
        </w:div>
        <w:div w:id="1418600384">
          <w:marLeft w:val="0"/>
          <w:marRight w:val="0"/>
          <w:marTop w:val="0"/>
          <w:marBottom w:val="184"/>
          <w:divBdr>
            <w:top w:val="none" w:sz="0" w:space="0" w:color="auto"/>
            <w:left w:val="none" w:sz="0" w:space="0" w:color="auto"/>
            <w:bottom w:val="none" w:sz="0" w:space="0" w:color="auto"/>
            <w:right w:val="none" w:sz="0" w:space="0" w:color="auto"/>
          </w:divBdr>
        </w:div>
        <w:div w:id="1210806138">
          <w:blockQuote w:val="1"/>
          <w:marLeft w:val="0"/>
          <w:marRight w:val="0"/>
          <w:marTop w:val="0"/>
          <w:marBottom w:val="184"/>
          <w:divBdr>
            <w:top w:val="none" w:sz="0" w:space="0" w:color="auto"/>
            <w:left w:val="single" w:sz="24" w:space="12" w:color="DFE2E5"/>
            <w:bottom w:val="none" w:sz="0" w:space="0" w:color="auto"/>
            <w:right w:val="none" w:sz="0" w:space="0" w:color="auto"/>
          </w:divBdr>
        </w:div>
        <w:div w:id="847207596">
          <w:marLeft w:val="0"/>
          <w:marRight w:val="0"/>
          <w:marTop w:val="0"/>
          <w:marBottom w:val="184"/>
          <w:divBdr>
            <w:top w:val="none" w:sz="0" w:space="0" w:color="auto"/>
            <w:left w:val="none" w:sz="0" w:space="0" w:color="auto"/>
            <w:bottom w:val="none" w:sz="0" w:space="0" w:color="auto"/>
            <w:right w:val="none" w:sz="0" w:space="0" w:color="auto"/>
          </w:divBdr>
        </w:div>
        <w:div w:id="1087964487">
          <w:blockQuote w:val="1"/>
          <w:marLeft w:val="0"/>
          <w:marRight w:val="0"/>
          <w:marTop w:val="0"/>
          <w:marBottom w:val="184"/>
          <w:divBdr>
            <w:top w:val="none" w:sz="0" w:space="0" w:color="auto"/>
            <w:left w:val="single" w:sz="24" w:space="12" w:color="DFE2E5"/>
            <w:bottom w:val="none" w:sz="0" w:space="0" w:color="auto"/>
            <w:right w:val="none" w:sz="0" w:space="0" w:color="auto"/>
          </w:divBdr>
        </w:div>
        <w:div w:id="55058842">
          <w:marLeft w:val="0"/>
          <w:marRight w:val="0"/>
          <w:marTop w:val="0"/>
          <w:marBottom w:val="184"/>
          <w:divBdr>
            <w:top w:val="none" w:sz="0" w:space="0" w:color="auto"/>
            <w:left w:val="none" w:sz="0" w:space="0" w:color="auto"/>
            <w:bottom w:val="none" w:sz="0" w:space="0" w:color="auto"/>
            <w:right w:val="none" w:sz="0" w:space="0" w:color="auto"/>
          </w:divBdr>
        </w:div>
        <w:div w:id="1859394150">
          <w:blockQuote w:val="1"/>
          <w:marLeft w:val="0"/>
          <w:marRight w:val="0"/>
          <w:marTop w:val="0"/>
          <w:marBottom w:val="184"/>
          <w:divBdr>
            <w:top w:val="none" w:sz="0" w:space="0" w:color="auto"/>
            <w:left w:val="single" w:sz="24" w:space="12" w:color="DFE2E5"/>
            <w:bottom w:val="none" w:sz="0" w:space="0" w:color="auto"/>
            <w:right w:val="none" w:sz="0" w:space="0" w:color="auto"/>
          </w:divBdr>
        </w:div>
        <w:div w:id="2110854537">
          <w:blockQuote w:val="1"/>
          <w:marLeft w:val="0"/>
          <w:marRight w:val="0"/>
          <w:marTop w:val="0"/>
          <w:marBottom w:val="184"/>
          <w:divBdr>
            <w:top w:val="none" w:sz="0" w:space="0" w:color="auto"/>
            <w:left w:val="single" w:sz="24" w:space="12" w:color="DFE2E5"/>
            <w:bottom w:val="none" w:sz="0" w:space="0" w:color="auto"/>
            <w:right w:val="none" w:sz="0" w:space="0" w:color="auto"/>
          </w:divBdr>
        </w:div>
        <w:div w:id="622154518">
          <w:blockQuote w:val="1"/>
          <w:marLeft w:val="0"/>
          <w:marRight w:val="0"/>
          <w:marTop w:val="0"/>
          <w:marBottom w:val="184"/>
          <w:divBdr>
            <w:top w:val="none" w:sz="0" w:space="0" w:color="auto"/>
            <w:left w:val="single" w:sz="24" w:space="12" w:color="DFE2E5"/>
            <w:bottom w:val="none" w:sz="0" w:space="0" w:color="auto"/>
            <w:right w:val="none" w:sz="0" w:space="0" w:color="auto"/>
          </w:divBdr>
        </w:div>
        <w:div w:id="224529049">
          <w:blockQuote w:val="1"/>
          <w:marLeft w:val="0"/>
          <w:marRight w:val="0"/>
          <w:marTop w:val="0"/>
          <w:marBottom w:val="184"/>
          <w:divBdr>
            <w:top w:val="none" w:sz="0" w:space="0" w:color="auto"/>
            <w:left w:val="single" w:sz="24" w:space="12" w:color="DFE2E5"/>
            <w:bottom w:val="none" w:sz="0" w:space="0" w:color="auto"/>
            <w:right w:val="none" w:sz="0" w:space="0" w:color="auto"/>
          </w:divBdr>
        </w:div>
        <w:div w:id="649330742">
          <w:blockQuote w:val="1"/>
          <w:marLeft w:val="0"/>
          <w:marRight w:val="0"/>
          <w:marTop w:val="0"/>
          <w:marBottom w:val="184"/>
          <w:divBdr>
            <w:top w:val="none" w:sz="0" w:space="0" w:color="auto"/>
            <w:left w:val="single" w:sz="24" w:space="12" w:color="DFE2E5"/>
            <w:bottom w:val="none" w:sz="0" w:space="0" w:color="auto"/>
            <w:right w:val="none" w:sz="0" w:space="0" w:color="auto"/>
          </w:divBdr>
        </w:div>
        <w:div w:id="510723948">
          <w:blockQuote w:val="1"/>
          <w:marLeft w:val="0"/>
          <w:marRight w:val="0"/>
          <w:marTop w:val="0"/>
          <w:marBottom w:val="184"/>
          <w:divBdr>
            <w:top w:val="none" w:sz="0" w:space="0" w:color="auto"/>
            <w:left w:val="single" w:sz="24" w:space="12" w:color="DFE2E5"/>
            <w:bottom w:val="none" w:sz="0" w:space="0" w:color="auto"/>
            <w:right w:val="none" w:sz="0" w:space="0" w:color="auto"/>
          </w:divBdr>
        </w:div>
        <w:div w:id="922956068">
          <w:blockQuote w:val="1"/>
          <w:marLeft w:val="0"/>
          <w:marRight w:val="0"/>
          <w:marTop w:val="0"/>
          <w:marBottom w:val="184"/>
          <w:divBdr>
            <w:top w:val="none" w:sz="0" w:space="0" w:color="auto"/>
            <w:left w:val="single" w:sz="24" w:space="12" w:color="DFE2E5"/>
            <w:bottom w:val="none" w:sz="0" w:space="0" w:color="auto"/>
            <w:right w:val="none" w:sz="0" w:space="0" w:color="auto"/>
          </w:divBdr>
        </w:div>
        <w:div w:id="1559627018">
          <w:blockQuote w:val="1"/>
          <w:marLeft w:val="0"/>
          <w:marRight w:val="0"/>
          <w:marTop w:val="0"/>
          <w:marBottom w:val="184"/>
          <w:divBdr>
            <w:top w:val="none" w:sz="0" w:space="0" w:color="auto"/>
            <w:left w:val="single" w:sz="24" w:space="12" w:color="DFE2E5"/>
            <w:bottom w:val="none" w:sz="0" w:space="0" w:color="auto"/>
            <w:right w:val="none" w:sz="0" w:space="0" w:color="auto"/>
          </w:divBdr>
        </w:div>
        <w:div w:id="909997041">
          <w:blockQuote w:val="1"/>
          <w:marLeft w:val="0"/>
          <w:marRight w:val="0"/>
          <w:marTop w:val="0"/>
          <w:marBottom w:val="184"/>
          <w:divBdr>
            <w:top w:val="none" w:sz="0" w:space="0" w:color="auto"/>
            <w:left w:val="single" w:sz="24" w:space="12" w:color="DFE2E5"/>
            <w:bottom w:val="none" w:sz="0" w:space="0" w:color="auto"/>
            <w:right w:val="none" w:sz="0" w:space="0" w:color="auto"/>
          </w:divBdr>
        </w:div>
        <w:div w:id="531458624">
          <w:blockQuote w:val="1"/>
          <w:marLeft w:val="0"/>
          <w:marRight w:val="0"/>
          <w:marTop w:val="0"/>
          <w:marBottom w:val="184"/>
          <w:divBdr>
            <w:top w:val="none" w:sz="0" w:space="0" w:color="auto"/>
            <w:left w:val="single" w:sz="24" w:space="12" w:color="DFE2E5"/>
            <w:bottom w:val="none" w:sz="0" w:space="0" w:color="auto"/>
            <w:right w:val="none" w:sz="0" w:space="0" w:color="auto"/>
          </w:divBdr>
        </w:div>
        <w:div w:id="1869296412">
          <w:blockQuote w:val="1"/>
          <w:marLeft w:val="0"/>
          <w:marRight w:val="0"/>
          <w:marTop w:val="0"/>
          <w:marBottom w:val="184"/>
          <w:divBdr>
            <w:top w:val="none" w:sz="0" w:space="0" w:color="auto"/>
            <w:left w:val="single" w:sz="24" w:space="12" w:color="DFE2E5"/>
            <w:bottom w:val="none" w:sz="0" w:space="0" w:color="auto"/>
            <w:right w:val="none" w:sz="0" w:space="0" w:color="auto"/>
          </w:divBdr>
        </w:div>
        <w:div w:id="76440391">
          <w:blockQuote w:val="1"/>
          <w:marLeft w:val="0"/>
          <w:marRight w:val="0"/>
          <w:marTop w:val="0"/>
          <w:marBottom w:val="184"/>
          <w:divBdr>
            <w:top w:val="none" w:sz="0" w:space="0" w:color="auto"/>
            <w:left w:val="single" w:sz="24" w:space="12" w:color="DFE2E5"/>
            <w:bottom w:val="none" w:sz="0" w:space="0" w:color="auto"/>
            <w:right w:val="none" w:sz="0" w:space="0" w:color="auto"/>
          </w:divBdr>
        </w:div>
        <w:div w:id="1145587111">
          <w:blockQuote w:val="1"/>
          <w:marLeft w:val="0"/>
          <w:marRight w:val="0"/>
          <w:marTop w:val="0"/>
          <w:marBottom w:val="184"/>
          <w:divBdr>
            <w:top w:val="none" w:sz="0" w:space="0" w:color="auto"/>
            <w:left w:val="single" w:sz="24" w:space="12" w:color="DFE2E5"/>
            <w:bottom w:val="none" w:sz="0" w:space="0" w:color="auto"/>
            <w:right w:val="none" w:sz="0" w:space="0" w:color="auto"/>
          </w:divBdr>
        </w:div>
        <w:div w:id="433595800">
          <w:blockQuote w:val="1"/>
          <w:marLeft w:val="0"/>
          <w:marRight w:val="0"/>
          <w:marTop w:val="0"/>
          <w:marBottom w:val="184"/>
          <w:divBdr>
            <w:top w:val="none" w:sz="0" w:space="0" w:color="auto"/>
            <w:left w:val="single" w:sz="24" w:space="12" w:color="DFE2E5"/>
            <w:bottom w:val="none" w:sz="0" w:space="0" w:color="auto"/>
            <w:right w:val="none" w:sz="0" w:space="0" w:color="auto"/>
          </w:divBdr>
        </w:div>
        <w:div w:id="126365317">
          <w:blockQuote w:val="1"/>
          <w:marLeft w:val="0"/>
          <w:marRight w:val="0"/>
          <w:marTop w:val="0"/>
          <w:marBottom w:val="184"/>
          <w:divBdr>
            <w:top w:val="none" w:sz="0" w:space="0" w:color="auto"/>
            <w:left w:val="single" w:sz="24" w:space="12" w:color="DFE2E5"/>
            <w:bottom w:val="none" w:sz="0" w:space="0" w:color="auto"/>
            <w:right w:val="none" w:sz="0" w:space="0" w:color="auto"/>
          </w:divBdr>
        </w:div>
        <w:div w:id="3896255">
          <w:blockQuote w:val="1"/>
          <w:marLeft w:val="0"/>
          <w:marRight w:val="0"/>
          <w:marTop w:val="0"/>
          <w:marBottom w:val="184"/>
          <w:divBdr>
            <w:top w:val="none" w:sz="0" w:space="0" w:color="auto"/>
            <w:left w:val="single" w:sz="24" w:space="12" w:color="DFE2E5"/>
            <w:bottom w:val="none" w:sz="0" w:space="0" w:color="auto"/>
            <w:right w:val="none" w:sz="0" w:space="0" w:color="auto"/>
          </w:divBdr>
        </w:div>
        <w:div w:id="1364790845">
          <w:blockQuote w:val="1"/>
          <w:marLeft w:val="0"/>
          <w:marRight w:val="0"/>
          <w:marTop w:val="0"/>
          <w:marBottom w:val="184"/>
          <w:divBdr>
            <w:top w:val="none" w:sz="0" w:space="0" w:color="auto"/>
            <w:left w:val="single" w:sz="24" w:space="12" w:color="DFE2E5"/>
            <w:bottom w:val="none" w:sz="0" w:space="0" w:color="auto"/>
            <w:right w:val="none" w:sz="0" w:space="0" w:color="auto"/>
          </w:divBdr>
        </w:div>
        <w:div w:id="897403475">
          <w:blockQuote w:val="1"/>
          <w:marLeft w:val="0"/>
          <w:marRight w:val="0"/>
          <w:marTop w:val="0"/>
          <w:marBottom w:val="184"/>
          <w:divBdr>
            <w:top w:val="none" w:sz="0" w:space="0" w:color="auto"/>
            <w:left w:val="single" w:sz="24" w:space="12" w:color="DFE2E5"/>
            <w:bottom w:val="none" w:sz="0" w:space="0" w:color="auto"/>
            <w:right w:val="none" w:sz="0" w:space="0" w:color="auto"/>
          </w:divBdr>
        </w:div>
        <w:div w:id="1698769593">
          <w:blockQuote w:val="1"/>
          <w:marLeft w:val="0"/>
          <w:marRight w:val="0"/>
          <w:marTop w:val="0"/>
          <w:marBottom w:val="184"/>
          <w:divBdr>
            <w:top w:val="none" w:sz="0" w:space="0" w:color="auto"/>
            <w:left w:val="single" w:sz="24" w:space="12" w:color="DFE2E5"/>
            <w:bottom w:val="none" w:sz="0" w:space="0" w:color="auto"/>
            <w:right w:val="none" w:sz="0" w:space="0" w:color="auto"/>
          </w:divBdr>
        </w:div>
        <w:div w:id="576601014">
          <w:blockQuote w:val="1"/>
          <w:marLeft w:val="0"/>
          <w:marRight w:val="0"/>
          <w:marTop w:val="0"/>
          <w:marBottom w:val="184"/>
          <w:divBdr>
            <w:top w:val="none" w:sz="0" w:space="0" w:color="auto"/>
            <w:left w:val="single" w:sz="24" w:space="12" w:color="DFE2E5"/>
            <w:bottom w:val="none" w:sz="0" w:space="0" w:color="auto"/>
            <w:right w:val="none" w:sz="0" w:space="0" w:color="auto"/>
          </w:divBdr>
        </w:div>
        <w:div w:id="431710919">
          <w:blockQuote w:val="1"/>
          <w:marLeft w:val="0"/>
          <w:marRight w:val="0"/>
          <w:marTop w:val="0"/>
          <w:marBottom w:val="184"/>
          <w:divBdr>
            <w:top w:val="none" w:sz="0" w:space="0" w:color="auto"/>
            <w:left w:val="single" w:sz="24" w:space="12" w:color="DFE2E5"/>
            <w:bottom w:val="none" w:sz="0" w:space="0" w:color="auto"/>
            <w:right w:val="none" w:sz="0" w:space="0" w:color="auto"/>
          </w:divBdr>
        </w:div>
        <w:div w:id="432213760">
          <w:blockQuote w:val="1"/>
          <w:marLeft w:val="0"/>
          <w:marRight w:val="0"/>
          <w:marTop w:val="0"/>
          <w:marBottom w:val="184"/>
          <w:divBdr>
            <w:top w:val="none" w:sz="0" w:space="0" w:color="auto"/>
            <w:left w:val="single" w:sz="24" w:space="12" w:color="DFE2E5"/>
            <w:bottom w:val="none" w:sz="0" w:space="0" w:color="auto"/>
            <w:right w:val="none" w:sz="0" w:space="0" w:color="auto"/>
          </w:divBdr>
        </w:div>
        <w:div w:id="1347441285">
          <w:blockQuote w:val="1"/>
          <w:marLeft w:val="0"/>
          <w:marRight w:val="0"/>
          <w:marTop w:val="0"/>
          <w:marBottom w:val="184"/>
          <w:divBdr>
            <w:top w:val="none" w:sz="0" w:space="0" w:color="auto"/>
            <w:left w:val="single" w:sz="24" w:space="12" w:color="DFE2E5"/>
            <w:bottom w:val="none" w:sz="0" w:space="0" w:color="auto"/>
            <w:right w:val="none" w:sz="0" w:space="0" w:color="auto"/>
          </w:divBdr>
        </w:div>
        <w:div w:id="987782096">
          <w:blockQuote w:val="1"/>
          <w:marLeft w:val="0"/>
          <w:marRight w:val="0"/>
          <w:marTop w:val="0"/>
          <w:marBottom w:val="184"/>
          <w:divBdr>
            <w:top w:val="none" w:sz="0" w:space="0" w:color="auto"/>
            <w:left w:val="single" w:sz="24" w:space="12" w:color="DFE2E5"/>
            <w:bottom w:val="none" w:sz="0" w:space="0" w:color="auto"/>
            <w:right w:val="none" w:sz="0" w:space="0" w:color="auto"/>
          </w:divBdr>
        </w:div>
        <w:div w:id="1684242409">
          <w:marLeft w:val="0"/>
          <w:marRight w:val="0"/>
          <w:marTop w:val="0"/>
          <w:marBottom w:val="184"/>
          <w:divBdr>
            <w:top w:val="none" w:sz="0" w:space="0" w:color="auto"/>
            <w:left w:val="none" w:sz="0" w:space="0" w:color="auto"/>
            <w:bottom w:val="none" w:sz="0" w:space="0" w:color="auto"/>
            <w:right w:val="none" w:sz="0" w:space="0" w:color="auto"/>
          </w:divBdr>
        </w:div>
        <w:div w:id="522716409">
          <w:blockQuote w:val="1"/>
          <w:marLeft w:val="0"/>
          <w:marRight w:val="0"/>
          <w:marTop w:val="0"/>
          <w:marBottom w:val="184"/>
          <w:divBdr>
            <w:top w:val="none" w:sz="0" w:space="0" w:color="auto"/>
            <w:left w:val="single" w:sz="24" w:space="12" w:color="DFE2E5"/>
            <w:bottom w:val="none" w:sz="0" w:space="0" w:color="auto"/>
            <w:right w:val="none" w:sz="0" w:space="0" w:color="auto"/>
          </w:divBdr>
        </w:div>
        <w:div w:id="164900523">
          <w:blockQuote w:val="1"/>
          <w:marLeft w:val="0"/>
          <w:marRight w:val="0"/>
          <w:marTop w:val="0"/>
          <w:marBottom w:val="184"/>
          <w:divBdr>
            <w:top w:val="none" w:sz="0" w:space="0" w:color="auto"/>
            <w:left w:val="single" w:sz="24" w:space="12" w:color="DFE2E5"/>
            <w:bottom w:val="none" w:sz="0" w:space="0" w:color="auto"/>
            <w:right w:val="none" w:sz="0" w:space="0" w:color="auto"/>
          </w:divBdr>
        </w:div>
        <w:div w:id="1307592725">
          <w:blockQuote w:val="1"/>
          <w:marLeft w:val="0"/>
          <w:marRight w:val="0"/>
          <w:marTop w:val="0"/>
          <w:marBottom w:val="184"/>
          <w:divBdr>
            <w:top w:val="none" w:sz="0" w:space="0" w:color="auto"/>
            <w:left w:val="single" w:sz="24" w:space="12" w:color="DFE2E5"/>
            <w:bottom w:val="none" w:sz="0" w:space="0" w:color="auto"/>
            <w:right w:val="none" w:sz="0" w:space="0" w:color="auto"/>
          </w:divBdr>
        </w:div>
        <w:div w:id="1593853298">
          <w:blockQuote w:val="1"/>
          <w:marLeft w:val="0"/>
          <w:marRight w:val="0"/>
          <w:marTop w:val="0"/>
          <w:marBottom w:val="184"/>
          <w:divBdr>
            <w:top w:val="none" w:sz="0" w:space="0" w:color="auto"/>
            <w:left w:val="single" w:sz="24" w:space="12" w:color="DFE2E5"/>
            <w:bottom w:val="none" w:sz="0" w:space="0" w:color="auto"/>
            <w:right w:val="none" w:sz="0" w:space="0" w:color="auto"/>
          </w:divBdr>
        </w:div>
        <w:div w:id="1009717507">
          <w:blockQuote w:val="1"/>
          <w:marLeft w:val="0"/>
          <w:marRight w:val="0"/>
          <w:marTop w:val="0"/>
          <w:marBottom w:val="184"/>
          <w:divBdr>
            <w:top w:val="none" w:sz="0" w:space="0" w:color="auto"/>
            <w:left w:val="single" w:sz="24" w:space="12" w:color="DFE2E5"/>
            <w:bottom w:val="none" w:sz="0" w:space="0" w:color="auto"/>
            <w:right w:val="none" w:sz="0" w:space="0" w:color="auto"/>
          </w:divBdr>
        </w:div>
        <w:div w:id="276454185">
          <w:blockQuote w:val="1"/>
          <w:marLeft w:val="0"/>
          <w:marRight w:val="0"/>
          <w:marTop w:val="0"/>
          <w:marBottom w:val="184"/>
          <w:divBdr>
            <w:top w:val="none" w:sz="0" w:space="0" w:color="auto"/>
            <w:left w:val="single" w:sz="24" w:space="12" w:color="DFE2E5"/>
            <w:bottom w:val="none" w:sz="0" w:space="0" w:color="auto"/>
            <w:right w:val="none" w:sz="0" w:space="0" w:color="auto"/>
          </w:divBdr>
        </w:div>
        <w:div w:id="82074999">
          <w:blockQuote w:val="1"/>
          <w:marLeft w:val="0"/>
          <w:marRight w:val="0"/>
          <w:marTop w:val="0"/>
          <w:marBottom w:val="184"/>
          <w:divBdr>
            <w:top w:val="none" w:sz="0" w:space="0" w:color="auto"/>
            <w:left w:val="single" w:sz="24" w:space="12" w:color="DFE2E5"/>
            <w:bottom w:val="none" w:sz="0" w:space="0" w:color="auto"/>
            <w:right w:val="none" w:sz="0" w:space="0" w:color="auto"/>
          </w:divBdr>
        </w:div>
        <w:div w:id="990721024">
          <w:blockQuote w:val="1"/>
          <w:marLeft w:val="0"/>
          <w:marRight w:val="0"/>
          <w:marTop w:val="0"/>
          <w:marBottom w:val="184"/>
          <w:divBdr>
            <w:top w:val="none" w:sz="0" w:space="0" w:color="auto"/>
            <w:left w:val="single" w:sz="24" w:space="12" w:color="DFE2E5"/>
            <w:bottom w:val="none" w:sz="0" w:space="0" w:color="auto"/>
            <w:right w:val="none" w:sz="0" w:space="0" w:color="auto"/>
          </w:divBdr>
        </w:div>
        <w:div w:id="359281076">
          <w:blockQuote w:val="1"/>
          <w:marLeft w:val="0"/>
          <w:marRight w:val="0"/>
          <w:marTop w:val="0"/>
          <w:marBottom w:val="184"/>
          <w:divBdr>
            <w:top w:val="none" w:sz="0" w:space="0" w:color="auto"/>
            <w:left w:val="single" w:sz="24" w:space="12" w:color="DFE2E5"/>
            <w:bottom w:val="none" w:sz="0" w:space="0" w:color="auto"/>
            <w:right w:val="none" w:sz="0" w:space="0" w:color="auto"/>
          </w:divBdr>
        </w:div>
        <w:div w:id="1895577485">
          <w:blockQuote w:val="1"/>
          <w:marLeft w:val="0"/>
          <w:marRight w:val="0"/>
          <w:marTop w:val="0"/>
          <w:marBottom w:val="184"/>
          <w:divBdr>
            <w:top w:val="none" w:sz="0" w:space="0" w:color="auto"/>
            <w:left w:val="single" w:sz="24" w:space="12" w:color="DFE2E5"/>
            <w:bottom w:val="none" w:sz="0" w:space="0" w:color="auto"/>
            <w:right w:val="none" w:sz="0" w:space="0" w:color="auto"/>
          </w:divBdr>
        </w:div>
        <w:div w:id="224337536">
          <w:blockQuote w:val="1"/>
          <w:marLeft w:val="0"/>
          <w:marRight w:val="0"/>
          <w:marTop w:val="0"/>
          <w:marBottom w:val="184"/>
          <w:divBdr>
            <w:top w:val="none" w:sz="0" w:space="0" w:color="auto"/>
            <w:left w:val="single" w:sz="24" w:space="12" w:color="DFE2E5"/>
            <w:bottom w:val="none" w:sz="0" w:space="0" w:color="auto"/>
            <w:right w:val="none" w:sz="0" w:space="0" w:color="auto"/>
          </w:divBdr>
        </w:div>
        <w:div w:id="857963669">
          <w:marLeft w:val="0"/>
          <w:marRight w:val="0"/>
          <w:marTop w:val="0"/>
          <w:marBottom w:val="184"/>
          <w:divBdr>
            <w:top w:val="none" w:sz="0" w:space="0" w:color="auto"/>
            <w:left w:val="none" w:sz="0" w:space="0" w:color="auto"/>
            <w:bottom w:val="none" w:sz="0" w:space="0" w:color="auto"/>
            <w:right w:val="none" w:sz="0" w:space="0" w:color="auto"/>
          </w:divBdr>
        </w:div>
        <w:div w:id="1680423237">
          <w:blockQuote w:val="1"/>
          <w:marLeft w:val="0"/>
          <w:marRight w:val="0"/>
          <w:marTop w:val="0"/>
          <w:marBottom w:val="184"/>
          <w:divBdr>
            <w:top w:val="none" w:sz="0" w:space="0" w:color="auto"/>
            <w:left w:val="single" w:sz="24" w:space="12" w:color="DFE2E5"/>
            <w:bottom w:val="none" w:sz="0" w:space="0" w:color="auto"/>
            <w:right w:val="none" w:sz="0" w:space="0" w:color="auto"/>
          </w:divBdr>
        </w:div>
        <w:div w:id="301807820">
          <w:marLeft w:val="0"/>
          <w:marRight w:val="0"/>
          <w:marTop w:val="0"/>
          <w:marBottom w:val="184"/>
          <w:divBdr>
            <w:top w:val="none" w:sz="0" w:space="0" w:color="auto"/>
            <w:left w:val="none" w:sz="0" w:space="0" w:color="auto"/>
            <w:bottom w:val="none" w:sz="0" w:space="0" w:color="auto"/>
            <w:right w:val="none" w:sz="0" w:space="0" w:color="auto"/>
          </w:divBdr>
        </w:div>
        <w:div w:id="2032997338">
          <w:blockQuote w:val="1"/>
          <w:marLeft w:val="0"/>
          <w:marRight w:val="0"/>
          <w:marTop w:val="0"/>
          <w:marBottom w:val="184"/>
          <w:divBdr>
            <w:top w:val="none" w:sz="0" w:space="0" w:color="auto"/>
            <w:left w:val="single" w:sz="24" w:space="12" w:color="DFE2E5"/>
            <w:bottom w:val="none" w:sz="0" w:space="0" w:color="auto"/>
            <w:right w:val="none" w:sz="0" w:space="0" w:color="auto"/>
          </w:divBdr>
        </w:div>
        <w:div w:id="1833250187">
          <w:blockQuote w:val="1"/>
          <w:marLeft w:val="0"/>
          <w:marRight w:val="0"/>
          <w:marTop w:val="0"/>
          <w:marBottom w:val="184"/>
          <w:divBdr>
            <w:top w:val="none" w:sz="0" w:space="0" w:color="auto"/>
            <w:left w:val="single" w:sz="24" w:space="12" w:color="DFE2E5"/>
            <w:bottom w:val="none" w:sz="0" w:space="0" w:color="auto"/>
            <w:right w:val="none" w:sz="0" w:space="0" w:color="auto"/>
          </w:divBdr>
        </w:div>
        <w:div w:id="108861467">
          <w:blockQuote w:val="1"/>
          <w:marLeft w:val="0"/>
          <w:marRight w:val="0"/>
          <w:marTop w:val="0"/>
          <w:marBottom w:val="184"/>
          <w:divBdr>
            <w:top w:val="none" w:sz="0" w:space="0" w:color="auto"/>
            <w:left w:val="single" w:sz="24" w:space="12" w:color="DFE2E5"/>
            <w:bottom w:val="none" w:sz="0" w:space="0" w:color="auto"/>
            <w:right w:val="none" w:sz="0" w:space="0" w:color="auto"/>
          </w:divBdr>
        </w:div>
        <w:div w:id="1453212412">
          <w:marLeft w:val="0"/>
          <w:marRight w:val="0"/>
          <w:marTop w:val="0"/>
          <w:marBottom w:val="184"/>
          <w:divBdr>
            <w:top w:val="none" w:sz="0" w:space="0" w:color="auto"/>
            <w:left w:val="none" w:sz="0" w:space="0" w:color="auto"/>
            <w:bottom w:val="none" w:sz="0" w:space="0" w:color="auto"/>
            <w:right w:val="none" w:sz="0" w:space="0" w:color="auto"/>
          </w:divBdr>
        </w:div>
        <w:div w:id="271673208">
          <w:blockQuote w:val="1"/>
          <w:marLeft w:val="0"/>
          <w:marRight w:val="0"/>
          <w:marTop w:val="0"/>
          <w:marBottom w:val="184"/>
          <w:divBdr>
            <w:top w:val="none" w:sz="0" w:space="0" w:color="auto"/>
            <w:left w:val="single" w:sz="24" w:space="12" w:color="DFE2E5"/>
            <w:bottom w:val="none" w:sz="0" w:space="0" w:color="auto"/>
            <w:right w:val="none" w:sz="0" w:space="0" w:color="auto"/>
          </w:divBdr>
        </w:div>
        <w:div w:id="278268516">
          <w:marLeft w:val="0"/>
          <w:marRight w:val="0"/>
          <w:marTop w:val="0"/>
          <w:marBottom w:val="184"/>
          <w:divBdr>
            <w:top w:val="none" w:sz="0" w:space="0" w:color="auto"/>
            <w:left w:val="none" w:sz="0" w:space="0" w:color="auto"/>
            <w:bottom w:val="none" w:sz="0" w:space="0" w:color="auto"/>
            <w:right w:val="none" w:sz="0" w:space="0" w:color="auto"/>
          </w:divBdr>
        </w:div>
        <w:div w:id="1016007169">
          <w:blockQuote w:val="1"/>
          <w:marLeft w:val="0"/>
          <w:marRight w:val="0"/>
          <w:marTop w:val="0"/>
          <w:marBottom w:val="184"/>
          <w:divBdr>
            <w:top w:val="none" w:sz="0" w:space="0" w:color="auto"/>
            <w:left w:val="single" w:sz="24" w:space="12" w:color="DFE2E5"/>
            <w:bottom w:val="none" w:sz="0" w:space="0" w:color="auto"/>
            <w:right w:val="none" w:sz="0" w:space="0" w:color="auto"/>
          </w:divBdr>
        </w:div>
        <w:div w:id="1166826909">
          <w:marLeft w:val="0"/>
          <w:marRight w:val="0"/>
          <w:marTop w:val="0"/>
          <w:marBottom w:val="184"/>
          <w:divBdr>
            <w:top w:val="none" w:sz="0" w:space="0" w:color="auto"/>
            <w:left w:val="none" w:sz="0" w:space="0" w:color="auto"/>
            <w:bottom w:val="none" w:sz="0" w:space="0" w:color="auto"/>
            <w:right w:val="none" w:sz="0" w:space="0" w:color="auto"/>
          </w:divBdr>
        </w:div>
        <w:div w:id="985015768">
          <w:blockQuote w:val="1"/>
          <w:marLeft w:val="0"/>
          <w:marRight w:val="0"/>
          <w:marTop w:val="0"/>
          <w:marBottom w:val="184"/>
          <w:divBdr>
            <w:top w:val="none" w:sz="0" w:space="0" w:color="auto"/>
            <w:left w:val="single" w:sz="24" w:space="12" w:color="DFE2E5"/>
            <w:bottom w:val="none" w:sz="0" w:space="0" w:color="auto"/>
            <w:right w:val="none" w:sz="0" w:space="0" w:color="auto"/>
          </w:divBdr>
        </w:div>
        <w:div w:id="1689138094">
          <w:marLeft w:val="0"/>
          <w:marRight w:val="0"/>
          <w:marTop w:val="0"/>
          <w:marBottom w:val="184"/>
          <w:divBdr>
            <w:top w:val="none" w:sz="0" w:space="0" w:color="auto"/>
            <w:left w:val="none" w:sz="0" w:space="0" w:color="auto"/>
            <w:bottom w:val="none" w:sz="0" w:space="0" w:color="auto"/>
            <w:right w:val="none" w:sz="0" w:space="0" w:color="auto"/>
          </w:divBdr>
        </w:div>
        <w:div w:id="2091922709">
          <w:blockQuote w:val="1"/>
          <w:marLeft w:val="0"/>
          <w:marRight w:val="0"/>
          <w:marTop w:val="0"/>
          <w:marBottom w:val="184"/>
          <w:divBdr>
            <w:top w:val="none" w:sz="0" w:space="0" w:color="auto"/>
            <w:left w:val="single" w:sz="24" w:space="12" w:color="DFE2E5"/>
            <w:bottom w:val="none" w:sz="0" w:space="0" w:color="auto"/>
            <w:right w:val="none" w:sz="0" w:space="0" w:color="auto"/>
          </w:divBdr>
        </w:div>
        <w:div w:id="1880508504">
          <w:marLeft w:val="0"/>
          <w:marRight w:val="0"/>
          <w:marTop w:val="0"/>
          <w:marBottom w:val="184"/>
          <w:divBdr>
            <w:top w:val="none" w:sz="0" w:space="0" w:color="auto"/>
            <w:left w:val="none" w:sz="0" w:space="0" w:color="auto"/>
            <w:bottom w:val="none" w:sz="0" w:space="0" w:color="auto"/>
            <w:right w:val="none" w:sz="0" w:space="0" w:color="auto"/>
          </w:divBdr>
        </w:div>
        <w:div w:id="642587871">
          <w:marLeft w:val="0"/>
          <w:marRight w:val="0"/>
          <w:marTop w:val="0"/>
          <w:marBottom w:val="184"/>
          <w:divBdr>
            <w:top w:val="none" w:sz="0" w:space="0" w:color="auto"/>
            <w:left w:val="none" w:sz="0" w:space="0" w:color="auto"/>
            <w:bottom w:val="none" w:sz="0" w:space="0" w:color="auto"/>
            <w:right w:val="none" w:sz="0" w:space="0" w:color="auto"/>
          </w:divBdr>
        </w:div>
        <w:div w:id="1095514593">
          <w:blockQuote w:val="1"/>
          <w:marLeft w:val="0"/>
          <w:marRight w:val="0"/>
          <w:marTop w:val="0"/>
          <w:marBottom w:val="184"/>
          <w:divBdr>
            <w:top w:val="none" w:sz="0" w:space="0" w:color="auto"/>
            <w:left w:val="single" w:sz="24" w:space="12" w:color="DFE2E5"/>
            <w:bottom w:val="none" w:sz="0" w:space="0" w:color="auto"/>
            <w:right w:val="none" w:sz="0" w:space="0" w:color="auto"/>
          </w:divBdr>
        </w:div>
        <w:div w:id="248082833">
          <w:marLeft w:val="0"/>
          <w:marRight w:val="0"/>
          <w:marTop w:val="0"/>
          <w:marBottom w:val="184"/>
          <w:divBdr>
            <w:top w:val="none" w:sz="0" w:space="0" w:color="auto"/>
            <w:left w:val="none" w:sz="0" w:space="0" w:color="auto"/>
            <w:bottom w:val="none" w:sz="0" w:space="0" w:color="auto"/>
            <w:right w:val="none" w:sz="0" w:space="0" w:color="auto"/>
          </w:divBdr>
        </w:div>
        <w:div w:id="1733886859">
          <w:blockQuote w:val="1"/>
          <w:marLeft w:val="0"/>
          <w:marRight w:val="0"/>
          <w:marTop w:val="0"/>
          <w:marBottom w:val="184"/>
          <w:divBdr>
            <w:top w:val="none" w:sz="0" w:space="0" w:color="auto"/>
            <w:left w:val="single" w:sz="24" w:space="12" w:color="DFE2E5"/>
            <w:bottom w:val="none" w:sz="0" w:space="0" w:color="auto"/>
            <w:right w:val="none" w:sz="0" w:space="0" w:color="auto"/>
          </w:divBdr>
        </w:div>
        <w:div w:id="717241782">
          <w:blockQuote w:val="1"/>
          <w:marLeft w:val="0"/>
          <w:marRight w:val="0"/>
          <w:marTop w:val="0"/>
          <w:marBottom w:val="184"/>
          <w:divBdr>
            <w:top w:val="none" w:sz="0" w:space="0" w:color="auto"/>
            <w:left w:val="single" w:sz="24" w:space="12" w:color="DFE2E5"/>
            <w:bottom w:val="none" w:sz="0" w:space="0" w:color="auto"/>
            <w:right w:val="none" w:sz="0" w:space="0" w:color="auto"/>
          </w:divBdr>
        </w:div>
        <w:div w:id="213664909">
          <w:marLeft w:val="0"/>
          <w:marRight w:val="0"/>
          <w:marTop w:val="0"/>
          <w:marBottom w:val="184"/>
          <w:divBdr>
            <w:top w:val="none" w:sz="0" w:space="0" w:color="auto"/>
            <w:left w:val="none" w:sz="0" w:space="0" w:color="auto"/>
            <w:bottom w:val="none" w:sz="0" w:space="0" w:color="auto"/>
            <w:right w:val="none" w:sz="0" w:space="0" w:color="auto"/>
          </w:divBdr>
        </w:div>
        <w:div w:id="821391126">
          <w:blockQuote w:val="1"/>
          <w:marLeft w:val="0"/>
          <w:marRight w:val="0"/>
          <w:marTop w:val="0"/>
          <w:marBottom w:val="184"/>
          <w:divBdr>
            <w:top w:val="none" w:sz="0" w:space="0" w:color="auto"/>
            <w:left w:val="single" w:sz="24" w:space="12" w:color="DFE2E5"/>
            <w:bottom w:val="none" w:sz="0" w:space="0" w:color="auto"/>
            <w:right w:val="none" w:sz="0" w:space="0" w:color="auto"/>
          </w:divBdr>
        </w:div>
        <w:div w:id="841748860">
          <w:blockQuote w:val="1"/>
          <w:marLeft w:val="0"/>
          <w:marRight w:val="0"/>
          <w:marTop w:val="0"/>
          <w:marBottom w:val="184"/>
          <w:divBdr>
            <w:top w:val="none" w:sz="0" w:space="0" w:color="auto"/>
            <w:left w:val="single" w:sz="24" w:space="12" w:color="DFE2E5"/>
            <w:bottom w:val="none" w:sz="0" w:space="0" w:color="auto"/>
            <w:right w:val="none" w:sz="0" w:space="0" w:color="auto"/>
          </w:divBdr>
        </w:div>
        <w:div w:id="1563712456">
          <w:marLeft w:val="0"/>
          <w:marRight w:val="0"/>
          <w:marTop w:val="0"/>
          <w:marBottom w:val="184"/>
          <w:divBdr>
            <w:top w:val="none" w:sz="0" w:space="0" w:color="auto"/>
            <w:left w:val="none" w:sz="0" w:space="0" w:color="auto"/>
            <w:bottom w:val="none" w:sz="0" w:space="0" w:color="auto"/>
            <w:right w:val="none" w:sz="0" w:space="0" w:color="auto"/>
          </w:divBdr>
        </w:div>
        <w:div w:id="1759979104">
          <w:blockQuote w:val="1"/>
          <w:marLeft w:val="0"/>
          <w:marRight w:val="0"/>
          <w:marTop w:val="0"/>
          <w:marBottom w:val="184"/>
          <w:divBdr>
            <w:top w:val="none" w:sz="0" w:space="0" w:color="auto"/>
            <w:left w:val="single" w:sz="24" w:space="12" w:color="DFE2E5"/>
            <w:bottom w:val="none" w:sz="0" w:space="0" w:color="auto"/>
            <w:right w:val="none" w:sz="0" w:space="0" w:color="auto"/>
          </w:divBdr>
        </w:div>
        <w:div w:id="867375460">
          <w:marLeft w:val="0"/>
          <w:marRight w:val="0"/>
          <w:marTop w:val="0"/>
          <w:marBottom w:val="184"/>
          <w:divBdr>
            <w:top w:val="none" w:sz="0" w:space="0" w:color="auto"/>
            <w:left w:val="none" w:sz="0" w:space="0" w:color="auto"/>
            <w:bottom w:val="none" w:sz="0" w:space="0" w:color="auto"/>
            <w:right w:val="none" w:sz="0" w:space="0" w:color="auto"/>
          </w:divBdr>
        </w:div>
        <w:div w:id="358551937">
          <w:blockQuote w:val="1"/>
          <w:marLeft w:val="0"/>
          <w:marRight w:val="0"/>
          <w:marTop w:val="0"/>
          <w:marBottom w:val="184"/>
          <w:divBdr>
            <w:top w:val="none" w:sz="0" w:space="0" w:color="auto"/>
            <w:left w:val="single" w:sz="24" w:space="12" w:color="DFE2E5"/>
            <w:bottom w:val="none" w:sz="0" w:space="0" w:color="auto"/>
            <w:right w:val="none" w:sz="0" w:space="0" w:color="auto"/>
          </w:divBdr>
        </w:div>
        <w:div w:id="29426932">
          <w:marLeft w:val="0"/>
          <w:marRight w:val="0"/>
          <w:marTop w:val="0"/>
          <w:marBottom w:val="184"/>
          <w:divBdr>
            <w:top w:val="none" w:sz="0" w:space="0" w:color="auto"/>
            <w:left w:val="none" w:sz="0" w:space="0" w:color="auto"/>
            <w:bottom w:val="none" w:sz="0" w:space="0" w:color="auto"/>
            <w:right w:val="none" w:sz="0" w:space="0" w:color="auto"/>
          </w:divBdr>
        </w:div>
        <w:div w:id="859854734">
          <w:blockQuote w:val="1"/>
          <w:marLeft w:val="0"/>
          <w:marRight w:val="0"/>
          <w:marTop w:val="0"/>
          <w:marBottom w:val="184"/>
          <w:divBdr>
            <w:top w:val="none" w:sz="0" w:space="0" w:color="auto"/>
            <w:left w:val="single" w:sz="24" w:space="12" w:color="DFE2E5"/>
            <w:bottom w:val="none" w:sz="0" w:space="0" w:color="auto"/>
            <w:right w:val="none" w:sz="0" w:space="0" w:color="auto"/>
          </w:divBdr>
        </w:div>
        <w:div w:id="58289310">
          <w:marLeft w:val="0"/>
          <w:marRight w:val="0"/>
          <w:marTop w:val="0"/>
          <w:marBottom w:val="184"/>
          <w:divBdr>
            <w:top w:val="none" w:sz="0" w:space="0" w:color="auto"/>
            <w:left w:val="none" w:sz="0" w:space="0" w:color="auto"/>
            <w:bottom w:val="none" w:sz="0" w:space="0" w:color="auto"/>
            <w:right w:val="none" w:sz="0" w:space="0" w:color="auto"/>
          </w:divBdr>
        </w:div>
        <w:div w:id="1581869061">
          <w:blockQuote w:val="1"/>
          <w:marLeft w:val="0"/>
          <w:marRight w:val="0"/>
          <w:marTop w:val="0"/>
          <w:marBottom w:val="184"/>
          <w:divBdr>
            <w:top w:val="none" w:sz="0" w:space="0" w:color="auto"/>
            <w:left w:val="single" w:sz="24" w:space="12" w:color="DFE2E5"/>
            <w:bottom w:val="none" w:sz="0" w:space="0" w:color="auto"/>
            <w:right w:val="none" w:sz="0" w:space="0" w:color="auto"/>
          </w:divBdr>
        </w:div>
        <w:div w:id="802774587">
          <w:marLeft w:val="0"/>
          <w:marRight w:val="0"/>
          <w:marTop w:val="0"/>
          <w:marBottom w:val="184"/>
          <w:divBdr>
            <w:top w:val="none" w:sz="0" w:space="0" w:color="auto"/>
            <w:left w:val="none" w:sz="0" w:space="0" w:color="auto"/>
            <w:bottom w:val="none" w:sz="0" w:space="0" w:color="auto"/>
            <w:right w:val="none" w:sz="0" w:space="0" w:color="auto"/>
          </w:divBdr>
        </w:div>
        <w:div w:id="1034578489">
          <w:blockQuote w:val="1"/>
          <w:marLeft w:val="0"/>
          <w:marRight w:val="0"/>
          <w:marTop w:val="0"/>
          <w:marBottom w:val="184"/>
          <w:divBdr>
            <w:top w:val="none" w:sz="0" w:space="0" w:color="auto"/>
            <w:left w:val="single" w:sz="24" w:space="12" w:color="DFE2E5"/>
            <w:bottom w:val="none" w:sz="0" w:space="0" w:color="auto"/>
            <w:right w:val="none" w:sz="0" w:space="0" w:color="auto"/>
          </w:divBdr>
        </w:div>
        <w:div w:id="815728136">
          <w:marLeft w:val="0"/>
          <w:marRight w:val="0"/>
          <w:marTop w:val="0"/>
          <w:marBottom w:val="184"/>
          <w:divBdr>
            <w:top w:val="none" w:sz="0" w:space="0" w:color="auto"/>
            <w:left w:val="none" w:sz="0" w:space="0" w:color="auto"/>
            <w:bottom w:val="none" w:sz="0" w:space="0" w:color="auto"/>
            <w:right w:val="none" w:sz="0" w:space="0" w:color="auto"/>
          </w:divBdr>
        </w:div>
        <w:div w:id="966083784">
          <w:blockQuote w:val="1"/>
          <w:marLeft w:val="0"/>
          <w:marRight w:val="0"/>
          <w:marTop w:val="0"/>
          <w:marBottom w:val="184"/>
          <w:divBdr>
            <w:top w:val="none" w:sz="0" w:space="0" w:color="auto"/>
            <w:left w:val="single" w:sz="24" w:space="12" w:color="DFE2E5"/>
            <w:bottom w:val="none" w:sz="0" w:space="0" w:color="auto"/>
            <w:right w:val="none" w:sz="0" w:space="0" w:color="auto"/>
          </w:divBdr>
        </w:div>
        <w:div w:id="704402967">
          <w:blockQuote w:val="1"/>
          <w:marLeft w:val="0"/>
          <w:marRight w:val="0"/>
          <w:marTop w:val="0"/>
          <w:marBottom w:val="184"/>
          <w:divBdr>
            <w:top w:val="none" w:sz="0" w:space="0" w:color="auto"/>
            <w:left w:val="single" w:sz="24" w:space="12" w:color="DFE2E5"/>
            <w:bottom w:val="none" w:sz="0" w:space="0" w:color="auto"/>
            <w:right w:val="none" w:sz="0" w:space="0" w:color="auto"/>
          </w:divBdr>
        </w:div>
        <w:div w:id="1905141595">
          <w:blockQuote w:val="1"/>
          <w:marLeft w:val="0"/>
          <w:marRight w:val="0"/>
          <w:marTop w:val="0"/>
          <w:marBottom w:val="184"/>
          <w:divBdr>
            <w:top w:val="none" w:sz="0" w:space="0" w:color="auto"/>
            <w:left w:val="single" w:sz="24" w:space="12" w:color="DFE2E5"/>
            <w:bottom w:val="none" w:sz="0" w:space="0" w:color="auto"/>
            <w:right w:val="none" w:sz="0" w:space="0" w:color="auto"/>
          </w:divBdr>
        </w:div>
        <w:div w:id="1631203155">
          <w:marLeft w:val="0"/>
          <w:marRight w:val="0"/>
          <w:marTop w:val="0"/>
          <w:marBottom w:val="184"/>
          <w:divBdr>
            <w:top w:val="none" w:sz="0" w:space="0" w:color="auto"/>
            <w:left w:val="none" w:sz="0" w:space="0" w:color="auto"/>
            <w:bottom w:val="none" w:sz="0" w:space="0" w:color="auto"/>
            <w:right w:val="none" w:sz="0" w:space="0" w:color="auto"/>
          </w:divBdr>
        </w:div>
        <w:div w:id="1787891065">
          <w:blockQuote w:val="1"/>
          <w:marLeft w:val="0"/>
          <w:marRight w:val="0"/>
          <w:marTop w:val="0"/>
          <w:marBottom w:val="184"/>
          <w:divBdr>
            <w:top w:val="none" w:sz="0" w:space="0" w:color="auto"/>
            <w:left w:val="single" w:sz="24" w:space="12" w:color="DFE2E5"/>
            <w:bottom w:val="none" w:sz="0" w:space="0" w:color="auto"/>
            <w:right w:val="none" w:sz="0" w:space="0" w:color="auto"/>
          </w:divBdr>
        </w:div>
        <w:div w:id="1811511700">
          <w:blockQuote w:val="1"/>
          <w:marLeft w:val="0"/>
          <w:marRight w:val="0"/>
          <w:marTop w:val="0"/>
          <w:marBottom w:val="184"/>
          <w:divBdr>
            <w:top w:val="none" w:sz="0" w:space="0" w:color="auto"/>
            <w:left w:val="single" w:sz="24" w:space="12" w:color="DFE2E5"/>
            <w:bottom w:val="none" w:sz="0" w:space="0" w:color="auto"/>
            <w:right w:val="none" w:sz="0" w:space="0" w:color="auto"/>
          </w:divBdr>
        </w:div>
        <w:div w:id="1438788845">
          <w:marLeft w:val="0"/>
          <w:marRight w:val="0"/>
          <w:marTop w:val="0"/>
          <w:marBottom w:val="184"/>
          <w:divBdr>
            <w:top w:val="none" w:sz="0" w:space="0" w:color="auto"/>
            <w:left w:val="none" w:sz="0" w:space="0" w:color="auto"/>
            <w:bottom w:val="none" w:sz="0" w:space="0" w:color="auto"/>
            <w:right w:val="none" w:sz="0" w:space="0" w:color="auto"/>
          </w:divBdr>
        </w:div>
        <w:div w:id="1953245211">
          <w:blockQuote w:val="1"/>
          <w:marLeft w:val="0"/>
          <w:marRight w:val="0"/>
          <w:marTop w:val="0"/>
          <w:marBottom w:val="184"/>
          <w:divBdr>
            <w:top w:val="none" w:sz="0" w:space="0" w:color="auto"/>
            <w:left w:val="single" w:sz="24" w:space="12" w:color="DFE2E5"/>
            <w:bottom w:val="none" w:sz="0" w:space="0" w:color="auto"/>
            <w:right w:val="none" w:sz="0" w:space="0" w:color="auto"/>
          </w:divBdr>
        </w:div>
        <w:div w:id="769858120">
          <w:blockQuote w:val="1"/>
          <w:marLeft w:val="0"/>
          <w:marRight w:val="0"/>
          <w:marTop w:val="0"/>
          <w:marBottom w:val="184"/>
          <w:divBdr>
            <w:top w:val="none" w:sz="0" w:space="0" w:color="auto"/>
            <w:left w:val="single" w:sz="24" w:space="12" w:color="DFE2E5"/>
            <w:bottom w:val="none" w:sz="0" w:space="0" w:color="auto"/>
            <w:right w:val="none" w:sz="0" w:space="0" w:color="auto"/>
          </w:divBdr>
        </w:div>
        <w:div w:id="1044871386">
          <w:marLeft w:val="0"/>
          <w:marRight w:val="0"/>
          <w:marTop w:val="0"/>
          <w:marBottom w:val="184"/>
          <w:divBdr>
            <w:top w:val="none" w:sz="0" w:space="0" w:color="auto"/>
            <w:left w:val="none" w:sz="0" w:space="0" w:color="auto"/>
            <w:bottom w:val="none" w:sz="0" w:space="0" w:color="auto"/>
            <w:right w:val="none" w:sz="0" w:space="0" w:color="auto"/>
          </w:divBdr>
        </w:div>
        <w:div w:id="703747616">
          <w:blockQuote w:val="1"/>
          <w:marLeft w:val="0"/>
          <w:marRight w:val="0"/>
          <w:marTop w:val="0"/>
          <w:marBottom w:val="184"/>
          <w:divBdr>
            <w:top w:val="none" w:sz="0" w:space="0" w:color="auto"/>
            <w:left w:val="single" w:sz="24" w:space="12" w:color="DFE2E5"/>
            <w:bottom w:val="none" w:sz="0" w:space="0" w:color="auto"/>
            <w:right w:val="none" w:sz="0" w:space="0" w:color="auto"/>
          </w:divBdr>
        </w:div>
        <w:div w:id="949236794">
          <w:blockQuote w:val="1"/>
          <w:marLeft w:val="0"/>
          <w:marRight w:val="0"/>
          <w:marTop w:val="0"/>
          <w:marBottom w:val="184"/>
          <w:divBdr>
            <w:top w:val="none" w:sz="0" w:space="0" w:color="auto"/>
            <w:left w:val="single" w:sz="24" w:space="12" w:color="DFE2E5"/>
            <w:bottom w:val="none" w:sz="0" w:space="0" w:color="auto"/>
            <w:right w:val="none" w:sz="0" w:space="0" w:color="auto"/>
          </w:divBdr>
        </w:div>
        <w:div w:id="1217274515">
          <w:blockQuote w:val="1"/>
          <w:marLeft w:val="0"/>
          <w:marRight w:val="0"/>
          <w:marTop w:val="0"/>
          <w:marBottom w:val="184"/>
          <w:divBdr>
            <w:top w:val="none" w:sz="0" w:space="0" w:color="auto"/>
            <w:left w:val="single" w:sz="24" w:space="12" w:color="DFE2E5"/>
            <w:bottom w:val="none" w:sz="0" w:space="0" w:color="auto"/>
            <w:right w:val="none" w:sz="0" w:space="0" w:color="auto"/>
          </w:divBdr>
        </w:div>
        <w:div w:id="301693895">
          <w:blockQuote w:val="1"/>
          <w:marLeft w:val="0"/>
          <w:marRight w:val="0"/>
          <w:marTop w:val="0"/>
          <w:marBottom w:val="184"/>
          <w:divBdr>
            <w:top w:val="none" w:sz="0" w:space="0" w:color="auto"/>
            <w:left w:val="single" w:sz="24" w:space="12" w:color="DFE2E5"/>
            <w:bottom w:val="none" w:sz="0" w:space="0" w:color="auto"/>
            <w:right w:val="none" w:sz="0" w:space="0" w:color="auto"/>
          </w:divBdr>
        </w:div>
        <w:div w:id="1755862072">
          <w:blockQuote w:val="1"/>
          <w:marLeft w:val="0"/>
          <w:marRight w:val="0"/>
          <w:marTop w:val="0"/>
          <w:marBottom w:val="184"/>
          <w:divBdr>
            <w:top w:val="none" w:sz="0" w:space="0" w:color="auto"/>
            <w:left w:val="single" w:sz="24" w:space="12" w:color="DFE2E5"/>
            <w:bottom w:val="none" w:sz="0" w:space="0" w:color="auto"/>
            <w:right w:val="none" w:sz="0" w:space="0" w:color="auto"/>
          </w:divBdr>
        </w:div>
        <w:div w:id="473761383">
          <w:marLeft w:val="0"/>
          <w:marRight w:val="0"/>
          <w:marTop w:val="0"/>
          <w:marBottom w:val="184"/>
          <w:divBdr>
            <w:top w:val="none" w:sz="0" w:space="0" w:color="auto"/>
            <w:left w:val="none" w:sz="0" w:space="0" w:color="auto"/>
            <w:bottom w:val="none" w:sz="0" w:space="0" w:color="auto"/>
            <w:right w:val="none" w:sz="0" w:space="0" w:color="auto"/>
          </w:divBdr>
        </w:div>
        <w:div w:id="105858680">
          <w:blockQuote w:val="1"/>
          <w:marLeft w:val="0"/>
          <w:marRight w:val="0"/>
          <w:marTop w:val="0"/>
          <w:marBottom w:val="184"/>
          <w:divBdr>
            <w:top w:val="none" w:sz="0" w:space="0" w:color="auto"/>
            <w:left w:val="single" w:sz="24" w:space="12" w:color="DFE2E5"/>
            <w:bottom w:val="none" w:sz="0" w:space="0" w:color="auto"/>
            <w:right w:val="none" w:sz="0" w:space="0" w:color="auto"/>
          </w:divBdr>
        </w:div>
        <w:div w:id="421462146">
          <w:marLeft w:val="0"/>
          <w:marRight w:val="0"/>
          <w:marTop w:val="0"/>
          <w:marBottom w:val="184"/>
          <w:divBdr>
            <w:top w:val="none" w:sz="0" w:space="0" w:color="auto"/>
            <w:left w:val="none" w:sz="0" w:space="0" w:color="auto"/>
            <w:bottom w:val="none" w:sz="0" w:space="0" w:color="auto"/>
            <w:right w:val="none" w:sz="0" w:space="0" w:color="auto"/>
          </w:divBdr>
        </w:div>
        <w:div w:id="1095977055">
          <w:blockQuote w:val="1"/>
          <w:marLeft w:val="0"/>
          <w:marRight w:val="0"/>
          <w:marTop w:val="0"/>
          <w:marBottom w:val="184"/>
          <w:divBdr>
            <w:top w:val="none" w:sz="0" w:space="0" w:color="auto"/>
            <w:left w:val="single" w:sz="24" w:space="12" w:color="DFE2E5"/>
            <w:bottom w:val="none" w:sz="0" w:space="0" w:color="auto"/>
            <w:right w:val="none" w:sz="0" w:space="0" w:color="auto"/>
          </w:divBdr>
        </w:div>
        <w:div w:id="322244947">
          <w:marLeft w:val="0"/>
          <w:marRight w:val="0"/>
          <w:marTop w:val="0"/>
          <w:marBottom w:val="184"/>
          <w:divBdr>
            <w:top w:val="none" w:sz="0" w:space="0" w:color="auto"/>
            <w:left w:val="none" w:sz="0" w:space="0" w:color="auto"/>
            <w:bottom w:val="none" w:sz="0" w:space="0" w:color="auto"/>
            <w:right w:val="none" w:sz="0" w:space="0" w:color="auto"/>
          </w:divBdr>
        </w:div>
        <w:div w:id="594443170">
          <w:blockQuote w:val="1"/>
          <w:marLeft w:val="0"/>
          <w:marRight w:val="0"/>
          <w:marTop w:val="0"/>
          <w:marBottom w:val="184"/>
          <w:divBdr>
            <w:top w:val="none" w:sz="0" w:space="0" w:color="auto"/>
            <w:left w:val="single" w:sz="24" w:space="12" w:color="DFE2E5"/>
            <w:bottom w:val="none" w:sz="0" w:space="0" w:color="auto"/>
            <w:right w:val="none" w:sz="0" w:space="0" w:color="auto"/>
          </w:divBdr>
        </w:div>
        <w:div w:id="840238676">
          <w:marLeft w:val="0"/>
          <w:marRight w:val="0"/>
          <w:marTop w:val="0"/>
          <w:marBottom w:val="184"/>
          <w:divBdr>
            <w:top w:val="none" w:sz="0" w:space="0" w:color="auto"/>
            <w:left w:val="none" w:sz="0" w:space="0" w:color="auto"/>
            <w:bottom w:val="none" w:sz="0" w:space="0" w:color="auto"/>
            <w:right w:val="none" w:sz="0" w:space="0" w:color="auto"/>
          </w:divBdr>
        </w:div>
        <w:div w:id="1997563233">
          <w:blockQuote w:val="1"/>
          <w:marLeft w:val="0"/>
          <w:marRight w:val="0"/>
          <w:marTop w:val="0"/>
          <w:marBottom w:val="184"/>
          <w:divBdr>
            <w:top w:val="none" w:sz="0" w:space="0" w:color="auto"/>
            <w:left w:val="single" w:sz="24" w:space="12" w:color="DFE2E5"/>
            <w:bottom w:val="none" w:sz="0" w:space="0" w:color="auto"/>
            <w:right w:val="none" w:sz="0" w:space="0" w:color="auto"/>
          </w:divBdr>
        </w:div>
        <w:div w:id="2078550267">
          <w:blockQuote w:val="1"/>
          <w:marLeft w:val="0"/>
          <w:marRight w:val="0"/>
          <w:marTop w:val="0"/>
          <w:marBottom w:val="184"/>
          <w:divBdr>
            <w:top w:val="none" w:sz="0" w:space="0" w:color="auto"/>
            <w:left w:val="single" w:sz="24" w:space="12" w:color="DFE2E5"/>
            <w:bottom w:val="none" w:sz="0" w:space="0" w:color="auto"/>
            <w:right w:val="none" w:sz="0" w:space="0" w:color="auto"/>
          </w:divBdr>
        </w:div>
        <w:div w:id="812138163">
          <w:blockQuote w:val="1"/>
          <w:marLeft w:val="0"/>
          <w:marRight w:val="0"/>
          <w:marTop w:val="0"/>
          <w:marBottom w:val="184"/>
          <w:divBdr>
            <w:top w:val="none" w:sz="0" w:space="0" w:color="auto"/>
            <w:left w:val="single" w:sz="24" w:space="12" w:color="DFE2E5"/>
            <w:bottom w:val="none" w:sz="0" w:space="0" w:color="auto"/>
            <w:right w:val="none" w:sz="0" w:space="0" w:color="auto"/>
          </w:divBdr>
        </w:div>
        <w:div w:id="72628872">
          <w:marLeft w:val="0"/>
          <w:marRight w:val="0"/>
          <w:marTop w:val="0"/>
          <w:marBottom w:val="184"/>
          <w:divBdr>
            <w:top w:val="none" w:sz="0" w:space="0" w:color="auto"/>
            <w:left w:val="none" w:sz="0" w:space="0" w:color="auto"/>
            <w:bottom w:val="none" w:sz="0" w:space="0" w:color="auto"/>
            <w:right w:val="none" w:sz="0" w:space="0" w:color="auto"/>
          </w:divBdr>
        </w:div>
        <w:div w:id="1988584180">
          <w:blockQuote w:val="1"/>
          <w:marLeft w:val="0"/>
          <w:marRight w:val="0"/>
          <w:marTop w:val="0"/>
          <w:marBottom w:val="184"/>
          <w:divBdr>
            <w:top w:val="none" w:sz="0" w:space="0" w:color="auto"/>
            <w:left w:val="single" w:sz="24" w:space="12" w:color="DFE2E5"/>
            <w:bottom w:val="none" w:sz="0" w:space="0" w:color="auto"/>
            <w:right w:val="none" w:sz="0" w:space="0" w:color="auto"/>
          </w:divBdr>
        </w:div>
        <w:div w:id="1841120616">
          <w:blockQuote w:val="1"/>
          <w:marLeft w:val="0"/>
          <w:marRight w:val="0"/>
          <w:marTop w:val="0"/>
          <w:marBottom w:val="184"/>
          <w:divBdr>
            <w:top w:val="none" w:sz="0" w:space="0" w:color="auto"/>
            <w:left w:val="single" w:sz="24" w:space="12" w:color="DFE2E5"/>
            <w:bottom w:val="none" w:sz="0" w:space="0" w:color="auto"/>
            <w:right w:val="none" w:sz="0" w:space="0" w:color="auto"/>
          </w:divBdr>
        </w:div>
        <w:div w:id="1281914020">
          <w:marLeft w:val="0"/>
          <w:marRight w:val="0"/>
          <w:marTop w:val="0"/>
          <w:marBottom w:val="184"/>
          <w:divBdr>
            <w:top w:val="none" w:sz="0" w:space="0" w:color="auto"/>
            <w:left w:val="none" w:sz="0" w:space="0" w:color="auto"/>
            <w:bottom w:val="none" w:sz="0" w:space="0" w:color="auto"/>
            <w:right w:val="none" w:sz="0" w:space="0" w:color="auto"/>
          </w:divBdr>
        </w:div>
        <w:div w:id="714236652">
          <w:blockQuote w:val="1"/>
          <w:marLeft w:val="0"/>
          <w:marRight w:val="0"/>
          <w:marTop w:val="0"/>
          <w:marBottom w:val="184"/>
          <w:divBdr>
            <w:top w:val="none" w:sz="0" w:space="0" w:color="auto"/>
            <w:left w:val="single" w:sz="24" w:space="12" w:color="DFE2E5"/>
            <w:bottom w:val="none" w:sz="0" w:space="0" w:color="auto"/>
            <w:right w:val="none" w:sz="0" w:space="0" w:color="auto"/>
          </w:divBdr>
        </w:div>
        <w:div w:id="474876804">
          <w:marLeft w:val="0"/>
          <w:marRight w:val="0"/>
          <w:marTop w:val="0"/>
          <w:marBottom w:val="184"/>
          <w:divBdr>
            <w:top w:val="none" w:sz="0" w:space="0" w:color="auto"/>
            <w:left w:val="none" w:sz="0" w:space="0" w:color="auto"/>
            <w:bottom w:val="none" w:sz="0" w:space="0" w:color="auto"/>
            <w:right w:val="none" w:sz="0" w:space="0" w:color="auto"/>
          </w:divBdr>
        </w:div>
        <w:div w:id="1535849041">
          <w:marLeft w:val="0"/>
          <w:marRight w:val="0"/>
          <w:marTop w:val="0"/>
          <w:marBottom w:val="184"/>
          <w:divBdr>
            <w:top w:val="none" w:sz="0" w:space="0" w:color="auto"/>
            <w:left w:val="none" w:sz="0" w:space="0" w:color="auto"/>
            <w:bottom w:val="none" w:sz="0" w:space="0" w:color="auto"/>
            <w:right w:val="none" w:sz="0" w:space="0" w:color="auto"/>
          </w:divBdr>
        </w:div>
        <w:div w:id="1884704911">
          <w:marLeft w:val="0"/>
          <w:marRight w:val="0"/>
          <w:marTop w:val="0"/>
          <w:marBottom w:val="184"/>
          <w:divBdr>
            <w:top w:val="none" w:sz="0" w:space="0" w:color="auto"/>
            <w:left w:val="none" w:sz="0" w:space="0" w:color="auto"/>
            <w:bottom w:val="none" w:sz="0" w:space="0" w:color="auto"/>
            <w:right w:val="none" w:sz="0" w:space="0" w:color="auto"/>
          </w:divBdr>
        </w:div>
        <w:div w:id="1443187074">
          <w:blockQuote w:val="1"/>
          <w:marLeft w:val="0"/>
          <w:marRight w:val="0"/>
          <w:marTop w:val="0"/>
          <w:marBottom w:val="184"/>
          <w:divBdr>
            <w:top w:val="none" w:sz="0" w:space="0" w:color="auto"/>
            <w:left w:val="single" w:sz="24" w:space="12" w:color="DFE2E5"/>
            <w:bottom w:val="none" w:sz="0" w:space="0" w:color="auto"/>
            <w:right w:val="none" w:sz="0" w:space="0" w:color="auto"/>
          </w:divBdr>
        </w:div>
        <w:div w:id="236672084">
          <w:marLeft w:val="0"/>
          <w:marRight w:val="0"/>
          <w:marTop w:val="0"/>
          <w:marBottom w:val="184"/>
          <w:divBdr>
            <w:top w:val="none" w:sz="0" w:space="0" w:color="auto"/>
            <w:left w:val="none" w:sz="0" w:space="0" w:color="auto"/>
            <w:bottom w:val="none" w:sz="0" w:space="0" w:color="auto"/>
            <w:right w:val="none" w:sz="0" w:space="0" w:color="auto"/>
          </w:divBdr>
        </w:div>
        <w:div w:id="1326276214">
          <w:blockQuote w:val="1"/>
          <w:marLeft w:val="0"/>
          <w:marRight w:val="0"/>
          <w:marTop w:val="0"/>
          <w:marBottom w:val="184"/>
          <w:divBdr>
            <w:top w:val="none" w:sz="0" w:space="0" w:color="auto"/>
            <w:left w:val="single" w:sz="24" w:space="12" w:color="DFE2E5"/>
            <w:bottom w:val="none" w:sz="0" w:space="0" w:color="auto"/>
            <w:right w:val="none" w:sz="0" w:space="0" w:color="auto"/>
          </w:divBdr>
        </w:div>
        <w:div w:id="1971783887">
          <w:marLeft w:val="0"/>
          <w:marRight w:val="0"/>
          <w:marTop w:val="0"/>
          <w:marBottom w:val="184"/>
          <w:divBdr>
            <w:top w:val="none" w:sz="0" w:space="0" w:color="auto"/>
            <w:left w:val="none" w:sz="0" w:space="0" w:color="auto"/>
            <w:bottom w:val="none" w:sz="0" w:space="0" w:color="auto"/>
            <w:right w:val="none" w:sz="0" w:space="0" w:color="auto"/>
          </w:divBdr>
        </w:div>
        <w:div w:id="342434842">
          <w:blockQuote w:val="1"/>
          <w:marLeft w:val="0"/>
          <w:marRight w:val="0"/>
          <w:marTop w:val="0"/>
          <w:marBottom w:val="184"/>
          <w:divBdr>
            <w:top w:val="none" w:sz="0" w:space="0" w:color="auto"/>
            <w:left w:val="single" w:sz="24" w:space="12" w:color="DFE2E5"/>
            <w:bottom w:val="none" w:sz="0" w:space="0" w:color="auto"/>
            <w:right w:val="none" w:sz="0" w:space="0" w:color="auto"/>
          </w:divBdr>
        </w:div>
        <w:div w:id="2124106117">
          <w:marLeft w:val="0"/>
          <w:marRight w:val="0"/>
          <w:marTop w:val="0"/>
          <w:marBottom w:val="184"/>
          <w:divBdr>
            <w:top w:val="none" w:sz="0" w:space="0" w:color="auto"/>
            <w:left w:val="none" w:sz="0" w:space="0" w:color="auto"/>
            <w:bottom w:val="none" w:sz="0" w:space="0" w:color="auto"/>
            <w:right w:val="none" w:sz="0" w:space="0" w:color="auto"/>
          </w:divBdr>
        </w:div>
        <w:div w:id="949052105">
          <w:blockQuote w:val="1"/>
          <w:marLeft w:val="0"/>
          <w:marRight w:val="0"/>
          <w:marTop w:val="0"/>
          <w:marBottom w:val="184"/>
          <w:divBdr>
            <w:top w:val="none" w:sz="0" w:space="0" w:color="auto"/>
            <w:left w:val="single" w:sz="24" w:space="12" w:color="DFE2E5"/>
            <w:bottom w:val="none" w:sz="0" w:space="0" w:color="auto"/>
            <w:right w:val="none" w:sz="0" w:space="0" w:color="auto"/>
          </w:divBdr>
        </w:div>
        <w:div w:id="1831477859">
          <w:marLeft w:val="0"/>
          <w:marRight w:val="0"/>
          <w:marTop w:val="0"/>
          <w:marBottom w:val="184"/>
          <w:divBdr>
            <w:top w:val="none" w:sz="0" w:space="0" w:color="auto"/>
            <w:left w:val="none" w:sz="0" w:space="0" w:color="auto"/>
            <w:bottom w:val="none" w:sz="0" w:space="0" w:color="auto"/>
            <w:right w:val="none" w:sz="0" w:space="0" w:color="auto"/>
          </w:divBdr>
        </w:div>
        <w:div w:id="1934120677">
          <w:blockQuote w:val="1"/>
          <w:marLeft w:val="0"/>
          <w:marRight w:val="0"/>
          <w:marTop w:val="0"/>
          <w:marBottom w:val="184"/>
          <w:divBdr>
            <w:top w:val="none" w:sz="0" w:space="0" w:color="auto"/>
            <w:left w:val="single" w:sz="24" w:space="12" w:color="DFE2E5"/>
            <w:bottom w:val="none" w:sz="0" w:space="0" w:color="auto"/>
            <w:right w:val="none" w:sz="0" w:space="0" w:color="auto"/>
          </w:divBdr>
        </w:div>
        <w:div w:id="56361537">
          <w:blockQuote w:val="1"/>
          <w:marLeft w:val="0"/>
          <w:marRight w:val="0"/>
          <w:marTop w:val="0"/>
          <w:marBottom w:val="184"/>
          <w:divBdr>
            <w:top w:val="none" w:sz="0" w:space="0" w:color="auto"/>
            <w:left w:val="single" w:sz="24" w:space="12" w:color="DFE2E5"/>
            <w:bottom w:val="none" w:sz="0" w:space="0" w:color="auto"/>
            <w:right w:val="none" w:sz="0" w:space="0" w:color="auto"/>
          </w:divBdr>
        </w:div>
        <w:div w:id="220361343">
          <w:marLeft w:val="0"/>
          <w:marRight w:val="0"/>
          <w:marTop w:val="0"/>
          <w:marBottom w:val="184"/>
          <w:divBdr>
            <w:top w:val="none" w:sz="0" w:space="0" w:color="auto"/>
            <w:left w:val="none" w:sz="0" w:space="0" w:color="auto"/>
            <w:bottom w:val="none" w:sz="0" w:space="0" w:color="auto"/>
            <w:right w:val="none" w:sz="0" w:space="0" w:color="auto"/>
          </w:divBdr>
        </w:div>
        <w:div w:id="2020424967">
          <w:blockQuote w:val="1"/>
          <w:marLeft w:val="0"/>
          <w:marRight w:val="0"/>
          <w:marTop w:val="0"/>
          <w:marBottom w:val="184"/>
          <w:divBdr>
            <w:top w:val="none" w:sz="0" w:space="0" w:color="auto"/>
            <w:left w:val="single" w:sz="24" w:space="12" w:color="DFE2E5"/>
            <w:bottom w:val="none" w:sz="0" w:space="0" w:color="auto"/>
            <w:right w:val="none" w:sz="0" w:space="0" w:color="auto"/>
          </w:divBdr>
        </w:div>
        <w:div w:id="1258753193">
          <w:marLeft w:val="0"/>
          <w:marRight w:val="0"/>
          <w:marTop w:val="0"/>
          <w:marBottom w:val="184"/>
          <w:divBdr>
            <w:top w:val="none" w:sz="0" w:space="0" w:color="auto"/>
            <w:left w:val="none" w:sz="0" w:space="0" w:color="auto"/>
            <w:bottom w:val="none" w:sz="0" w:space="0" w:color="auto"/>
            <w:right w:val="none" w:sz="0" w:space="0" w:color="auto"/>
          </w:divBdr>
        </w:div>
        <w:div w:id="1570379953">
          <w:blockQuote w:val="1"/>
          <w:marLeft w:val="0"/>
          <w:marRight w:val="0"/>
          <w:marTop w:val="0"/>
          <w:marBottom w:val="184"/>
          <w:divBdr>
            <w:top w:val="none" w:sz="0" w:space="0" w:color="auto"/>
            <w:left w:val="single" w:sz="24" w:space="12" w:color="DFE2E5"/>
            <w:bottom w:val="none" w:sz="0" w:space="0" w:color="auto"/>
            <w:right w:val="none" w:sz="0" w:space="0" w:color="auto"/>
          </w:divBdr>
        </w:div>
        <w:div w:id="330834534">
          <w:blockQuote w:val="1"/>
          <w:marLeft w:val="0"/>
          <w:marRight w:val="0"/>
          <w:marTop w:val="0"/>
          <w:marBottom w:val="184"/>
          <w:divBdr>
            <w:top w:val="none" w:sz="0" w:space="0" w:color="auto"/>
            <w:left w:val="single" w:sz="24" w:space="12" w:color="DFE2E5"/>
            <w:bottom w:val="none" w:sz="0" w:space="0" w:color="auto"/>
            <w:right w:val="none" w:sz="0" w:space="0" w:color="auto"/>
          </w:divBdr>
        </w:div>
        <w:div w:id="1175878348">
          <w:blockQuote w:val="1"/>
          <w:marLeft w:val="0"/>
          <w:marRight w:val="0"/>
          <w:marTop w:val="0"/>
          <w:marBottom w:val="184"/>
          <w:divBdr>
            <w:top w:val="none" w:sz="0" w:space="0" w:color="auto"/>
            <w:left w:val="single" w:sz="24" w:space="12" w:color="DFE2E5"/>
            <w:bottom w:val="none" w:sz="0" w:space="0" w:color="auto"/>
            <w:right w:val="none" w:sz="0" w:space="0" w:color="auto"/>
          </w:divBdr>
        </w:div>
        <w:div w:id="2008164805">
          <w:blockQuote w:val="1"/>
          <w:marLeft w:val="0"/>
          <w:marRight w:val="0"/>
          <w:marTop w:val="0"/>
          <w:marBottom w:val="184"/>
          <w:divBdr>
            <w:top w:val="none" w:sz="0" w:space="0" w:color="auto"/>
            <w:left w:val="single" w:sz="24" w:space="12" w:color="DFE2E5"/>
            <w:bottom w:val="none" w:sz="0" w:space="0" w:color="auto"/>
            <w:right w:val="none" w:sz="0" w:space="0" w:color="auto"/>
          </w:divBdr>
        </w:div>
        <w:div w:id="1505633973">
          <w:blockQuote w:val="1"/>
          <w:marLeft w:val="0"/>
          <w:marRight w:val="0"/>
          <w:marTop w:val="0"/>
          <w:marBottom w:val="184"/>
          <w:divBdr>
            <w:top w:val="none" w:sz="0" w:space="0" w:color="auto"/>
            <w:left w:val="single" w:sz="24" w:space="12" w:color="DFE2E5"/>
            <w:bottom w:val="none" w:sz="0" w:space="0" w:color="auto"/>
            <w:right w:val="none" w:sz="0" w:space="0" w:color="auto"/>
          </w:divBdr>
        </w:div>
        <w:div w:id="1273246152">
          <w:blockQuote w:val="1"/>
          <w:marLeft w:val="0"/>
          <w:marRight w:val="0"/>
          <w:marTop w:val="0"/>
          <w:marBottom w:val="184"/>
          <w:divBdr>
            <w:top w:val="none" w:sz="0" w:space="0" w:color="auto"/>
            <w:left w:val="single" w:sz="24" w:space="12" w:color="DFE2E5"/>
            <w:bottom w:val="none" w:sz="0" w:space="0" w:color="auto"/>
            <w:right w:val="none" w:sz="0" w:space="0" w:color="auto"/>
          </w:divBdr>
        </w:div>
        <w:div w:id="2040156941">
          <w:blockQuote w:val="1"/>
          <w:marLeft w:val="0"/>
          <w:marRight w:val="0"/>
          <w:marTop w:val="0"/>
          <w:marBottom w:val="184"/>
          <w:divBdr>
            <w:top w:val="none" w:sz="0" w:space="0" w:color="auto"/>
            <w:left w:val="single" w:sz="24" w:space="12" w:color="DFE2E5"/>
            <w:bottom w:val="none" w:sz="0" w:space="0" w:color="auto"/>
            <w:right w:val="none" w:sz="0" w:space="0" w:color="auto"/>
          </w:divBdr>
        </w:div>
        <w:div w:id="150871299">
          <w:blockQuote w:val="1"/>
          <w:marLeft w:val="0"/>
          <w:marRight w:val="0"/>
          <w:marTop w:val="0"/>
          <w:marBottom w:val="184"/>
          <w:divBdr>
            <w:top w:val="none" w:sz="0" w:space="0" w:color="auto"/>
            <w:left w:val="single" w:sz="24" w:space="12" w:color="DFE2E5"/>
            <w:bottom w:val="none" w:sz="0" w:space="0" w:color="auto"/>
            <w:right w:val="none" w:sz="0" w:space="0" w:color="auto"/>
          </w:divBdr>
        </w:div>
        <w:div w:id="1449547223">
          <w:blockQuote w:val="1"/>
          <w:marLeft w:val="0"/>
          <w:marRight w:val="0"/>
          <w:marTop w:val="0"/>
          <w:marBottom w:val="184"/>
          <w:divBdr>
            <w:top w:val="none" w:sz="0" w:space="0" w:color="auto"/>
            <w:left w:val="single" w:sz="24" w:space="12" w:color="DFE2E5"/>
            <w:bottom w:val="none" w:sz="0" w:space="0" w:color="auto"/>
            <w:right w:val="none" w:sz="0" w:space="0" w:color="auto"/>
          </w:divBdr>
        </w:div>
        <w:div w:id="523058961">
          <w:blockQuote w:val="1"/>
          <w:marLeft w:val="0"/>
          <w:marRight w:val="0"/>
          <w:marTop w:val="0"/>
          <w:marBottom w:val="184"/>
          <w:divBdr>
            <w:top w:val="none" w:sz="0" w:space="0" w:color="auto"/>
            <w:left w:val="single" w:sz="24" w:space="12" w:color="DFE2E5"/>
            <w:bottom w:val="none" w:sz="0" w:space="0" w:color="auto"/>
            <w:right w:val="none" w:sz="0" w:space="0" w:color="auto"/>
          </w:divBdr>
        </w:div>
        <w:div w:id="719668048">
          <w:blockQuote w:val="1"/>
          <w:marLeft w:val="0"/>
          <w:marRight w:val="0"/>
          <w:marTop w:val="0"/>
          <w:marBottom w:val="184"/>
          <w:divBdr>
            <w:top w:val="none" w:sz="0" w:space="0" w:color="auto"/>
            <w:left w:val="single" w:sz="24" w:space="12" w:color="DFE2E5"/>
            <w:bottom w:val="none" w:sz="0" w:space="0" w:color="auto"/>
            <w:right w:val="none" w:sz="0" w:space="0" w:color="auto"/>
          </w:divBdr>
        </w:div>
        <w:div w:id="394477383">
          <w:blockQuote w:val="1"/>
          <w:marLeft w:val="0"/>
          <w:marRight w:val="0"/>
          <w:marTop w:val="0"/>
          <w:marBottom w:val="184"/>
          <w:divBdr>
            <w:top w:val="none" w:sz="0" w:space="0" w:color="auto"/>
            <w:left w:val="single" w:sz="24" w:space="12" w:color="DFE2E5"/>
            <w:bottom w:val="none" w:sz="0" w:space="0" w:color="auto"/>
            <w:right w:val="none" w:sz="0" w:space="0" w:color="auto"/>
          </w:divBdr>
        </w:div>
        <w:div w:id="1930232155">
          <w:blockQuote w:val="1"/>
          <w:marLeft w:val="0"/>
          <w:marRight w:val="0"/>
          <w:marTop w:val="0"/>
          <w:marBottom w:val="184"/>
          <w:divBdr>
            <w:top w:val="none" w:sz="0" w:space="0" w:color="auto"/>
            <w:left w:val="single" w:sz="24" w:space="12" w:color="DFE2E5"/>
            <w:bottom w:val="none" w:sz="0" w:space="0" w:color="auto"/>
            <w:right w:val="none" w:sz="0" w:space="0" w:color="auto"/>
          </w:divBdr>
        </w:div>
        <w:div w:id="882056482">
          <w:blockQuote w:val="1"/>
          <w:marLeft w:val="0"/>
          <w:marRight w:val="0"/>
          <w:marTop w:val="0"/>
          <w:marBottom w:val="184"/>
          <w:divBdr>
            <w:top w:val="none" w:sz="0" w:space="0" w:color="auto"/>
            <w:left w:val="single" w:sz="24" w:space="12" w:color="DFE2E5"/>
            <w:bottom w:val="none" w:sz="0" w:space="0" w:color="auto"/>
            <w:right w:val="none" w:sz="0" w:space="0" w:color="auto"/>
          </w:divBdr>
        </w:div>
        <w:div w:id="35936635">
          <w:blockQuote w:val="1"/>
          <w:marLeft w:val="0"/>
          <w:marRight w:val="0"/>
          <w:marTop w:val="0"/>
          <w:marBottom w:val="184"/>
          <w:divBdr>
            <w:top w:val="none" w:sz="0" w:space="0" w:color="auto"/>
            <w:left w:val="single" w:sz="24" w:space="12" w:color="DFE2E5"/>
            <w:bottom w:val="none" w:sz="0" w:space="0" w:color="auto"/>
            <w:right w:val="none" w:sz="0" w:space="0" w:color="auto"/>
          </w:divBdr>
        </w:div>
        <w:div w:id="717120443">
          <w:blockQuote w:val="1"/>
          <w:marLeft w:val="0"/>
          <w:marRight w:val="0"/>
          <w:marTop w:val="0"/>
          <w:marBottom w:val="184"/>
          <w:divBdr>
            <w:top w:val="none" w:sz="0" w:space="0" w:color="auto"/>
            <w:left w:val="single" w:sz="24" w:space="12" w:color="DFE2E5"/>
            <w:bottom w:val="none" w:sz="0" w:space="0" w:color="auto"/>
            <w:right w:val="none" w:sz="0" w:space="0" w:color="auto"/>
          </w:divBdr>
        </w:div>
        <w:div w:id="1190294959">
          <w:blockQuote w:val="1"/>
          <w:marLeft w:val="0"/>
          <w:marRight w:val="0"/>
          <w:marTop w:val="0"/>
          <w:marBottom w:val="184"/>
          <w:divBdr>
            <w:top w:val="none" w:sz="0" w:space="0" w:color="auto"/>
            <w:left w:val="single" w:sz="24" w:space="12" w:color="DFE2E5"/>
            <w:bottom w:val="none" w:sz="0" w:space="0" w:color="auto"/>
            <w:right w:val="none" w:sz="0" w:space="0" w:color="auto"/>
          </w:divBdr>
        </w:div>
        <w:div w:id="853497702">
          <w:blockQuote w:val="1"/>
          <w:marLeft w:val="0"/>
          <w:marRight w:val="0"/>
          <w:marTop w:val="0"/>
          <w:marBottom w:val="184"/>
          <w:divBdr>
            <w:top w:val="none" w:sz="0" w:space="0" w:color="auto"/>
            <w:left w:val="single" w:sz="24" w:space="12" w:color="DFE2E5"/>
            <w:bottom w:val="none" w:sz="0" w:space="0" w:color="auto"/>
            <w:right w:val="none" w:sz="0" w:space="0" w:color="auto"/>
          </w:divBdr>
        </w:div>
        <w:div w:id="268466097">
          <w:blockQuote w:val="1"/>
          <w:marLeft w:val="0"/>
          <w:marRight w:val="0"/>
          <w:marTop w:val="0"/>
          <w:marBottom w:val="184"/>
          <w:divBdr>
            <w:top w:val="none" w:sz="0" w:space="0" w:color="auto"/>
            <w:left w:val="single" w:sz="24" w:space="12" w:color="DFE2E5"/>
            <w:bottom w:val="none" w:sz="0" w:space="0" w:color="auto"/>
            <w:right w:val="none" w:sz="0" w:space="0" w:color="auto"/>
          </w:divBdr>
        </w:div>
        <w:div w:id="388962161">
          <w:blockQuote w:val="1"/>
          <w:marLeft w:val="0"/>
          <w:marRight w:val="0"/>
          <w:marTop w:val="0"/>
          <w:marBottom w:val="184"/>
          <w:divBdr>
            <w:top w:val="none" w:sz="0" w:space="0" w:color="auto"/>
            <w:left w:val="single" w:sz="24" w:space="12" w:color="DFE2E5"/>
            <w:bottom w:val="none" w:sz="0" w:space="0" w:color="auto"/>
            <w:right w:val="none" w:sz="0" w:space="0" w:color="auto"/>
          </w:divBdr>
        </w:div>
        <w:div w:id="1691250694">
          <w:marLeft w:val="0"/>
          <w:marRight w:val="0"/>
          <w:marTop w:val="0"/>
          <w:marBottom w:val="184"/>
          <w:divBdr>
            <w:top w:val="none" w:sz="0" w:space="0" w:color="auto"/>
            <w:left w:val="none" w:sz="0" w:space="0" w:color="auto"/>
            <w:bottom w:val="none" w:sz="0" w:space="0" w:color="auto"/>
            <w:right w:val="none" w:sz="0" w:space="0" w:color="auto"/>
          </w:divBdr>
        </w:div>
        <w:div w:id="682126866">
          <w:blockQuote w:val="1"/>
          <w:marLeft w:val="0"/>
          <w:marRight w:val="0"/>
          <w:marTop w:val="0"/>
          <w:marBottom w:val="184"/>
          <w:divBdr>
            <w:top w:val="none" w:sz="0" w:space="0" w:color="auto"/>
            <w:left w:val="single" w:sz="24" w:space="12" w:color="DFE2E5"/>
            <w:bottom w:val="none" w:sz="0" w:space="0" w:color="auto"/>
            <w:right w:val="none" w:sz="0" w:space="0" w:color="auto"/>
          </w:divBdr>
        </w:div>
        <w:div w:id="1442067906">
          <w:marLeft w:val="0"/>
          <w:marRight w:val="0"/>
          <w:marTop w:val="0"/>
          <w:marBottom w:val="184"/>
          <w:divBdr>
            <w:top w:val="none" w:sz="0" w:space="0" w:color="auto"/>
            <w:left w:val="none" w:sz="0" w:space="0" w:color="auto"/>
            <w:bottom w:val="none" w:sz="0" w:space="0" w:color="auto"/>
            <w:right w:val="none" w:sz="0" w:space="0" w:color="auto"/>
          </w:divBdr>
        </w:div>
        <w:div w:id="1123697020">
          <w:blockQuote w:val="1"/>
          <w:marLeft w:val="0"/>
          <w:marRight w:val="0"/>
          <w:marTop w:val="0"/>
          <w:marBottom w:val="184"/>
          <w:divBdr>
            <w:top w:val="none" w:sz="0" w:space="0" w:color="auto"/>
            <w:left w:val="single" w:sz="24" w:space="12" w:color="DFE2E5"/>
            <w:bottom w:val="none" w:sz="0" w:space="0" w:color="auto"/>
            <w:right w:val="none" w:sz="0" w:space="0" w:color="auto"/>
          </w:divBdr>
        </w:div>
        <w:div w:id="281156824">
          <w:blockQuote w:val="1"/>
          <w:marLeft w:val="0"/>
          <w:marRight w:val="0"/>
          <w:marTop w:val="0"/>
          <w:marBottom w:val="184"/>
          <w:divBdr>
            <w:top w:val="none" w:sz="0" w:space="0" w:color="auto"/>
            <w:left w:val="single" w:sz="24" w:space="12" w:color="DFE2E5"/>
            <w:bottom w:val="none" w:sz="0" w:space="0" w:color="auto"/>
            <w:right w:val="none" w:sz="0" w:space="0" w:color="auto"/>
          </w:divBdr>
        </w:div>
        <w:div w:id="387145864">
          <w:marLeft w:val="0"/>
          <w:marRight w:val="0"/>
          <w:marTop w:val="0"/>
          <w:marBottom w:val="184"/>
          <w:divBdr>
            <w:top w:val="none" w:sz="0" w:space="0" w:color="auto"/>
            <w:left w:val="none" w:sz="0" w:space="0" w:color="auto"/>
            <w:bottom w:val="none" w:sz="0" w:space="0" w:color="auto"/>
            <w:right w:val="none" w:sz="0" w:space="0" w:color="auto"/>
          </w:divBdr>
        </w:div>
        <w:div w:id="681128304">
          <w:blockQuote w:val="1"/>
          <w:marLeft w:val="0"/>
          <w:marRight w:val="0"/>
          <w:marTop w:val="0"/>
          <w:marBottom w:val="184"/>
          <w:divBdr>
            <w:top w:val="none" w:sz="0" w:space="0" w:color="auto"/>
            <w:left w:val="single" w:sz="24" w:space="12" w:color="DFE2E5"/>
            <w:bottom w:val="none" w:sz="0" w:space="0" w:color="auto"/>
            <w:right w:val="none" w:sz="0" w:space="0" w:color="auto"/>
          </w:divBdr>
        </w:div>
        <w:div w:id="1509759274">
          <w:blockQuote w:val="1"/>
          <w:marLeft w:val="0"/>
          <w:marRight w:val="0"/>
          <w:marTop w:val="0"/>
          <w:marBottom w:val="184"/>
          <w:divBdr>
            <w:top w:val="none" w:sz="0" w:space="0" w:color="auto"/>
            <w:left w:val="single" w:sz="24" w:space="12" w:color="DFE2E5"/>
            <w:bottom w:val="none" w:sz="0" w:space="0" w:color="auto"/>
            <w:right w:val="none" w:sz="0" w:space="0" w:color="auto"/>
          </w:divBdr>
        </w:div>
        <w:div w:id="2088460482">
          <w:marLeft w:val="0"/>
          <w:marRight w:val="0"/>
          <w:marTop w:val="0"/>
          <w:marBottom w:val="184"/>
          <w:divBdr>
            <w:top w:val="none" w:sz="0" w:space="0" w:color="auto"/>
            <w:left w:val="none" w:sz="0" w:space="0" w:color="auto"/>
            <w:bottom w:val="none" w:sz="0" w:space="0" w:color="auto"/>
            <w:right w:val="none" w:sz="0" w:space="0" w:color="auto"/>
          </w:divBdr>
        </w:div>
        <w:div w:id="143862478">
          <w:blockQuote w:val="1"/>
          <w:marLeft w:val="0"/>
          <w:marRight w:val="0"/>
          <w:marTop w:val="0"/>
          <w:marBottom w:val="184"/>
          <w:divBdr>
            <w:top w:val="none" w:sz="0" w:space="0" w:color="auto"/>
            <w:left w:val="single" w:sz="24" w:space="12" w:color="DFE2E5"/>
            <w:bottom w:val="none" w:sz="0" w:space="0" w:color="auto"/>
            <w:right w:val="none" w:sz="0" w:space="0" w:color="auto"/>
          </w:divBdr>
        </w:div>
        <w:div w:id="1115752081">
          <w:marLeft w:val="0"/>
          <w:marRight w:val="0"/>
          <w:marTop w:val="0"/>
          <w:marBottom w:val="184"/>
          <w:divBdr>
            <w:top w:val="none" w:sz="0" w:space="0" w:color="auto"/>
            <w:left w:val="none" w:sz="0" w:space="0" w:color="auto"/>
            <w:bottom w:val="none" w:sz="0" w:space="0" w:color="auto"/>
            <w:right w:val="none" w:sz="0" w:space="0" w:color="auto"/>
          </w:divBdr>
        </w:div>
        <w:div w:id="82142986">
          <w:blockQuote w:val="1"/>
          <w:marLeft w:val="0"/>
          <w:marRight w:val="0"/>
          <w:marTop w:val="0"/>
          <w:marBottom w:val="184"/>
          <w:divBdr>
            <w:top w:val="none" w:sz="0" w:space="0" w:color="auto"/>
            <w:left w:val="single" w:sz="24" w:space="12" w:color="DFE2E5"/>
            <w:bottom w:val="none" w:sz="0" w:space="0" w:color="auto"/>
            <w:right w:val="none" w:sz="0" w:space="0" w:color="auto"/>
          </w:divBdr>
        </w:div>
        <w:div w:id="416170257">
          <w:marLeft w:val="0"/>
          <w:marRight w:val="0"/>
          <w:marTop w:val="0"/>
          <w:marBottom w:val="184"/>
          <w:divBdr>
            <w:top w:val="none" w:sz="0" w:space="0" w:color="auto"/>
            <w:left w:val="none" w:sz="0" w:space="0" w:color="auto"/>
            <w:bottom w:val="none" w:sz="0" w:space="0" w:color="auto"/>
            <w:right w:val="none" w:sz="0" w:space="0" w:color="auto"/>
          </w:divBdr>
        </w:div>
        <w:div w:id="1030835351">
          <w:blockQuote w:val="1"/>
          <w:marLeft w:val="0"/>
          <w:marRight w:val="0"/>
          <w:marTop w:val="0"/>
          <w:marBottom w:val="184"/>
          <w:divBdr>
            <w:top w:val="none" w:sz="0" w:space="0" w:color="auto"/>
            <w:left w:val="single" w:sz="24" w:space="12" w:color="DFE2E5"/>
            <w:bottom w:val="none" w:sz="0" w:space="0" w:color="auto"/>
            <w:right w:val="none" w:sz="0" w:space="0" w:color="auto"/>
          </w:divBdr>
        </w:div>
        <w:div w:id="1812018580">
          <w:marLeft w:val="0"/>
          <w:marRight w:val="0"/>
          <w:marTop w:val="0"/>
          <w:marBottom w:val="184"/>
          <w:divBdr>
            <w:top w:val="none" w:sz="0" w:space="0" w:color="auto"/>
            <w:left w:val="none" w:sz="0" w:space="0" w:color="auto"/>
            <w:bottom w:val="none" w:sz="0" w:space="0" w:color="auto"/>
            <w:right w:val="none" w:sz="0" w:space="0" w:color="auto"/>
          </w:divBdr>
        </w:div>
        <w:div w:id="1426220659">
          <w:blockQuote w:val="1"/>
          <w:marLeft w:val="0"/>
          <w:marRight w:val="0"/>
          <w:marTop w:val="0"/>
          <w:marBottom w:val="184"/>
          <w:divBdr>
            <w:top w:val="none" w:sz="0" w:space="0" w:color="auto"/>
            <w:left w:val="single" w:sz="24" w:space="12" w:color="DFE2E5"/>
            <w:bottom w:val="none" w:sz="0" w:space="0" w:color="auto"/>
            <w:right w:val="none" w:sz="0" w:space="0" w:color="auto"/>
          </w:divBdr>
        </w:div>
        <w:div w:id="1661082018">
          <w:marLeft w:val="0"/>
          <w:marRight w:val="0"/>
          <w:marTop w:val="0"/>
          <w:marBottom w:val="184"/>
          <w:divBdr>
            <w:top w:val="none" w:sz="0" w:space="0" w:color="auto"/>
            <w:left w:val="none" w:sz="0" w:space="0" w:color="auto"/>
            <w:bottom w:val="none" w:sz="0" w:space="0" w:color="auto"/>
            <w:right w:val="none" w:sz="0" w:space="0" w:color="auto"/>
          </w:divBdr>
        </w:div>
        <w:div w:id="1871064311">
          <w:blockQuote w:val="1"/>
          <w:marLeft w:val="0"/>
          <w:marRight w:val="0"/>
          <w:marTop w:val="0"/>
          <w:marBottom w:val="184"/>
          <w:divBdr>
            <w:top w:val="none" w:sz="0" w:space="0" w:color="auto"/>
            <w:left w:val="single" w:sz="24" w:space="12" w:color="DFE2E5"/>
            <w:bottom w:val="none" w:sz="0" w:space="0" w:color="auto"/>
            <w:right w:val="none" w:sz="0" w:space="0" w:color="auto"/>
          </w:divBdr>
        </w:div>
        <w:div w:id="237516804">
          <w:marLeft w:val="0"/>
          <w:marRight w:val="0"/>
          <w:marTop w:val="0"/>
          <w:marBottom w:val="184"/>
          <w:divBdr>
            <w:top w:val="none" w:sz="0" w:space="0" w:color="auto"/>
            <w:left w:val="none" w:sz="0" w:space="0" w:color="auto"/>
            <w:bottom w:val="none" w:sz="0" w:space="0" w:color="auto"/>
            <w:right w:val="none" w:sz="0" w:space="0" w:color="auto"/>
          </w:divBdr>
        </w:div>
        <w:div w:id="2091150586">
          <w:blockQuote w:val="1"/>
          <w:marLeft w:val="0"/>
          <w:marRight w:val="0"/>
          <w:marTop w:val="0"/>
          <w:marBottom w:val="184"/>
          <w:divBdr>
            <w:top w:val="none" w:sz="0" w:space="0" w:color="auto"/>
            <w:left w:val="single" w:sz="24" w:space="12" w:color="DFE2E5"/>
            <w:bottom w:val="none" w:sz="0" w:space="0" w:color="auto"/>
            <w:right w:val="none" w:sz="0" w:space="0" w:color="auto"/>
          </w:divBdr>
        </w:div>
        <w:div w:id="1396011620">
          <w:marLeft w:val="0"/>
          <w:marRight w:val="0"/>
          <w:marTop w:val="0"/>
          <w:marBottom w:val="184"/>
          <w:divBdr>
            <w:top w:val="none" w:sz="0" w:space="0" w:color="auto"/>
            <w:left w:val="none" w:sz="0" w:space="0" w:color="auto"/>
            <w:bottom w:val="none" w:sz="0" w:space="0" w:color="auto"/>
            <w:right w:val="none" w:sz="0" w:space="0" w:color="auto"/>
          </w:divBdr>
        </w:div>
        <w:div w:id="1331718279">
          <w:marLeft w:val="0"/>
          <w:marRight w:val="0"/>
          <w:marTop w:val="0"/>
          <w:marBottom w:val="184"/>
          <w:divBdr>
            <w:top w:val="none" w:sz="0" w:space="0" w:color="auto"/>
            <w:left w:val="none" w:sz="0" w:space="0" w:color="auto"/>
            <w:bottom w:val="none" w:sz="0" w:space="0" w:color="auto"/>
            <w:right w:val="none" w:sz="0" w:space="0" w:color="auto"/>
          </w:divBdr>
        </w:div>
        <w:div w:id="838928595">
          <w:blockQuote w:val="1"/>
          <w:marLeft w:val="0"/>
          <w:marRight w:val="0"/>
          <w:marTop w:val="0"/>
          <w:marBottom w:val="184"/>
          <w:divBdr>
            <w:top w:val="none" w:sz="0" w:space="0" w:color="auto"/>
            <w:left w:val="single" w:sz="24" w:space="12" w:color="DFE2E5"/>
            <w:bottom w:val="none" w:sz="0" w:space="0" w:color="auto"/>
            <w:right w:val="none" w:sz="0" w:space="0" w:color="auto"/>
          </w:divBdr>
        </w:div>
        <w:div w:id="346639505">
          <w:marLeft w:val="0"/>
          <w:marRight w:val="0"/>
          <w:marTop w:val="0"/>
          <w:marBottom w:val="184"/>
          <w:divBdr>
            <w:top w:val="none" w:sz="0" w:space="0" w:color="auto"/>
            <w:left w:val="none" w:sz="0" w:space="0" w:color="auto"/>
            <w:bottom w:val="none" w:sz="0" w:space="0" w:color="auto"/>
            <w:right w:val="none" w:sz="0" w:space="0" w:color="auto"/>
          </w:divBdr>
        </w:div>
        <w:div w:id="360471850">
          <w:blockQuote w:val="1"/>
          <w:marLeft w:val="0"/>
          <w:marRight w:val="0"/>
          <w:marTop w:val="0"/>
          <w:marBottom w:val="184"/>
          <w:divBdr>
            <w:top w:val="none" w:sz="0" w:space="0" w:color="auto"/>
            <w:left w:val="single" w:sz="24" w:space="12" w:color="DFE2E5"/>
            <w:bottom w:val="none" w:sz="0" w:space="0" w:color="auto"/>
            <w:right w:val="none" w:sz="0" w:space="0" w:color="auto"/>
          </w:divBdr>
        </w:div>
        <w:div w:id="594558313">
          <w:blockQuote w:val="1"/>
          <w:marLeft w:val="0"/>
          <w:marRight w:val="0"/>
          <w:marTop w:val="0"/>
          <w:marBottom w:val="184"/>
          <w:divBdr>
            <w:top w:val="none" w:sz="0" w:space="0" w:color="auto"/>
            <w:left w:val="single" w:sz="24" w:space="12" w:color="DFE2E5"/>
            <w:bottom w:val="none" w:sz="0" w:space="0" w:color="auto"/>
            <w:right w:val="none" w:sz="0" w:space="0" w:color="auto"/>
          </w:divBdr>
        </w:div>
        <w:div w:id="103624467">
          <w:marLeft w:val="0"/>
          <w:marRight w:val="0"/>
          <w:marTop w:val="0"/>
          <w:marBottom w:val="184"/>
          <w:divBdr>
            <w:top w:val="none" w:sz="0" w:space="0" w:color="auto"/>
            <w:left w:val="none" w:sz="0" w:space="0" w:color="auto"/>
            <w:bottom w:val="none" w:sz="0" w:space="0" w:color="auto"/>
            <w:right w:val="none" w:sz="0" w:space="0" w:color="auto"/>
          </w:divBdr>
        </w:div>
        <w:div w:id="1652557669">
          <w:blockQuote w:val="1"/>
          <w:marLeft w:val="0"/>
          <w:marRight w:val="0"/>
          <w:marTop w:val="0"/>
          <w:marBottom w:val="184"/>
          <w:divBdr>
            <w:top w:val="none" w:sz="0" w:space="0" w:color="auto"/>
            <w:left w:val="single" w:sz="24" w:space="12" w:color="DFE2E5"/>
            <w:bottom w:val="none" w:sz="0" w:space="0" w:color="auto"/>
            <w:right w:val="none" w:sz="0" w:space="0" w:color="auto"/>
          </w:divBdr>
        </w:div>
        <w:div w:id="1294556395">
          <w:blockQuote w:val="1"/>
          <w:marLeft w:val="0"/>
          <w:marRight w:val="0"/>
          <w:marTop w:val="0"/>
          <w:marBottom w:val="184"/>
          <w:divBdr>
            <w:top w:val="none" w:sz="0" w:space="0" w:color="auto"/>
            <w:left w:val="single" w:sz="24" w:space="12" w:color="DFE2E5"/>
            <w:bottom w:val="none" w:sz="0" w:space="0" w:color="auto"/>
            <w:right w:val="none" w:sz="0" w:space="0" w:color="auto"/>
          </w:divBdr>
        </w:div>
        <w:div w:id="876773365">
          <w:marLeft w:val="0"/>
          <w:marRight w:val="0"/>
          <w:marTop w:val="0"/>
          <w:marBottom w:val="184"/>
          <w:divBdr>
            <w:top w:val="none" w:sz="0" w:space="0" w:color="auto"/>
            <w:left w:val="none" w:sz="0" w:space="0" w:color="auto"/>
            <w:bottom w:val="none" w:sz="0" w:space="0" w:color="auto"/>
            <w:right w:val="none" w:sz="0" w:space="0" w:color="auto"/>
          </w:divBdr>
        </w:div>
        <w:div w:id="2061051879">
          <w:blockQuote w:val="1"/>
          <w:marLeft w:val="0"/>
          <w:marRight w:val="0"/>
          <w:marTop w:val="0"/>
          <w:marBottom w:val="184"/>
          <w:divBdr>
            <w:top w:val="none" w:sz="0" w:space="0" w:color="auto"/>
            <w:left w:val="single" w:sz="24" w:space="12" w:color="DFE2E5"/>
            <w:bottom w:val="none" w:sz="0" w:space="0" w:color="auto"/>
            <w:right w:val="none" w:sz="0" w:space="0" w:color="auto"/>
          </w:divBdr>
        </w:div>
        <w:div w:id="1591696909">
          <w:marLeft w:val="0"/>
          <w:marRight w:val="0"/>
          <w:marTop w:val="0"/>
          <w:marBottom w:val="184"/>
          <w:divBdr>
            <w:top w:val="none" w:sz="0" w:space="0" w:color="auto"/>
            <w:left w:val="none" w:sz="0" w:space="0" w:color="auto"/>
            <w:bottom w:val="none" w:sz="0" w:space="0" w:color="auto"/>
            <w:right w:val="none" w:sz="0" w:space="0" w:color="auto"/>
          </w:divBdr>
        </w:div>
        <w:div w:id="46996318">
          <w:blockQuote w:val="1"/>
          <w:marLeft w:val="0"/>
          <w:marRight w:val="0"/>
          <w:marTop w:val="0"/>
          <w:marBottom w:val="184"/>
          <w:divBdr>
            <w:top w:val="none" w:sz="0" w:space="0" w:color="auto"/>
            <w:left w:val="single" w:sz="24" w:space="12" w:color="DFE2E5"/>
            <w:bottom w:val="none" w:sz="0" w:space="0" w:color="auto"/>
            <w:right w:val="none" w:sz="0" w:space="0" w:color="auto"/>
          </w:divBdr>
        </w:div>
        <w:div w:id="2075006804">
          <w:marLeft w:val="0"/>
          <w:marRight w:val="0"/>
          <w:marTop w:val="0"/>
          <w:marBottom w:val="184"/>
          <w:divBdr>
            <w:top w:val="none" w:sz="0" w:space="0" w:color="auto"/>
            <w:left w:val="none" w:sz="0" w:space="0" w:color="auto"/>
            <w:bottom w:val="none" w:sz="0" w:space="0" w:color="auto"/>
            <w:right w:val="none" w:sz="0" w:space="0" w:color="auto"/>
          </w:divBdr>
        </w:div>
        <w:div w:id="992639508">
          <w:blockQuote w:val="1"/>
          <w:marLeft w:val="0"/>
          <w:marRight w:val="0"/>
          <w:marTop w:val="0"/>
          <w:marBottom w:val="184"/>
          <w:divBdr>
            <w:top w:val="none" w:sz="0" w:space="0" w:color="auto"/>
            <w:left w:val="single" w:sz="24" w:space="12" w:color="DFE2E5"/>
            <w:bottom w:val="none" w:sz="0" w:space="0" w:color="auto"/>
            <w:right w:val="none" w:sz="0" w:space="0" w:color="auto"/>
          </w:divBdr>
        </w:div>
        <w:div w:id="766996203">
          <w:blockQuote w:val="1"/>
          <w:marLeft w:val="0"/>
          <w:marRight w:val="0"/>
          <w:marTop w:val="0"/>
          <w:marBottom w:val="184"/>
          <w:divBdr>
            <w:top w:val="none" w:sz="0" w:space="0" w:color="auto"/>
            <w:left w:val="single" w:sz="24" w:space="12" w:color="DFE2E5"/>
            <w:bottom w:val="none" w:sz="0" w:space="0" w:color="auto"/>
            <w:right w:val="none" w:sz="0" w:space="0" w:color="auto"/>
          </w:divBdr>
        </w:div>
        <w:div w:id="1316225835">
          <w:marLeft w:val="0"/>
          <w:marRight w:val="0"/>
          <w:marTop w:val="0"/>
          <w:marBottom w:val="184"/>
          <w:divBdr>
            <w:top w:val="none" w:sz="0" w:space="0" w:color="auto"/>
            <w:left w:val="none" w:sz="0" w:space="0" w:color="auto"/>
            <w:bottom w:val="none" w:sz="0" w:space="0" w:color="auto"/>
            <w:right w:val="none" w:sz="0" w:space="0" w:color="auto"/>
          </w:divBdr>
        </w:div>
        <w:div w:id="733813918">
          <w:blockQuote w:val="1"/>
          <w:marLeft w:val="0"/>
          <w:marRight w:val="0"/>
          <w:marTop w:val="0"/>
          <w:marBottom w:val="184"/>
          <w:divBdr>
            <w:top w:val="none" w:sz="0" w:space="0" w:color="auto"/>
            <w:left w:val="single" w:sz="24" w:space="12" w:color="DFE2E5"/>
            <w:bottom w:val="none" w:sz="0" w:space="0" w:color="auto"/>
            <w:right w:val="none" w:sz="0" w:space="0" w:color="auto"/>
          </w:divBdr>
        </w:div>
        <w:div w:id="1543518785">
          <w:marLeft w:val="0"/>
          <w:marRight w:val="0"/>
          <w:marTop w:val="0"/>
          <w:marBottom w:val="184"/>
          <w:divBdr>
            <w:top w:val="none" w:sz="0" w:space="0" w:color="auto"/>
            <w:left w:val="none" w:sz="0" w:space="0" w:color="auto"/>
            <w:bottom w:val="none" w:sz="0" w:space="0" w:color="auto"/>
            <w:right w:val="none" w:sz="0" w:space="0" w:color="auto"/>
          </w:divBdr>
        </w:div>
        <w:div w:id="187527313">
          <w:blockQuote w:val="1"/>
          <w:marLeft w:val="0"/>
          <w:marRight w:val="0"/>
          <w:marTop w:val="0"/>
          <w:marBottom w:val="184"/>
          <w:divBdr>
            <w:top w:val="none" w:sz="0" w:space="0" w:color="auto"/>
            <w:left w:val="single" w:sz="24" w:space="12" w:color="DFE2E5"/>
            <w:bottom w:val="none" w:sz="0" w:space="0" w:color="auto"/>
            <w:right w:val="none" w:sz="0" w:space="0" w:color="auto"/>
          </w:divBdr>
        </w:div>
        <w:div w:id="291863846">
          <w:marLeft w:val="0"/>
          <w:marRight w:val="0"/>
          <w:marTop w:val="0"/>
          <w:marBottom w:val="184"/>
          <w:divBdr>
            <w:top w:val="none" w:sz="0" w:space="0" w:color="auto"/>
            <w:left w:val="none" w:sz="0" w:space="0" w:color="auto"/>
            <w:bottom w:val="none" w:sz="0" w:space="0" w:color="auto"/>
            <w:right w:val="none" w:sz="0" w:space="0" w:color="auto"/>
          </w:divBdr>
        </w:div>
        <w:div w:id="530187074">
          <w:blockQuote w:val="1"/>
          <w:marLeft w:val="0"/>
          <w:marRight w:val="0"/>
          <w:marTop w:val="0"/>
          <w:marBottom w:val="184"/>
          <w:divBdr>
            <w:top w:val="none" w:sz="0" w:space="0" w:color="auto"/>
            <w:left w:val="single" w:sz="24" w:space="12" w:color="DFE2E5"/>
            <w:bottom w:val="none" w:sz="0" w:space="0" w:color="auto"/>
            <w:right w:val="none" w:sz="0" w:space="0" w:color="auto"/>
          </w:divBdr>
        </w:div>
        <w:div w:id="1948417126">
          <w:marLeft w:val="0"/>
          <w:marRight w:val="0"/>
          <w:marTop w:val="0"/>
          <w:marBottom w:val="184"/>
          <w:divBdr>
            <w:top w:val="none" w:sz="0" w:space="0" w:color="auto"/>
            <w:left w:val="none" w:sz="0" w:space="0" w:color="auto"/>
            <w:bottom w:val="none" w:sz="0" w:space="0" w:color="auto"/>
            <w:right w:val="none" w:sz="0" w:space="0" w:color="auto"/>
          </w:divBdr>
        </w:div>
        <w:div w:id="1237084744">
          <w:blockQuote w:val="1"/>
          <w:marLeft w:val="0"/>
          <w:marRight w:val="0"/>
          <w:marTop w:val="0"/>
          <w:marBottom w:val="184"/>
          <w:divBdr>
            <w:top w:val="none" w:sz="0" w:space="0" w:color="auto"/>
            <w:left w:val="single" w:sz="24" w:space="12" w:color="DFE2E5"/>
            <w:bottom w:val="none" w:sz="0" w:space="0" w:color="auto"/>
            <w:right w:val="none" w:sz="0" w:space="0" w:color="auto"/>
          </w:divBdr>
        </w:div>
        <w:div w:id="81412852">
          <w:marLeft w:val="0"/>
          <w:marRight w:val="0"/>
          <w:marTop w:val="0"/>
          <w:marBottom w:val="184"/>
          <w:divBdr>
            <w:top w:val="none" w:sz="0" w:space="0" w:color="auto"/>
            <w:left w:val="none" w:sz="0" w:space="0" w:color="auto"/>
            <w:bottom w:val="none" w:sz="0" w:space="0" w:color="auto"/>
            <w:right w:val="none" w:sz="0" w:space="0" w:color="auto"/>
          </w:divBdr>
        </w:div>
        <w:div w:id="719667326">
          <w:blockQuote w:val="1"/>
          <w:marLeft w:val="0"/>
          <w:marRight w:val="0"/>
          <w:marTop w:val="0"/>
          <w:marBottom w:val="184"/>
          <w:divBdr>
            <w:top w:val="none" w:sz="0" w:space="0" w:color="auto"/>
            <w:left w:val="single" w:sz="24" w:space="12" w:color="DFE2E5"/>
            <w:bottom w:val="none" w:sz="0" w:space="0" w:color="auto"/>
            <w:right w:val="none" w:sz="0" w:space="0" w:color="auto"/>
          </w:divBdr>
        </w:div>
        <w:div w:id="1778329356">
          <w:blockQuote w:val="1"/>
          <w:marLeft w:val="0"/>
          <w:marRight w:val="0"/>
          <w:marTop w:val="0"/>
          <w:marBottom w:val="184"/>
          <w:divBdr>
            <w:top w:val="none" w:sz="0" w:space="0" w:color="auto"/>
            <w:left w:val="single" w:sz="24" w:space="12" w:color="DFE2E5"/>
            <w:bottom w:val="none" w:sz="0" w:space="0" w:color="auto"/>
            <w:right w:val="none" w:sz="0" w:space="0" w:color="auto"/>
          </w:divBdr>
        </w:div>
        <w:div w:id="1625039699">
          <w:blockQuote w:val="1"/>
          <w:marLeft w:val="0"/>
          <w:marRight w:val="0"/>
          <w:marTop w:val="0"/>
          <w:marBottom w:val="184"/>
          <w:divBdr>
            <w:top w:val="none" w:sz="0" w:space="0" w:color="auto"/>
            <w:left w:val="single" w:sz="24" w:space="12" w:color="DFE2E5"/>
            <w:bottom w:val="none" w:sz="0" w:space="0" w:color="auto"/>
            <w:right w:val="none" w:sz="0" w:space="0" w:color="auto"/>
          </w:divBdr>
        </w:div>
        <w:div w:id="876429269">
          <w:marLeft w:val="0"/>
          <w:marRight w:val="0"/>
          <w:marTop w:val="0"/>
          <w:marBottom w:val="184"/>
          <w:divBdr>
            <w:top w:val="none" w:sz="0" w:space="0" w:color="auto"/>
            <w:left w:val="none" w:sz="0" w:space="0" w:color="auto"/>
            <w:bottom w:val="none" w:sz="0" w:space="0" w:color="auto"/>
            <w:right w:val="none" w:sz="0" w:space="0" w:color="auto"/>
          </w:divBdr>
        </w:div>
        <w:div w:id="1613320530">
          <w:marLeft w:val="0"/>
          <w:marRight w:val="0"/>
          <w:marTop w:val="0"/>
          <w:marBottom w:val="184"/>
          <w:divBdr>
            <w:top w:val="none" w:sz="0" w:space="0" w:color="auto"/>
            <w:left w:val="none" w:sz="0" w:space="0" w:color="auto"/>
            <w:bottom w:val="none" w:sz="0" w:space="0" w:color="auto"/>
            <w:right w:val="none" w:sz="0" w:space="0" w:color="auto"/>
          </w:divBdr>
        </w:div>
        <w:div w:id="1131897905">
          <w:blockQuote w:val="1"/>
          <w:marLeft w:val="0"/>
          <w:marRight w:val="0"/>
          <w:marTop w:val="0"/>
          <w:marBottom w:val="184"/>
          <w:divBdr>
            <w:top w:val="none" w:sz="0" w:space="0" w:color="auto"/>
            <w:left w:val="single" w:sz="24" w:space="12" w:color="DFE2E5"/>
            <w:bottom w:val="none" w:sz="0" w:space="0" w:color="auto"/>
            <w:right w:val="none" w:sz="0" w:space="0" w:color="auto"/>
          </w:divBdr>
        </w:div>
        <w:div w:id="1180047657">
          <w:marLeft w:val="0"/>
          <w:marRight w:val="0"/>
          <w:marTop w:val="0"/>
          <w:marBottom w:val="184"/>
          <w:divBdr>
            <w:top w:val="none" w:sz="0" w:space="0" w:color="auto"/>
            <w:left w:val="none" w:sz="0" w:space="0" w:color="auto"/>
            <w:bottom w:val="none" w:sz="0" w:space="0" w:color="auto"/>
            <w:right w:val="none" w:sz="0" w:space="0" w:color="auto"/>
          </w:divBdr>
        </w:div>
        <w:div w:id="670302502">
          <w:blockQuote w:val="1"/>
          <w:marLeft w:val="0"/>
          <w:marRight w:val="0"/>
          <w:marTop w:val="0"/>
          <w:marBottom w:val="184"/>
          <w:divBdr>
            <w:top w:val="none" w:sz="0" w:space="0" w:color="auto"/>
            <w:left w:val="single" w:sz="24" w:space="12" w:color="DFE2E5"/>
            <w:bottom w:val="none" w:sz="0" w:space="0" w:color="auto"/>
            <w:right w:val="none" w:sz="0" w:space="0" w:color="auto"/>
          </w:divBdr>
        </w:div>
        <w:div w:id="736394496">
          <w:blockQuote w:val="1"/>
          <w:marLeft w:val="0"/>
          <w:marRight w:val="0"/>
          <w:marTop w:val="0"/>
          <w:marBottom w:val="184"/>
          <w:divBdr>
            <w:top w:val="none" w:sz="0" w:space="0" w:color="auto"/>
            <w:left w:val="single" w:sz="24" w:space="12" w:color="DFE2E5"/>
            <w:bottom w:val="none" w:sz="0" w:space="0" w:color="auto"/>
            <w:right w:val="none" w:sz="0" w:space="0" w:color="auto"/>
          </w:divBdr>
        </w:div>
        <w:div w:id="1708871342">
          <w:blockQuote w:val="1"/>
          <w:marLeft w:val="0"/>
          <w:marRight w:val="0"/>
          <w:marTop w:val="0"/>
          <w:marBottom w:val="184"/>
          <w:divBdr>
            <w:top w:val="none" w:sz="0" w:space="0" w:color="auto"/>
            <w:left w:val="single" w:sz="24" w:space="12" w:color="DFE2E5"/>
            <w:bottom w:val="none" w:sz="0" w:space="0" w:color="auto"/>
            <w:right w:val="none" w:sz="0" w:space="0" w:color="auto"/>
          </w:divBdr>
        </w:div>
        <w:div w:id="2088378291">
          <w:marLeft w:val="0"/>
          <w:marRight w:val="0"/>
          <w:marTop w:val="0"/>
          <w:marBottom w:val="184"/>
          <w:divBdr>
            <w:top w:val="none" w:sz="0" w:space="0" w:color="auto"/>
            <w:left w:val="none" w:sz="0" w:space="0" w:color="auto"/>
            <w:bottom w:val="none" w:sz="0" w:space="0" w:color="auto"/>
            <w:right w:val="none" w:sz="0" w:space="0" w:color="auto"/>
          </w:divBdr>
        </w:div>
        <w:div w:id="1130396439">
          <w:blockQuote w:val="1"/>
          <w:marLeft w:val="0"/>
          <w:marRight w:val="0"/>
          <w:marTop w:val="0"/>
          <w:marBottom w:val="184"/>
          <w:divBdr>
            <w:top w:val="none" w:sz="0" w:space="0" w:color="auto"/>
            <w:left w:val="single" w:sz="24" w:space="12" w:color="DFE2E5"/>
            <w:bottom w:val="none" w:sz="0" w:space="0" w:color="auto"/>
            <w:right w:val="none" w:sz="0" w:space="0" w:color="auto"/>
          </w:divBdr>
        </w:div>
        <w:div w:id="1053580840">
          <w:marLeft w:val="0"/>
          <w:marRight w:val="0"/>
          <w:marTop w:val="0"/>
          <w:marBottom w:val="184"/>
          <w:divBdr>
            <w:top w:val="none" w:sz="0" w:space="0" w:color="auto"/>
            <w:left w:val="none" w:sz="0" w:space="0" w:color="auto"/>
            <w:bottom w:val="none" w:sz="0" w:space="0" w:color="auto"/>
            <w:right w:val="none" w:sz="0" w:space="0" w:color="auto"/>
          </w:divBdr>
        </w:div>
        <w:div w:id="1622684234">
          <w:blockQuote w:val="1"/>
          <w:marLeft w:val="0"/>
          <w:marRight w:val="0"/>
          <w:marTop w:val="0"/>
          <w:marBottom w:val="184"/>
          <w:divBdr>
            <w:top w:val="none" w:sz="0" w:space="0" w:color="auto"/>
            <w:left w:val="single" w:sz="24" w:space="12" w:color="DFE2E5"/>
            <w:bottom w:val="none" w:sz="0" w:space="0" w:color="auto"/>
            <w:right w:val="none" w:sz="0" w:space="0" w:color="auto"/>
          </w:divBdr>
        </w:div>
        <w:div w:id="1158308145">
          <w:blockQuote w:val="1"/>
          <w:marLeft w:val="0"/>
          <w:marRight w:val="0"/>
          <w:marTop w:val="0"/>
          <w:marBottom w:val="184"/>
          <w:divBdr>
            <w:top w:val="none" w:sz="0" w:space="0" w:color="auto"/>
            <w:left w:val="single" w:sz="24" w:space="12" w:color="DFE2E5"/>
            <w:bottom w:val="none" w:sz="0" w:space="0" w:color="auto"/>
            <w:right w:val="none" w:sz="0" w:space="0" w:color="auto"/>
          </w:divBdr>
        </w:div>
        <w:div w:id="792793173">
          <w:marLeft w:val="0"/>
          <w:marRight w:val="0"/>
          <w:marTop w:val="0"/>
          <w:marBottom w:val="184"/>
          <w:divBdr>
            <w:top w:val="none" w:sz="0" w:space="0" w:color="auto"/>
            <w:left w:val="none" w:sz="0" w:space="0" w:color="auto"/>
            <w:bottom w:val="none" w:sz="0" w:space="0" w:color="auto"/>
            <w:right w:val="none" w:sz="0" w:space="0" w:color="auto"/>
          </w:divBdr>
        </w:div>
        <w:div w:id="285553431">
          <w:blockQuote w:val="1"/>
          <w:marLeft w:val="0"/>
          <w:marRight w:val="0"/>
          <w:marTop w:val="0"/>
          <w:marBottom w:val="184"/>
          <w:divBdr>
            <w:top w:val="none" w:sz="0" w:space="0" w:color="auto"/>
            <w:left w:val="single" w:sz="24" w:space="12" w:color="DFE2E5"/>
            <w:bottom w:val="none" w:sz="0" w:space="0" w:color="auto"/>
            <w:right w:val="none" w:sz="0" w:space="0" w:color="auto"/>
          </w:divBdr>
        </w:div>
        <w:div w:id="1832942107">
          <w:blockQuote w:val="1"/>
          <w:marLeft w:val="0"/>
          <w:marRight w:val="0"/>
          <w:marTop w:val="0"/>
          <w:marBottom w:val="184"/>
          <w:divBdr>
            <w:top w:val="none" w:sz="0" w:space="0" w:color="auto"/>
            <w:left w:val="single" w:sz="24" w:space="12" w:color="DFE2E5"/>
            <w:bottom w:val="none" w:sz="0" w:space="0" w:color="auto"/>
            <w:right w:val="none" w:sz="0" w:space="0" w:color="auto"/>
          </w:divBdr>
        </w:div>
        <w:div w:id="431975927">
          <w:blockQuote w:val="1"/>
          <w:marLeft w:val="0"/>
          <w:marRight w:val="0"/>
          <w:marTop w:val="0"/>
          <w:marBottom w:val="184"/>
          <w:divBdr>
            <w:top w:val="none" w:sz="0" w:space="0" w:color="auto"/>
            <w:left w:val="single" w:sz="24" w:space="12" w:color="DFE2E5"/>
            <w:bottom w:val="none" w:sz="0" w:space="0" w:color="auto"/>
            <w:right w:val="none" w:sz="0" w:space="0" w:color="auto"/>
          </w:divBdr>
        </w:div>
        <w:div w:id="554200938">
          <w:blockQuote w:val="1"/>
          <w:marLeft w:val="0"/>
          <w:marRight w:val="0"/>
          <w:marTop w:val="0"/>
          <w:marBottom w:val="184"/>
          <w:divBdr>
            <w:top w:val="none" w:sz="0" w:space="0" w:color="auto"/>
            <w:left w:val="single" w:sz="24" w:space="12" w:color="DFE2E5"/>
            <w:bottom w:val="none" w:sz="0" w:space="0" w:color="auto"/>
            <w:right w:val="none" w:sz="0" w:space="0" w:color="auto"/>
          </w:divBdr>
        </w:div>
        <w:div w:id="1421022329">
          <w:blockQuote w:val="1"/>
          <w:marLeft w:val="0"/>
          <w:marRight w:val="0"/>
          <w:marTop w:val="0"/>
          <w:marBottom w:val="184"/>
          <w:divBdr>
            <w:top w:val="none" w:sz="0" w:space="0" w:color="auto"/>
            <w:left w:val="single" w:sz="24" w:space="12" w:color="DFE2E5"/>
            <w:bottom w:val="none" w:sz="0" w:space="0" w:color="auto"/>
            <w:right w:val="none" w:sz="0" w:space="0" w:color="auto"/>
          </w:divBdr>
        </w:div>
        <w:div w:id="1978946070">
          <w:blockQuote w:val="1"/>
          <w:marLeft w:val="0"/>
          <w:marRight w:val="0"/>
          <w:marTop w:val="0"/>
          <w:marBottom w:val="184"/>
          <w:divBdr>
            <w:top w:val="none" w:sz="0" w:space="0" w:color="auto"/>
            <w:left w:val="single" w:sz="24" w:space="12" w:color="DFE2E5"/>
            <w:bottom w:val="none" w:sz="0" w:space="0" w:color="auto"/>
            <w:right w:val="none" w:sz="0" w:space="0" w:color="auto"/>
          </w:divBdr>
        </w:div>
        <w:div w:id="1051540186">
          <w:marLeft w:val="0"/>
          <w:marRight w:val="0"/>
          <w:marTop w:val="0"/>
          <w:marBottom w:val="184"/>
          <w:divBdr>
            <w:top w:val="none" w:sz="0" w:space="0" w:color="auto"/>
            <w:left w:val="none" w:sz="0" w:space="0" w:color="auto"/>
            <w:bottom w:val="none" w:sz="0" w:space="0" w:color="auto"/>
            <w:right w:val="none" w:sz="0" w:space="0" w:color="auto"/>
          </w:divBdr>
        </w:div>
        <w:div w:id="743647410">
          <w:blockQuote w:val="1"/>
          <w:marLeft w:val="0"/>
          <w:marRight w:val="0"/>
          <w:marTop w:val="0"/>
          <w:marBottom w:val="184"/>
          <w:divBdr>
            <w:top w:val="none" w:sz="0" w:space="0" w:color="auto"/>
            <w:left w:val="single" w:sz="24" w:space="12" w:color="DFE2E5"/>
            <w:bottom w:val="none" w:sz="0" w:space="0" w:color="auto"/>
            <w:right w:val="none" w:sz="0" w:space="0" w:color="auto"/>
          </w:divBdr>
        </w:div>
        <w:div w:id="1510872243">
          <w:marLeft w:val="0"/>
          <w:marRight w:val="0"/>
          <w:marTop w:val="0"/>
          <w:marBottom w:val="184"/>
          <w:divBdr>
            <w:top w:val="none" w:sz="0" w:space="0" w:color="auto"/>
            <w:left w:val="none" w:sz="0" w:space="0" w:color="auto"/>
            <w:bottom w:val="none" w:sz="0" w:space="0" w:color="auto"/>
            <w:right w:val="none" w:sz="0" w:space="0" w:color="auto"/>
          </w:divBdr>
        </w:div>
        <w:div w:id="28377408">
          <w:blockQuote w:val="1"/>
          <w:marLeft w:val="0"/>
          <w:marRight w:val="0"/>
          <w:marTop w:val="0"/>
          <w:marBottom w:val="184"/>
          <w:divBdr>
            <w:top w:val="none" w:sz="0" w:space="0" w:color="auto"/>
            <w:left w:val="single" w:sz="24" w:space="12" w:color="DFE2E5"/>
            <w:bottom w:val="none" w:sz="0" w:space="0" w:color="auto"/>
            <w:right w:val="none" w:sz="0" w:space="0" w:color="auto"/>
          </w:divBdr>
        </w:div>
        <w:div w:id="2078434183">
          <w:marLeft w:val="0"/>
          <w:marRight w:val="0"/>
          <w:marTop w:val="0"/>
          <w:marBottom w:val="184"/>
          <w:divBdr>
            <w:top w:val="none" w:sz="0" w:space="0" w:color="auto"/>
            <w:left w:val="none" w:sz="0" w:space="0" w:color="auto"/>
            <w:bottom w:val="none" w:sz="0" w:space="0" w:color="auto"/>
            <w:right w:val="none" w:sz="0" w:space="0" w:color="auto"/>
          </w:divBdr>
        </w:div>
        <w:div w:id="1505197022">
          <w:marLeft w:val="0"/>
          <w:marRight w:val="0"/>
          <w:marTop w:val="0"/>
          <w:marBottom w:val="184"/>
          <w:divBdr>
            <w:top w:val="none" w:sz="0" w:space="0" w:color="auto"/>
            <w:left w:val="none" w:sz="0" w:space="0" w:color="auto"/>
            <w:bottom w:val="none" w:sz="0" w:space="0" w:color="auto"/>
            <w:right w:val="none" w:sz="0" w:space="0" w:color="auto"/>
          </w:divBdr>
        </w:div>
        <w:div w:id="1262714470">
          <w:blockQuote w:val="1"/>
          <w:marLeft w:val="0"/>
          <w:marRight w:val="0"/>
          <w:marTop w:val="0"/>
          <w:marBottom w:val="184"/>
          <w:divBdr>
            <w:top w:val="none" w:sz="0" w:space="0" w:color="auto"/>
            <w:left w:val="single" w:sz="24" w:space="12" w:color="DFE2E5"/>
            <w:bottom w:val="none" w:sz="0" w:space="0" w:color="auto"/>
            <w:right w:val="none" w:sz="0" w:space="0" w:color="auto"/>
          </w:divBdr>
        </w:div>
        <w:div w:id="160392150">
          <w:blockQuote w:val="1"/>
          <w:marLeft w:val="0"/>
          <w:marRight w:val="0"/>
          <w:marTop w:val="0"/>
          <w:marBottom w:val="184"/>
          <w:divBdr>
            <w:top w:val="none" w:sz="0" w:space="0" w:color="auto"/>
            <w:left w:val="single" w:sz="24" w:space="12" w:color="DFE2E5"/>
            <w:bottom w:val="none" w:sz="0" w:space="0" w:color="auto"/>
            <w:right w:val="none" w:sz="0" w:space="0" w:color="auto"/>
          </w:divBdr>
        </w:div>
        <w:div w:id="859784926">
          <w:marLeft w:val="0"/>
          <w:marRight w:val="0"/>
          <w:marTop w:val="0"/>
          <w:marBottom w:val="184"/>
          <w:divBdr>
            <w:top w:val="none" w:sz="0" w:space="0" w:color="auto"/>
            <w:left w:val="none" w:sz="0" w:space="0" w:color="auto"/>
            <w:bottom w:val="none" w:sz="0" w:space="0" w:color="auto"/>
            <w:right w:val="none" w:sz="0" w:space="0" w:color="auto"/>
          </w:divBdr>
        </w:div>
        <w:div w:id="675112227">
          <w:blockQuote w:val="1"/>
          <w:marLeft w:val="0"/>
          <w:marRight w:val="0"/>
          <w:marTop w:val="0"/>
          <w:marBottom w:val="184"/>
          <w:divBdr>
            <w:top w:val="none" w:sz="0" w:space="0" w:color="auto"/>
            <w:left w:val="single" w:sz="24" w:space="12" w:color="DFE2E5"/>
            <w:bottom w:val="none" w:sz="0" w:space="0" w:color="auto"/>
            <w:right w:val="none" w:sz="0" w:space="0" w:color="auto"/>
          </w:divBdr>
        </w:div>
        <w:div w:id="529150142">
          <w:marLeft w:val="0"/>
          <w:marRight w:val="0"/>
          <w:marTop w:val="0"/>
          <w:marBottom w:val="184"/>
          <w:divBdr>
            <w:top w:val="none" w:sz="0" w:space="0" w:color="auto"/>
            <w:left w:val="none" w:sz="0" w:space="0" w:color="auto"/>
            <w:bottom w:val="none" w:sz="0" w:space="0" w:color="auto"/>
            <w:right w:val="none" w:sz="0" w:space="0" w:color="auto"/>
          </w:divBdr>
        </w:div>
        <w:div w:id="1379862333">
          <w:blockQuote w:val="1"/>
          <w:marLeft w:val="0"/>
          <w:marRight w:val="0"/>
          <w:marTop w:val="0"/>
          <w:marBottom w:val="184"/>
          <w:divBdr>
            <w:top w:val="none" w:sz="0" w:space="0" w:color="auto"/>
            <w:left w:val="single" w:sz="24" w:space="12" w:color="DFE2E5"/>
            <w:bottom w:val="none" w:sz="0" w:space="0" w:color="auto"/>
            <w:right w:val="none" w:sz="0" w:space="0" w:color="auto"/>
          </w:divBdr>
        </w:div>
        <w:div w:id="895700807">
          <w:marLeft w:val="0"/>
          <w:marRight w:val="0"/>
          <w:marTop w:val="0"/>
          <w:marBottom w:val="184"/>
          <w:divBdr>
            <w:top w:val="none" w:sz="0" w:space="0" w:color="auto"/>
            <w:left w:val="none" w:sz="0" w:space="0" w:color="auto"/>
            <w:bottom w:val="none" w:sz="0" w:space="0" w:color="auto"/>
            <w:right w:val="none" w:sz="0" w:space="0" w:color="auto"/>
          </w:divBdr>
        </w:div>
        <w:div w:id="2040160438">
          <w:marLeft w:val="0"/>
          <w:marRight w:val="0"/>
          <w:marTop w:val="0"/>
          <w:marBottom w:val="184"/>
          <w:divBdr>
            <w:top w:val="none" w:sz="0" w:space="0" w:color="auto"/>
            <w:left w:val="none" w:sz="0" w:space="0" w:color="auto"/>
            <w:bottom w:val="none" w:sz="0" w:space="0" w:color="auto"/>
            <w:right w:val="none" w:sz="0" w:space="0" w:color="auto"/>
          </w:divBdr>
        </w:div>
        <w:div w:id="985013527">
          <w:blockQuote w:val="1"/>
          <w:marLeft w:val="0"/>
          <w:marRight w:val="0"/>
          <w:marTop w:val="0"/>
          <w:marBottom w:val="184"/>
          <w:divBdr>
            <w:top w:val="none" w:sz="0" w:space="0" w:color="auto"/>
            <w:left w:val="single" w:sz="24" w:space="12" w:color="DFE2E5"/>
            <w:bottom w:val="none" w:sz="0" w:space="0" w:color="auto"/>
            <w:right w:val="none" w:sz="0" w:space="0" w:color="auto"/>
          </w:divBdr>
        </w:div>
        <w:div w:id="229465504">
          <w:marLeft w:val="0"/>
          <w:marRight w:val="0"/>
          <w:marTop w:val="0"/>
          <w:marBottom w:val="184"/>
          <w:divBdr>
            <w:top w:val="none" w:sz="0" w:space="0" w:color="auto"/>
            <w:left w:val="none" w:sz="0" w:space="0" w:color="auto"/>
            <w:bottom w:val="none" w:sz="0" w:space="0" w:color="auto"/>
            <w:right w:val="none" w:sz="0" w:space="0" w:color="auto"/>
          </w:divBdr>
        </w:div>
        <w:div w:id="410741912">
          <w:blockQuote w:val="1"/>
          <w:marLeft w:val="0"/>
          <w:marRight w:val="0"/>
          <w:marTop w:val="0"/>
          <w:marBottom w:val="184"/>
          <w:divBdr>
            <w:top w:val="none" w:sz="0" w:space="0" w:color="auto"/>
            <w:left w:val="single" w:sz="24" w:space="12" w:color="DFE2E5"/>
            <w:bottom w:val="none" w:sz="0" w:space="0" w:color="auto"/>
            <w:right w:val="none" w:sz="0" w:space="0" w:color="auto"/>
          </w:divBdr>
        </w:div>
        <w:div w:id="462381357">
          <w:marLeft w:val="0"/>
          <w:marRight w:val="0"/>
          <w:marTop w:val="0"/>
          <w:marBottom w:val="184"/>
          <w:divBdr>
            <w:top w:val="none" w:sz="0" w:space="0" w:color="auto"/>
            <w:left w:val="none" w:sz="0" w:space="0" w:color="auto"/>
            <w:bottom w:val="none" w:sz="0" w:space="0" w:color="auto"/>
            <w:right w:val="none" w:sz="0" w:space="0" w:color="auto"/>
          </w:divBdr>
        </w:div>
        <w:div w:id="203685976">
          <w:blockQuote w:val="1"/>
          <w:marLeft w:val="0"/>
          <w:marRight w:val="0"/>
          <w:marTop w:val="0"/>
          <w:marBottom w:val="184"/>
          <w:divBdr>
            <w:top w:val="none" w:sz="0" w:space="0" w:color="auto"/>
            <w:left w:val="single" w:sz="24" w:space="12" w:color="DFE2E5"/>
            <w:bottom w:val="none" w:sz="0" w:space="0" w:color="auto"/>
            <w:right w:val="none" w:sz="0" w:space="0" w:color="auto"/>
          </w:divBdr>
        </w:div>
        <w:div w:id="1018384218">
          <w:marLeft w:val="0"/>
          <w:marRight w:val="0"/>
          <w:marTop w:val="0"/>
          <w:marBottom w:val="184"/>
          <w:divBdr>
            <w:top w:val="none" w:sz="0" w:space="0" w:color="auto"/>
            <w:left w:val="none" w:sz="0" w:space="0" w:color="auto"/>
            <w:bottom w:val="none" w:sz="0" w:space="0" w:color="auto"/>
            <w:right w:val="none" w:sz="0" w:space="0" w:color="auto"/>
          </w:divBdr>
        </w:div>
        <w:div w:id="1227570451">
          <w:blockQuote w:val="1"/>
          <w:marLeft w:val="0"/>
          <w:marRight w:val="0"/>
          <w:marTop w:val="0"/>
          <w:marBottom w:val="184"/>
          <w:divBdr>
            <w:top w:val="none" w:sz="0" w:space="0" w:color="auto"/>
            <w:left w:val="single" w:sz="24" w:space="12" w:color="DFE2E5"/>
            <w:bottom w:val="none" w:sz="0" w:space="0" w:color="auto"/>
            <w:right w:val="none" w:sz="0" w:space="0" w:color="auto"/>
          </w:divBdr>
        </w:div>
        <w:div w:id="424762567">
          <w:marLeft w:val="0"/>
          <w:marRight w:val="0"/>
          <w:marTop w:val="0"/>
          <w:marBottom w:val="184"/>
          <w:divBdr>
            <w:top w:val="none" w:sz="0" w:space="0" w:color="auto"/>
            <w:left w:val="none" w:sz="0" w:space="0" w:color="auto"/>
            <w:bottom w:val="none" w:sz="0" w:space="0" w:color="auto"/>
            <w:right w:val="none" w:sz="0" w:space="0" w:color="auto"/>
          </w:divBdr>
        </w:div>
        <w:div w:id="1180317619">
          <w:blockQuote w:val="1"/>
          <w:marLeft w:val="0"/>
          <w:marRight w:val="0"/>
          <w:marTop w:val="0"/>
          <w:marBottom w:val="184"/>
          <w:divBdr>
            <w:top w:val="none" w:sz="0" w:space="0" w:color="auto"/>
            <w:left w:val="single" w:sz="24" w:space="12" w:color="DFE2E5"/>
            <w:bottom w:val="none" w:sz="0" w:space="0" w:color="auto"/>
            <w:right w:val="none" w:sz="0" w:space="0" w:color="auto"/>
          </w:divBdr>
        </w:div>
        <w:div w:id="428039626">
          <w:blockQuote w:val="1"/>
          <w:marLeft w:val="0"/>
          <w:marRight w:val="0"/>
          <w:marTop w:val="0"/>
          <w:marBottom w:val="184"/>
          <w:divBdr>
            <w:top w:val="none" w:sz="0" w:space="0" w:color="auto"/>
            <w:left w:val="single" w:sz="24" w:space="12" w:color="DFE2E5"/>
            <w:bottom w:val="none" w:sz="0" w:space="0" w:color="auto"/>
            <w:right w:val="none" w:sz="0" w:space="0" w:color="auto"/>
          </w:divBdr>
        </w:div>
        <w:div w:id="1133982922">
          <w:blockQuote w:val="1"/>
          <w:marLeft w:val="0"/>
          <w:marRight w:val="0"/>
          <w:marTop w:val="0"/>
          <w:marBottom w:val="184"/>
          <w:divBdr>
            <w:top w:val="none" w:sz="0" w:space="0" w:color="auto"/>
            <w:left w:val="single" w:sz="24" w:space="12" w:color="DFE2E5"/>
            <w:bottom w:val="none" w:sz="0" w:space="0" w:color="auto"/>
            <w:right w:val="none" w:sz="0" w:space="0" w:color="auto"/>
          </w:divBdr>
        </w:div>
        <w:div w:id="946932261">
          <w:blockQuote w:val="1"/>
          <w:marLeft w:val="0"/>
          <w:marRight w:val="0"/>
          <w:marTop w:val="0"/>
          <w:marBottom w:val="184"/>
          <w:divBdr>
            <w:top w:val="none" w:sz="0" w:space="0" w:color="auto"/>
            <w:left w:val="single" w:sz="24" w:space="12" w:color="DFE2E5"/>
            <w:bottom w:val="none" w:sz="0" w:space="0" w:color="auto"/>
            <w:right w:val="none" w:sz="0" w:space="0" w:color="auto"/>
          </w:divBdr>
        </w:div>
        <w:div w:id="1694914978">
          <w:blockQuote w:val="1"/>
          <w:marLeft w:val="0"/>
          <w:marRight w:val="0"/>
          <w:marTop w:val="0"/>
          <w:marBottom w:val="184"/>
          <w:divBdr>
            <w:top w:val="none" w:sz="0" w:space="0" w:color="auto"/>
            <w:left w:val="single" w:sz="24" w:space="12" w:color="DFE2E5"/>
            <w:bottom w:val="none" w:sz="0" w:space="0" w:color="auto"/>
            <w:right w:val="none" w:sz="0" w:space="0" w:color="auto"/>
          </w:divBdr>
        </w:div>
        <w:div w:id="987394796">
          <w:marLeft w:val="0"/>
          <w:marRight w:val="0"/>
          <w:marTop w:val="0"/>
          <w:marBottom w:val="184"/>
          <w:divBdr>
            <w:top w:val="none" w:sz="0" w:space="0" w:color="auto"/>
            <w:left w:val="none" w:sz="0" w:space="0" w:color="auto"/>
            <w:bottom w:val="none" w:sz="0" w:space="0" w:color="auto"/>
            <w:right w:val="none" w:sz="0" w:space="0" w:color="auto"/>
          </w:divBdr>
        </w:div>
        <w:div w:id="1561477534">
          <w:blockQuote w:val="1"/>
          <w:marLeft w:val="0"/>
          <w:marRight w:val="0"/>
          <w:marTop w:val="0"/>
          <w:marBottom w:val="184"/>
          <w:divBdr>
            <w:top w:val="none" w:sz="0" w:space="0" w:color="auto"/>
            <w:left w:val="single" w:sz="24" w:space="12" w:color="DFE2E5"/>
            <w:bottom w:val="none" w:sz="0" w:space="0" w:color="auto"/>
            <w:right w:val="none" w:sz="0" w:space="0" w:color="auto"/>
          </w:divBdr>
        </w:div>
        <w:div w:id="1408840091">
          <w:marLeft w:val="0"/>
          <w:marRight w:val="0"/>
          <w:marTop w:val="0"/>
          <w:marBottom w:val="184"/>
          <w:divBdr>
            <w:top w:val="none" w:sz="0" w:space="0" w:color="auto"/>
            <w:left w:val="none" w:sz="0" w:space="0" w:color="auto"/>
            <w:bottom w:val="none" w:sz="0" w:space="0" w:color="auto"/>
            <w:right w:val="none" w:sz="0" w:space="0" w:color="auto"/>
          </w:divBdr>
        </w:div>
        <w:div w:id="387151402">
          <w:blockQuote w:val="1"/>
          <w:marLeft w:val="0"/>
          <w:marRight w:val="0"/>
          <w:marTop w:val="0"/>
          <w:marBottom w:val="184"/>
          <w:divBdr>
            <w:top w:val="none" w:sz="0" w:space="0" w:color="auto"/>
            <w:left w:val="single" w:sz="24" w:space="12" w:color="DFE2E5"/>
            <w:bottom w:val="none" w:sz="0" w:space="0" w:color="auto"/>
            <w:right w:val="none" w:sz="0" w:space="0" w:color="auto"/>
          </w:divBdr>
        </w:div>
        <w:div w:id="1463620251">
          <w:marLeft w:val="0"/>
          <w:marRight w:val="0"/>
          <w:marTop w:val="0"/>
          <w:marBottom w:val="184"/>
          <w:divBdr>
            <w:top w:val="none" w:sz="0" w:space="0" w:color="auto"/>
            <w:left w:val="none" w:sz="0" w:space="0" w:color="auto"/>
            <w:bottom w:val="none" w:sz="0" w:space="0" w:color="auto"/>
            <w:right w:val="none" w:sz="0" w:space="0" w:color="auto"/>
          </w:divBdr>
        </w:div>
        <w:div w:id="495652954">
          <w:blockQuote w:val="1"/>
          <w:marLeft w:val="0"/>
          <w:marRight w:val="0"/>
          <w:marTop w:val="0"/>
          <w:marBottom w:val="184"/>
          <w:divBdr>
            <w:top w:val="none" w:sz="0" w:space="0" w:color="auto"/>
            <w:left w:val="single" w:sz="24" w:space="12" w:color="DFE2E5"/>
            <w:bottom w:val="none" w:sz="0" w:space="0" w:color="auto"/>
            <w:right w:val="none" w:sz="0" w:space="0" w:color="auto"/>
          </w:divBdr>
        </w:div>
        <w:div w:id="1263952076">
          <w:marLeft w:val="0"/>
          <w:marRight w:val="0"/>
          <w:marTop w:val="0"/>
          <w:marBottom w:val="184"/>
          <w:divBdr>
            <w:top w:val="none" w:sz="0" w:space="0" w:color="auto"/>
            <w:left w:val="none" w:sz="0" w:space="0" w:color="auto"/>
            <w:bottom w:val="none" w:sz="0" w:space="0" w:color="auto"/>
            <w:right w:val="none" w:sz="0" w:space="0" w:color="auto"/>
          </w:divBdr>
        </w:div>
        <w:div w:id="781336972">
          <w:blockQuote w:val="1"/>
          <w:marLeft w:val="0"/>
          <w:marRight w:val="0"/>
          <w:marTop w:val="0"/>
          <w:marBottom w:val="184"/>
          <w:divBdr>
            <w:top w:val="none" w:sz="0" w:space="0" w:color="auto"/>
            <w:left w:val="single" w:sz="24" w:space="12" w:color="DFE2E5"/>
            <w:bottom w:val="none" w:sz="0" w:space="0" w:color="auto"/>
            <w:right w:val="none" w:sz="0" w:space="0" w:color="auto"/>
          </w:divBdr>
        </w:div>
        <w:div w:id="2141995141">
          <w:blockQuote w:val="1"/>
          <w:marLeft w:val="0"/>
          <w:marRight w:val="0"/>
          <w:marTop w:val="0"/>
          <w:marBottom w:val="184"/>
          <w:divBdr>
            <w:top w:val="none" w:sz="0" w:space="0" w:color="auto"/>
            <w:left w:val="single" w:sz="24" w:space="12" w:color="DFE2E5"/>
            <w:bottom w:val="none" w:sz="0" w:space="0" w:color="auto"/>
            <w:right w:val="none" w:sz="0" w:space="0" w:color="auto"/>
          </w:divBdr>
        </w:div>
        <w:div w:id="1052195809">
          <w:marLeft w:val="0"/>
          <w:marRight w:val="0"/>
          <w:marTop w:val="0"/>
          <w:marBottom w:val="184"/>
          <w:divBdr>
            <w:top w:val="none" w:sz="0" w:space="0" w:color="auto"/>
            <w:left w:val="none" w:sz="0" w:space="0" w:color="auto"/>
            <w:bottom w:val="none" w:sz="0" w:space="0" w:color="auto"/>
            <w:right w:val="none" w:sz="0" w:space="0" w:color="auto"/>
          </w:divBdr>
        </w:div>
        <w:div w:id="1903636817">
          <w:blockQuote w:val="1"/>
          <w:marLeft w:val="0"/>
          <w:marRight w:val="0"/>
          <w:marTop w:val="0"/>
          <w:marBottom w:val="184"/>
          <w:divBdr>
            <w:top w:val="none" w:sz="0" w:space="0" w:color="auto"/>
            <w:left w:val="single" w:sz="24" w:space="12" w:color="DFE2E5"/>
            <w:bottom w:val="none" w:sz="0" w:space="0" w:color="auto"/>
            <w:right w:val="none" w:sz="0" w:space="0" w:color="auto"/>
          </w:divBdr>
        </w:div>
        <w:div w:id="1987391387">
          <w:marLeft w:val="0"/>
          <w:marRight w:val="0"/>
          <w:marTop w:val="0"/>
          <w:marBottom w:val="184"/>
          <w:divBdr>
            <w:top w:val="none" w:sz="0" w:space="0" w:color="auto"/>
            <w:left w:val="none" w:sz="0" w:space="0" w:color="auto"/>
            <w:bottom w:val="none" w:sz="0" w:space="0" w:color="auto"/>
            <w:right w:val="none" w:sz="0" w:space="0" w:color="auto"/>
          </w:divBdr>
        </w:div>
        <w:div w:id="1338729168">
          <w:blockQuote w:val="1"/>
          <w:marLeft w:val="0"/>
          <w:marRight w:val="0"/>
          <w:marTop w:val="0"/>
          <w:marBottom w:val="184"/>
          <w:divBdr>
            <w:top w:val="none" w:sz="0" w:space="0" w:color="auto"/>
            <w:left w:val="single" w:sz="24" w:space="12" w:color="DFE2E5"/>
            <w:bottom w:val="none" w:sz="0" w:space="0" w:color="auto"/>
            <w:right w:val="none" w:sz="0" w:space="0" w:color="auto"/>
          </w:divBdr>
        </w:div>
        <w:div w:id="1702782248">
          <w:marLeft w:val="0"/>
          <w:marRight w:val="0"/>
          <w:marTop w:val="0"/>
          <w:marBottom w:val="184"/>
          <w:divBdr>
            <w:top w:val="none" w:sz="0" w:space="0" w:color="auto"/>
            <w:left w:val="none" w:sz="0" w:space="0" w:color="auto"/>
            <w:bottom w:val="none" w:sz="0" w:space="0" w:color="auto"/>
            <w:right w:val="none" w:sz="0" w:space="0" w:color="auto"/>
          </w:divBdr>
        </w:div>
        <w:div w:id="1238587527">
          <w:marLeft w:val="0"/>
          <w:marRight w:val="0"/>
          <w:marTop w:val="0"/>
          <w:marBottom w:val="184"/>
          <w:divBdr>
            <w:top w:val="none" w:sz="0" w:space="0" w:color="auto"/>
            <w:left w:val="none" w:sz="0" w:space="0" w:color="auto"/>
            <w:bottom w:val="none" w:sz="0" w:space="0" w:color="auto"/>
            <w:right w:val="none" w:sz="0" w:space="0" w:color="auto"/>
          </w:divBdr>
        </w:div>
        <w:div w:id="1115900634">
          <w:blockQuote w:val="1"/>
          <w:marLeft w:val="0"/>
          <w:marRight w:val="0"/>
          <w:marTop w:val="0"/>
          <w:marBottom w:val="184"/>
          <w:divBdr>
            <w:top w:val="none" w:sz="0" w:space="0" w:color="auto"/>
            <w:left w:val="single" w:sz="24" w:space="12" w:color="DFE2E5"/>
            <w:bottom w:val="none" w:sz="0" w:space="0" w:color="auto"/>
            <w:right w:val="none" w:sz="0" w:space="0" w:color="auto"/>
          </w:divBdr>
        </w:div>
        <w:div w:id="410394517">
          <w:marLeft w:val="0"/>
          <w:marRight w:val="0"/>
          <w:marTop w:val="0"/>
          <w:marBottom w:val="184"/>
          <w:divBdr>
            <w:top w:val="none" w:sz="0" w:space="0" w:color="auto"/>
            <w:left w:val="none" w:sz="0" w:space="0" w:color="auto"/>
            <w:bottom w:val="none" w:sz="0" w:space="0" w:color="auto"/>
            <w:right w:val="none" w:sz="0" w:space="0" w:color="auto"/>
          </w:divBdr>
        </w:div>
        <w:div w:id="1903176566">
          <w:blockQuote w:val="1"/>
          <w:marLeft w:val="0"/>
          <w:marRight w:val="0"/>
          <w:marTop w:val="0"/>
          <w:marBottom w:val="184"/>
          <w:divBdr>
            <w:top w:val="none" w:sz="0" w:space="0" w:color="auto"/>
            <w:left w:val="single" w:sz="24" w:space="12" w:color="DFE2E5"/>
            <w:bottom w:val="none" w:sz="0" w:space="0" w:color="auto"/>
            <w:right w:val="none" w:sz="0" w:space="0" w:color="auto"/>
          </w:divBdr>
        </w:div>
        <w:div w:id="176122525">
          <w:blockQuote w:val="1"/>
          <w:marLeft w:val="0"/>
          <w:marRight w:val="0"/>
          <w:marTop w:val="0"/>
          <w:marBottom w:val="184"/>
          <w:divBdr>
            <w:top w:val="none" w:sz="0" w:space="0" w:color="auto"/>
            <w:left w:val="single" w:sz="24" w:space="12" w:color="DFE2E5"/>
            <w:bottom w:val="none" w:sz="0" w:space="0" w:color="auto"/>
            <w:right w:val="none" w:sz="0" w:space="0" w:color="auto"/>
          </w:divBdr>
        </w:div>
        <w:div w:id="1089081273">
          <w:marLeft w:val="0"/>
          <w:marRight w:val="0"/>
          <w:marTop w:val="0"/>
          <w:marBottom w:val="184"/>
          <w:divBdr>
            <w:top w:val="none" w:sz="0" w:space="0" w:color="auto"/>
            <w:left w:val="none" w:sz="0" w:space="0" w:color="auto"/>
            <w:bottom w:val="none" w:sz="0" w:space="0" w:color="auto"/>
            <w:right w:val="none" w:sz="0" w:space="0" w:color="auto"/>
          </w:divBdr>
        </w:div>
        <w:div w:id="1611935178">
          <w:blockQuote w:val="1"/>
          <w:marLeft w:val="0"/>
          <w:marRight w:val="0"/>
          <w:marTop w:val="0"/>
          <w:marBottom w:val="184"/>
          <w:divBdr>
            <w:top w:val="none" w:sz="0" w:space="0" w:color="auto"/>
            <w:left w:val="single" w:sz="24" w:space="12" w:color="DFE2E5"/>
            <w:bottom w:val="none" w:sz="0" w:space="0" w:color="auto"/>
            <w:right w:val="none" w:sz="0" w:space="0" w:color="auto"/>
          </w:divBdr>
        </w:div>
        <w:div w:id="596015920">
          <w:marLeft w:val="0"/>
          <w:marRight w:val="0"/>
          <w:marTop w:val="0"/>
          <w:marBottom w:val="184"/>
          <w:divBdr>
            <w:top w:val="none" w:sz="0" w:space="0" w:color="auto"/>
            <w:left w:val="none" w:sz="0" w:space="0" w:color="auto"/>
            <w:bottom w:val="none" w:sz="0" w:space="0" w:color="auto"/>
            <w:right w:val="none" w:sz="0" w:space="0" w:color="auto"/>
          </w:divBdr>
        </w:div>
        <w:div w:id="63990300">
          <w:blockQuote w:val="1"/>
          <w:marLeft w:val="0"/>
          <w:marRight w:val="0"/>
          <w:marTop w:val="0"/>
          <w:marBottom w:val="184"/>
          <w:divBdr>
            <w:top w:val="none" w:sz="0" w:space="0" w:color="auto"/>
            <w:left w:val="single" w:sz="24" w:space="12" w:color="DFE2E5"/>
            <w:bottom w:val="none" w:sz="0" w:space="0" w:color="auto"/>
            <w:right w:val="none" w:sz="0" w:space="0" w:color="auto"/>
          </w:divBdr>
        </w:div>
        <w:div w:id="1687753716">
          <w:marLeft w:val="0"/>
          <w:marRight w:val="0"/>
          <w:marTop w:val="0"/>
          <w:marBottom w:val="184"/>
          <w:divBdr>
            <w:top w:val="none" w:sz="0" w:space="0" w:color="auto"/>
            <w:left w:val="none" w:sz="0" w:space="0" w:color="auto"/>
            <w:bottom w:val="none" w:sz="0" w:space="0" w:color="auto"/>
            <w:right w:val="none" w:sz="0" w:space="0" w:color="auto"/>
          </w:divBdr>
        </w:div>
        <w:div w:id="17585208">
          <w:blockQuote w:val="1"/>
          <w:marLeft w:val="0"/>
          <w:marRight w:val="0"/>
          <w:marTop w:val="0"/>
          <w:marBottom w:val="184"/>
          <w:divBdr>
            <w:top w:val="none" w:sz="0" w:space="0" w:color="auto"/>
            <w:left w:val="single" w:sz="24" w:space="12" w:color="DFE2E5"/>
            <w:bottom w:val="none" w:sz="0" w:space="0" w:color="auto"/>
            <w:right w:val="none" w:sz="0" w:space="0" w:color="auto"/>
          </w:divBdr>
        </w:div>
        <w:div w:id="2083793378">
          <w:marLeft w:val="0"/>
          <w:marRight w:val="0"/>
          <w:marTop w:val="0"/>
          <w:marBottom w:val="184"/>
          <w:divBdr>
            <w:top w:val="none" w:sz="0" w:space="0" w:color="auto"/>
            <w:left w:val="none" w:sz="0" w:space="0" w:color="auto"/>
            <w:bottom w:val="none" w:sz="0" w:space="0" w:color="auto"/>
            <w:right w:val="none" w:sz="0" w:space="0" w:color="auto"/>
          </w:divBdr>
        </w:div>
        <w:div w:id="1938519011">
          <w:blockQuote w:val="1"/>
          <w:marLeft w:val="0"/>
          <w:marRight w:val="0"/>
          <w:marTop w:val="0"/>
          <w:marBottom w:val="184"/>
          <w:divBdr>
            <w:top w:val="none" w:sz="0" w:space="0" w:color="auto"/>
            <w:left w:val="single" w:sz="24" w:space="12" w:color="DFE2E5"/>
            <w:bottom w:val="none" w:sz="0" w:space="0" w:color="auto"/>
            <w:right w:val="none" w:sz="0" w:space="0" w:color="auto"/>
          </w:divBdr>
        </w:div>
        <w:div w:id="1861553469">
          <w:marLeft w:val="0"/>
          <w:marRight w:val="0"/>
          <w:marTop w:val="0"/>
          <w:marBottom w:val="184"/>
          <w:divBdr>
            <w:top w:val="none" w:sz="0" w:space="0" w:color="auto"/>
            <w:left w:val="none" w:sz="0" w:space="0" w:color="auto"/>
            <w:bottom w:val="none" w:sz="0" w:space="0" w:color="auto"/>
            <w:right w:val="none" w:sz="0" w:space="0" w:color="auto"/>
          </w:divBdr>
        </w:div>
        <w:div w:id="644894867">
          <w:blockQuote w:val="1"/>
          <w:marLeft w:val="0"/>
          <w:marRight w:val="0"/>
          <w:marTop w:val="0"/>
          <w:marBottom w:val="184"/>
          <w:divBdr>
            <w:top w:val="none" w:sz="0" w:space="0" w:color="auto"/>
            <w:left w:val="single" w:sz="24" w:space="12" w:color="DFE2E5"/>
            <w:bottom w:val="none" w:sz="0" w:space="0" w:color="auto"/>
            <w:right w:val="none" w:sz="0" w:space="0" w:color="auto"/>
          </w:divBdr>
        </w:div>
        <w:div w:id="1265114789">
          <w:blockQuote w:val="1"/>
          <w:marLeft w:val="0"/>
          <w:marRight w:val="0"/>
          <w:marTop w:val="0"/>
          <w:marBottom w:val="184"/>
          <w:divBdr>
            <w:top w:val="none" w:sz="0" w:space="0" w:color="auto"/>
            <w:left w:val="single" w:sz="24" w:space="12" w:color="DFE2E5"/>
            <w:bottom w:val="none" w:sz="0" w:space="0" w:color="auto"/>
            <w:right w:val="none" w:sz="0" w:space="0" w:color="auto"/>
          </w:divBdr>
        </w:div>
        <w:div w:id="797726202">
          <w:marLeft w:val="0"/>
          <w:marRight w:val="0"/>
          <w:marTop w:val="0"/>
          <w:marBottom w:val="184"/>
          <w:divBdr>
            <w:top w:val="none" w:sz="0" w:space="0" w:color="auto"/>
            <w:left w:val="none" w:sz="0" w:space="0" w:color="auto"/>
            <w:bottom w:val="none" w:sz="0" w:space="0" w:color="auto"/>
            <w:right w:val="none" w:sz="0" w:space="0" w:color="auto"/>
          </w:divBdr>
        </w:div>
        <w:div w:id="1780300682">
          <w:blockQuote w:val="1"/>
          <w:marLeft w:val="0"/>
          <w:marRight w:val="0"/>
          <w:marTop w:val="0"/>
          <w:marBottom w:val="184"/>
          <w:divBdr>
            <w:top w:val="none" w:sz="0" w:space="0" w:color="auto"/>
            <w:left w:val="single" w:sz="24" w:space="12" w:color="DFE2E5"/>
            <w:bottom w:val="none" w:sz="0" w:space="0" w:color="auto"/>
            <w:right w:val="none" w:sz="0" w:space="0" w:color="auto"/>
          </w:divBdr>
        </w:div>
        <w:div w:id="1057556838">
          <w:marLeft w:val="0"/>
          <w:marRight w:val="0"/>
          <w:marTop w:val="0"/>
          <w:marBottom w:val="184"/>
          <w:divBdr>
            <w:top w:val="none" w:sz="0" w:space="0" w:color="auto"/>
            <w:left w:val="none" w:sz="0" w:space="0" w:color="auto"/>
            <w:bottom w:val="none" w:sz="0" w:space="0" w:color="auto"/>
            <w:right w:val="none" w:sz="0" w:space="0" w:color="auto"/>
          </w:divBdr>
        </w:div>
        <w:div w:id="1992977381">
          <w:blockQuote w:val="1"/>
          <w:marLeft w:val="0"/>
          <w:marRight w:val="0"/>
          <w:marTop w:val="0"/>
          <w:marBottom w:val="184"/>
          <w:divBdr>
            <w:top w:val="none" w:sz="0" w:space="0" w:color="auto"/>
            <w:left w:val="single" w:sz="24" w:space="12" w:color="DFE2E5"/>
            <w:bottom w:val="none" w:sz="0" w:space="0" w:color="auto"/>
            <w:right w:val="none" w:sz="0" w:space="0" w:color="auto"/>
          </w:divBdr>
        </w:div>
        <w:div w:id="1626740444">
          <w:marLeft w:val="0"/>
          <w:marRight w:val="0"/>
          <w:marTop w:val="0"/>
          <w:marBottom w:val="184"/>
          <w:divBdr>
            <w:top w:val="none" w:sz="0" w:space="0" w:color="auto"/>
            <w:left w:val="none" w:sz="0" w:space="0" w:color="auto"/>
            <w:bottom w:val="none" w:sz="0" w:space="0" w:color="auto"/>
            <w:right w:val="none" w:sz="0" w:space="0" w:color="auto"/>
          </w:divBdr>
        </w:div>
        <w:div w:id="822545148">
          <w:blockQuote w:val="1"/>
          <w:marLeft w:val="0"/>
          <w:marRight w:val="0"/>
          <w:marTop w:val="0"/>
          <w:marBottom w:val="184"/>
          <w:divBdr>
            <w:top w:val="none" w:sz="0" w:space="0" w:color="auto"/>
            <w:left w:val="single" w:sz="24" w:space="12" w:color="DFE2E5"/>
            <w:bottom w:val="none" w:sz="0" w:space="0" w:color="auto"/>
            <w:right w:val="none" w:sz="0" w:space="0" w:color="auto"/>
          </w:divBdr>
        </w:div>
        <w:div w:id="1277139">
          <w:marLeft w:val="0"/>
          <w:marRight w:val="0"/>
          <w:marTop w:val="0"/>
          <w:marBottom w:val="184"/>
          <w:divBdr>
            <w:top w:val="none" w:sz="0" w:space="0" w:color="auto"/>
            <w:left w:val="none" w:sz="0" w:space="0" w:color="auto"/>
            <w:bottom w:val="none" w:sz="0" w:space="0" w:color="auto"/>
            <w:right w:val="none" w:sz="0" w:space="0" w:color="auto"/>
          </w:divBdr>
        </w:div>
        <w:div w:id="1069117109">
          <w:blockQuote w:val="1"/>
          <w:marLeft w:val="0"/>
          <w:marRight w:val="0"/>
          <w:marTop w:val="0"/>
          <w:marBottom w:val="184"/>
          <w:divBdr>
            <w:top w:val="none" w:sz="0" w:space="0" w:color="auto"/>
            <w:left w:val="single" w:sz="24" w:space="12" w:color="DFE2E5"/>
            <w:bottom w:val="none" w:sz="0" w:space="0" w:color="auto"/>
            <w:right w:val="none" w:sz="0" w:space="0" w:color="auto"/>
          </w:divBdr>
        </w:div>
        <w:div w:id="1002776383">
          <w:marLeft w:val="0"/>
          <w:marRight w:val="0"/>
          <w:marTop w:val="0"/>
          <w:marBottom w:val="184"/>
          <w:divBdr>
            <w:top w:val="none" w:sz="0" w:space="0" w:color="auto"/>
            <w:left w:val="none" w:sz="0" w:space="0" w:color="auto"/>
            <w:bottom w:val="none" w:sz="0" w:space="0" w:color="auto"/>
            <w:right w:val="none" w:sz="0" w:space="0" w:color="auto"/>
          </w:divBdr>
        </w:div>
        <w:div w:id="814296394">
          <w:blockQuote w:val="1"/>
          <w:marLeft w:val="0"/>
          <w:marRight w:val="0"/>
          <w:marTop w:val="0"/>
          <w:marBottom w:val="184"/>
          <w:divBdr>
            <w:top w:val="none" w:sz="0" w:space="0" w:color="auto"/>
            <w:left w:val="single" w:sz="24" w:space="12" w:color="DFE2E5"/>
            <w:bottom w:val="none" w:sz="0" w:space="0" w:color="auto"/>
            <w:right w:val="none" w:sz="0" w:space="0" w:color="auto"/>
          </w:divBdr>
        </w:div>
        <w:div w:id="399058423">
          <w:marLeft w:val="0"/>
          <w:marRight w:val="0"/>
          <w:marTop w:val="0"/>
          <w:marBottom w:val="184"/>
          <w:divBdr>
            <w:top w:val="none" w:sz="0" w:space="0" w:color="auto"/>
            <w:left w:val="none" w:sz="0" w:space="0" w:color="auto"/>
            <w:bottom w:val="none" w:sz="0" w:space="0" w:color="auto"/>
            <w:right w:val="none" w:sz="0" w:space="0" w:color="auto"/>
          </w:divBdr>
        </w:div>
        <w:div w:id="1948148433">
          <w:blockQuote w:val="1"/>
          <w:marLeft w:val="0"/>
          <w:marRight w:val="0"/>
          <w:marTop w:val="0"/>
          <w:marBottom w:val="184"/>
          <w:divBdr>
            <w:top w:val="none" w:sz="0" w:space="0" w:color="auto"/>
            <w:left w:val="single" w:sz="24" w:space="12" w:color="DFE2E5"/>
            <w:bottom w:val="none" w:sz="0" w:space="0" w:color="auto"/>
            <w:right w:val="none" w:sz="0" w:space="0" w:color="auto"/>
          </w:divBdr>
        </w:div>
        <w:div w:id="271211749">
          <w:marLeft w:val="0"/>
          <w:marRight w:val="0"/>
          <w:marTop w:val="0"/>
          <w:marBottom w:val="184"/>
          <w:divBdr>
            <w:top w:val="none" w:sz="0" w:space="0" w:color="auto"/>
            <w:left w:val="none" w:sz="0" w:space="0" w:color="auto"/>
            <w:bottom w:val="none" w:sz="0" w:space="0" w:color="auto"/>
            <w:right w:val="none" w:sz="0" w:space="0" w:color="auto"/>
          </w:divBdr>
        </w:div>
        <w:div w:id="873736879">
          <w:blockQuote w:val="1"/>
          <w:marLeft w:val="0"/>
          <w:marRight w:val="0"/>
          <w:marTop w:val="0"/>
          <w:marBottom w:val="184"/>
          <w:divBdr>
            <w:top w:val="none" w:sz="0" w:space="0" w:color="auto"/>
            <w:left w:val="single" w:sz="24" w:space="12" w:color="DFE2E5"/>
            <w:bottom w:val="none" w:sz="0" w:space="0" w:color="auto"/>
            <w:right w:val="none" w:sz="0" w:space="0" w:color="auto"/>
          </w:divBdr>
        </w:div>
        <w:div w:id="496728314">
          <w:marLeft w:val="0"/>
          <w:marRight w:val="0"/>
          <w:marTop w:val="0"/>
          <w:marBottom w:val="184"/>
          <w:divBdr>
            <w:top w:val="none" w:sz="0" w:space="0" w:color="auto"/>
            <w:left w:val="none" w:sz="0" w:space="0" w:color="auto"/>
            <w:bottom w:val="none" w:sz="0" w:space="0" w:color="auto"/>
            <w:right w:val="none" w:sz="0" w:space="0" w:color="auto"/>
          </w:divBdr>
        </w:div>
        <w:div w:id="1092431960">
          <w:blockQuote w:val="1"/>
          <w:marLeft w:val="0"/>
          <w:marRight w:val="0"/>
          <w:marTop w:val="0"/>
          <w:marBottom w:val="184"/>
          <w:divBdr>
            <w:top w:val="none" w:sz="0" w:space="0" w:color="auto"/>
            <w:left w:val="single" w:sz="24" w:space="12" w:color="DFE2E5"/>
            <w:bottom w:val="none" w:sz="0" w:space="0" w:color="auto"/>
            <w:right w:val="none" w:sz="0" w:space="0" w:color="auto"/>
          </w:divBdr>
        </w:div>
        <w:div w:id="1093865741">
          <w:marLeft w:val="0"/>
          <w:marRight w:val="0"/>
          <w:marTop w:val="0"/>
          <w:marBottom w:val="184"/>
          <w:divBdr>
            <w:top w:val="none" w:sz="0" w:space="0" w:color="auto"/>
            <w:left w:val="none" w:sz="0" w:space="0" w:color="auto"/>
            <w:bottom w:val="none" w:sz="0" w:space="0" w:color="auto"/>
            <w:right w:val="none" w:sz="0" w:space="0" w:color="auto"/>
          </w:divBdr>
        </w:div>
        <w:div w:id="488908517">
          <w:blockQuote w:val="1"/>
          <w:marLeft w:val="0"/>
          <w:marRight w:val="0"/>
          <w:marTop w:val="0"/>
          <w:marBottom w:val="184"/>
          <w:divBdr>
            <w:top w:val="none" w:sz="0" w:space="0" w:color="auto"/>
            <w:left w:val="single" w:sz="24" w:space="12" w:color="DFE2E5"/>
            <w:bottom w:val="none" w:sz="0" w:space="0" w:color="auto"/>
            <w:right w:val="none" w:sz="0" w:space="0" w:color="auto"/>
          </w:divBdr>
        </w:div>
        <w:div w:id="928343918">
          <w:marLeft w:val="0"/>
          <w:marRight w:val="0"/>
          <w:marTop w:val="0"/>
          <w:marBottom w:val="184"/>
          <w:divBdr>
            <w:top w:val="none" w:sz="0" w:space="0" w:color="auto"/>
            <w:left w:val="none" w:sz="0" w:space="0" w:color="auto"/>
            <w:bottom w:val="none" w:sz="0" w:space="0" w:color="auto"/>
            <w:right w:val="none" w:sz="0" w:space="0" w:color="auto"/>
          </w:divBdr>
        </w:div>
        <w:div w:id="392235264">
          <w:blockQuote w:val="1"/>
          <w:marLeft w:val="0"/>
          <w:marRight w:val="0"/>
          <w:marTop w:val="0"/>
          <w:marBottom w:val="184"/>
          <w:divBdr>
            <w:top w:val="none" w:sz="0" w:space="0" w:color="auto"/>
            <w:left w:val="single" w:sz="24" w:space="12" w:color="DFE2E5"/>
            <w:bottom w:val="none" w:sz="0" w:space="0" w:color="auto"/>
            <w:right w:val="none" w:sz="0" w:space="0" w:color="auto"/>
          </w:divBdr>
        </w:div>
        <w:div w:id="1438646325">
          <w:marLeft w:val="0"/>
          <w:marRight w:val="0"/>
          <w:marTop w:val="0"/>
          <w:marBottom w:val="184"/>
          <w:divBdr>
            <w:top w:val="none" w:sz="0" w:space="0" w:color="auto"/>
            <w:left w:val="none" w:sz="0" w:space="0" w:color="auto"/>
            <w:bottom w:val="none" w:sz="0" w:space="0" w:color="auto"/>
            <w:right w:val="none" w:sz="0" w:space="0" w:color="auto"/>
          </w:divBdr>
        </w:div>
        <w:div w:id="546916305">
          <w:blockQuote w:val="1"/>
          <w:marLeft w:val="0"/>
          <w:marRight w:val="0"/>
          <w:marTop w:val="0"/>
          <w:marBottom w:val="184"/>
          <w:divBdr>
            <w:top w:val="none" w:sz="0" w:space="0" w:color="auto"/>
            <w:left w:val="single" w:sz="24" w:space="12" w:color="DFE2E5"/>
            <w:bottom w:val="none" w:sz="0" w:space="0" w:color="auto"/>
            <w:right w:val="none" w:sz="0" w:space="0" w:color="auto"/>
          </w:divBdr>
        </w:div>
        <w:div w:id="1089810997">
          <w:marLeft w:val="0"/>
          <w:marRight w:val="0"/>
          <w:marTop w:val="0"/>
          <w:marBottom w:val="184"/>
          <w:divBdr>
            <w:top w:val="none" w:sz="0" w:space="0" w:color="auto"/>
            <w:left w:val="none" w:sz="0" w:space="0" w:color="auto"/>
            <w:bottom w:val="none" w:sz="0" w:space="0" w:color="auto"/>
            <w:right w:val="none" w:sz="0" w:space="0" w:color="auto"/>
          </w:divBdr>
        </w:div>
        <w:div w:id="88477013">
          <w:blockQuote w:val="1"/>
          <w:marLeft w:val="0"/>
          <w:marRight w:val="0"/>
          <w:marTop w:val="0"/>
          <w:marBottom w:val="184"/>
          <w:divBdr>
            <w:top w:val="none" w:sz="0" w:space="0" w:color="auto"/>
            <w:left w:val="single" w:sz="24" w:space="12" w:color="DFE2E5"/>
            <w:bottom w:val="none" w:sz="0" w:space="0" w:color="auto"/>
            <w:right w:val="none" w:sz="0" w:space="0" w:color="auto"/>
          </w:divBdr>
        </w:div>
        <w:div w:id="46415959">
          <w:marLeft w:val="0"/>
          <w:marRight w:val="0"/>
          <w:marTop w:val="0"/>
          <w:marBottom w:val="184"/>
          <w:divBdr>
            <w:top w:val="none" w:sz="0" w:space="0" w:color="auto"/>
            <w:left w:val="none" w:sz="0" w:space="0" w:color="auto"/>
            <w:bottom w:val="none" w:sz="0" w:space="0" w:color="auto"/>
            <w:right w:val="none" w:sz="0" w:space="0" w:color="auto"/>
          </w:divBdr>
        </w:div>
        <w:div w:id="773138060">
          <w:blockQuote w:val="1"/>
          <w:marLeft w:val="0"/>
          <w:marRight w:val="0"/>
          <w:marTop w:val="0"/>
          <w:marBottom w:val="184"/>
          <w:divBdr>
            <w:top w:val="none" w:sz="0" w:space="0" w:color="auto"/>
            <w:left w:val="single" w:sz="24" w:space="12" w:color="DFE2E5"/>
            <w:bottom w:val="none" w:sz="0" w:space="0" w:color="auto"/>
            <w:right w:val="none" w:sz="0" w:space="0" w:color="auto"/>
          </w:divBdr>
        </w:div>
        <w:div w:id="1273590664">
          <w:marLeft w:val="0"/>
          <w:marRight w:val="0"/>
          <w:marTop w:val="0"/>
          <w:marBottom w:val="184"/>
          <w:divBdr>
            <w:top w:val="none" w:sz="0" w:space="0" w:color="auto"/>
            <w:left w:val="none" w:sz="0" w:space="0" w:color="auto"/>
            <w:bottom w:val="none" w:sz="0" w:space="0" w:color="auto"/>
            <w:right w:val="none" w:sz="0" w:space="0" w:color="auto"/>
          </w:divBdr>
        </w:div>
        <w:div w:id="830411398">
          <w:blockQuote w:val="1"/>
          <w:marLeft w:val="0"/>
          <w:marRight w:val="0"/>
          <w:marTop w:val="0"/>
          <w:marBottom w:val="184"/>
          <w:divBdr>
            <w:top w:val="none" w:sz="0" w:space="0" w:color="auto"/>
            <w:left w:val="single" w:sz="24" w:space="12" w:color="DFE2E5"/>
            <w:bottom w:val="none" w:sz="0" w:space="0" w:color="auto"/>
            <w:right w:val="none" w:sz="0" w:space="0" w:color="auto"/>
          </w:divBdr>
        </w:div>
        <w:div w:id="636304255">
          <w:marLeft w:val="0"/>
          <w:marRight w:val="0"/>
          <w:marTop w:val="0"/>
          <w:marBottom w:val="184"/>
          <w:divBdr>
            <w:top w:val="none" w:sz="0" w:space="0" w:color="auto"/>
            <w:left w:val="none" w:sz="0" w:space="0" w:color="auto"/>
            <w:bottom w:val="none" w:sz="0" w:space="0" w:color="auto"/>
            <w:right w:val="none" w:sz="0" w:space="0" w:color="auto"/>
          </w:divBdr>
        </w:div>
        <w:div w:id="2039699735">
          <w:blockQuote w:val="1"/>
          <w:marLeft w:val="0"/>
          <w:marRight w:val="0"/>
          <w:marTop w:val="0"/>
          <w:marBottom w:val="184"/>
          <w:divBdr>
            <w:top w:val="none" w:sz="0" w:space="0" w:color="auto"/>
            <w:left w:val="single" w:sz="24" w:space="12" w:color="DFE2E5"/>
            <w:bottom w:val="none" w:sz="0" w:space="0" w:color="auto"/>
            <w:right w:val="none" w:sz="0" w:space="0" w:color="auto"/>
          </w:divBdr>
        </w:div>
        <w:div w:id="1785613543">
          <w:marLeft w:val="0"/>
          <w:marRight w:val="0"/>
          <w:marTop w:val="0"/>
          <w:marBottom w:val="184"/>
          <w:divBdr>
            <w:top w:val="none" w:sz="0" w:space="0" w:color="auto"/>
            <w:left w:val="none" w:sz="0" w:space="0" w:color="auto"/>
            <w:bottom w:val="none" w:sz="0" w:space="0" w:color="auto"/>
            <w:right w:val="none" w:sz="0" w:space="0" w:color="auto"/>
          </w:divBdr>
        </w:div>
        <w:div w:id="794181924">
          <w:blockQuote w:val="1"/>
          <w:marLeft w:val="0"/>
          <w:marRight w:val="0"/>
          <w:marTop w:val="0"/>
          <w:marBottom w:val="184"/>
          <w:divBdr>
            <w:top w:val="none" w:sz="0" w:space="0" w:color="auto"/>
            <w:left w:val="single" w:sz="24" w:space="12" w:color="DFE2E5"/>
            <w:bottom w:val="none" w:sz="0" w:space="0" w:color="auto"/>
            <w:right w:val="none" w:sz="0" w:space="0" w:color="auto"/>
          </w:divBdr>
        </w:div>
        <w:div w:id="146021951">
          <w:blockQuote w:val="1"/>
          <w:marLeft w:val="0"/>
          <w:marRight w:val="0"/>
          <w:marTop w:val="0"/>
          <w:marBottom w:val="184"/>
          <w:divBdr>
            <w:top w:val="none" w:sz="0" w:space="0" w:color="auto"/>
            <w:left w:val="single" w:sz="24" w:space="12" w:color="DFE2E5"/>
            <w:bottom w:val="none" w:sz="0" w:space="0" w:color="auto"/>
            <w:right w:val="none" w:sz="0" w:space="0" w:color="auto"/>
          </w:divBdr>
        </w:div>
        <w:div w:id="1663852114">
          <w:blockQuote w:val="1"/>
          <w:marLeft w:val="0"/>
          <w:marRight w:val="0"/>
          <w:marTop w:val="0"/>
          <w:marBottom w:val="184"/>
          <w:divBdr>
            <w:top w:val="none" w:sz="0" w:space="0" w:color="auto"/>
            <w:left w:val="single" w:sz="24" w:space="12" w:color="DFE2E5"/>
            <w:bottom w:val="none" w:sz="0" w:space="0" w:color="auto"/>
            <w:right w:val="none" w:sz="0" w:space="0" w:color="auto"/>
          </w:divBdr>
        </w:div>
        <w:div w:id="448470614">
          <w:blockQuote w:val="1"/>
          <w:marLeft w:val="0"/>
          <w:marRight w:val="0"/>
          <w:marTop w:val="0"/>
          <w:marBottom w:val="184"/>
          <w:divBdr>
            <w:top w:val="none" w:sz="0" w:space="0" w:color="auto"/>
            <w:left w:val="single" w:sz="24" w:space="12" w:color="DFE2E5"/>
            <w:bottom w:val="none" w:sz="0" w:space="0" w:color="auto"/>
            <w:right w:val="none" w:sz="0" w:space="0" w:color="auto"/>
          </w:divBdr>
        </w:div>
        <w:div w:id="1609122848">
          <w:blockQuote w:val="1"/>
          <w:marLeft w:val="0"/>
          <w:marRight w:val="0"/>
          <w:marTop w:val="0"/>
          <w:marBottom w:val="184"/>
          <w:divBdr>
            <w:top w:val="none" w:sz="0" w:space="0" w:color="auto"/>
            <w:left w:val="single" w:sz="24" w:space="12" w:color="DFE2E5"/>
            <w:bottom w:val="none" w:sz="0" w:space="0" w:color="auto"/>
            <w:right w:val="none" w:sz="0" w:space="0" w:color="auto"/>
          </w:divBdr>
        </w:div>
        <w:div w:id="1774007378">
          <w:blockQuote w:val="1"/>
          <w:marLeft w:val="0"/>
          <w:marRight w:val="0"/>
          <w:marTop w:val="0"/>
          <w:marBottom w:val="184"/>
          <w:divBdr>
            <w:top w:val="none" w:sz="0" w:space="0" w:color="auto"/>
            <w:left w:val="single" w:sz="24" w:space="12" w:color="DFE2E5"/>
            <w:bottom w:val="none" w:sz="0" w:space="0" w:color="auto"/>
            <w:right w:val="none" w:sz="0" w:space="0" w:color="auto"/>
          </w:divBdr>
        </w:div>
        <w:div w:id="1394233408">
          <w:marLeft w:val="0"/>
          <w:marRight w:val="0"/>
          <w:marTop w:val="0"/>
          <w:marBottom w:val="184"/>
          <w:divBdr>
            <w:top w:val="none" w:sz="0" w:space="0" w:color="auto"/>
            <w:left w:val="none" w:sz="0" w:space="0" w:color="auto"/>
            <w:bottom w:val="none" w:sz="0" w:space="0" w:color="auto"/>
            <w:right w:val="none" w:sz="0" w:space="0" w:color="auto"/>
          </w:divBdr>
        </w:div>
        <w:div w:id="1169951034">
          <w:marLeft w:val="0"/>
          <w:marRight w:val="0"/>
          <w:marTop w:val="0"/>
          <w:marBottom w:val="184"/>
          <w:divBdr>
            <w:top w:val="none" w:sz="0" w:space="0" w:color="auto"/>
            <w:left w:val="none" w:sz="0" w:space="0" w:color="auto"/>
            <w:bottom w:val="none" w:sz="0" w:space="0" w:color="auto"/>
            <w:right w:val="none" w:sz="0" w:space="0" w:color="auto"/>
          </w:divBdr>
        </w:div>
        <w:div w:id="1435054789">
          <w:blockQuote w:val="1"/>
          <w:marLeft w:val="0"/>
          <w:marRight w:val="0"/>
          <w:marTop w:val="0"/>
          <w:marBottom w:val="184"/>
          <w:divBdr>
            <w:top w:val="none" w:sz="0" w:space="0" w:color="auto"/>
            <w:left w:val="single" w:sz="24" w:space="12" w:color="DFE2E5"/>
            <w:bottom w:val="none" w:sz="0" w:space="0" w:color="auto"/>
            <w:right w:val="none" w:sz="0" w:space="0" w:color="auto"/>
          </w:divBdr>
        </w:div>
        <w:div w:id="1484279492">
          <w:blockQuote w:val="1"/>
          <w:marLeft w:val="0"/>
          <w:marRight w:val="0"/>
          <w:marTop w:val="0"/>
          <w:marBottom w:val="184"/>
          <w:divBdr>
            <w:top w:val="none" w:sz="0" w:space="0" w:color="auto"/>
            <w:left w:val="single" w:sz="24" w:space="12" w:color="DFE2E5"/>
            <w:bottom w:val="none" w:sz="0" w:space="0" w:color="auto"/>
            <w:right w:val="none" w:sz="0" w:space="0" w:color="auto"/>
          </w:divBdr>
        </w:div>
        <w:div w:id="1361512374">
          <w:blockQuote w:val="1"/>
          <w:marLeft w:val="0"/>
          <w:marRight w:val="0"/>
          <w:marTop w:val="0"/>
          <w:marBottom w:val="184"/>
          <w:divBdr>
            <w:top w:val="none" w:sz="0" w:space="0" w:color="auto"/>
            <w:left w:val="single" w:sz="24" w:space="12" w:color="DFE2E5"/>
            <w:bottom w:val="none" w:sz="0" w:space="0" w:color="auto"/>
            <w:right w:val="none" w:sz="0" w:space="0" w:color="auto"/>
          </w:divBdr>
        </w:div>
        <w:div w:id="707879366">
          <w:blockQuote w:val="1"/>
          <w:marLeft w:val="0"/>
          <w:marRight w:val="0"/>
          <w:marTop w:val="0"/>
          <w:marBottom w:val="184"/>
          <w:divBdr>
            <w:top w:val="none" w:sz="0" w:space="0" w:color="auto"/>
            <w:left w:val="single" w:sz="24" w:space="12" w:color="DFE2E5"/>
            <w:bottom w:val="none" w:sz="0" w:space="0" w:color="auto"/>
            <w:right w:val="none" w:sz="0" w:space="0" w:color="auto"/>
          </w:divBdr>
        </w:div>
        <w:div w:id="1943801915">
          <w:blockQuote w:val="1"/>
          <w:marLeft w:val="0"/>
          <w:marRight w:val="0"/>
          <w:marTop w:val="0"/>
          <w:marBottom w:val="184"/>
          <w:divBdr>
            <w:top w:val="none" w:sz="0" w:space="0" w:color="auto"/>
            <w:left w:val="single" w:sz="24" w:space="12" w:color="DFE2E5"/>
            <w:bottom w:val="none" w:sz="0" w:space="0" w:color="auto"/>
            <w:right w:val="none" w:sz="0" w:space="0" w:color="auto"/>
          </w:divBdr>
        </w:div>
        <w:div w:id="871575672">
          <w:marLeft w:val="0"/>
          <w:marRight w:val="0"/>
          <w:marTop w:val="0"/>
          <w:marBottom w:val="184"/>
          <w:divBdr>
            <w:top w:val="none" w:sz="0" w:space="0" w:color="auto"/>
            <w:left w:val="none" w:sz="0" w:space="0" w:color="auto"/>
            <w:bottom w:val="none" w:sz="0" w:space="0" w:color="auto"/>
            <w:right w:val="none" w:sz="0" w:space="0" w:color="auto"/>
          </w:divBdr>
        </w:div>
        <w:div w:id="1146821754">
          <w:blockQuote w:val="1"/>
          <w:marLeft w:val="0"/>
          <w:marRight w:val="0"/>
          <w:marTop w:val="0"/>
          <w:marBottom w:val="184"/>
          <w:divBdr>
            <w:top w:val="none" w:sz="0" w:space="0" w:color="auto"/>
            <w:left w:val="single" w:sz="24" w:space="12" w:color="DFE2E5"/>
            <w:bottom w:val="none" w:sz="0" w:space="0" w:color="auto"/>
            <w:right w:val="none" w:sz="0" w:space="0" w:color="auto"/>
          </w:divBdr>
        </w:div>
        <w:div w:id="2096900957">
          <w:blockQuote w:val="1"/>
          <w:marLeft w:val="0"/>
          <w:marRight w:val="0"/>
          <w:marTop w:val="0"/>
          <w:marBottom w:val="184"/>
          <w:divBdr>
            <w:top w:val="none" w:sz="0" w:space="0" w:color="auto"/>
            <w:left w:val="single" w:sz="24" w:space="12" w:color="DFE2E5"/>
            <w:bottom w:val="none" w:sz="0" w:space="0" w:color="auto"/>
            <w:right w:val="none" w:sz="0" w:space="0" w:color="auto"/>
          </w:divBdr>
        </w:div>
        <w:div w:id="748959850">
          <w:marLeft w:val="0"/>
          <w:marRight w:val="0"/>
          <w:marTop w:val="0"/>
          <w:marBottom w:val="184"/>
          <w:divBdr>
            <w:top w:val="none" w:sz="0" w:space="0" w:color="auto"/>
            <w:left w:val="none" w:sz="0" w:space="0" w:color="auto"/>
            <w:bottom w:val="none" w:sz="0" w:space="0" w:color="auto"/>
            <w:right w:val="none" w:sz="0" w:space="0" w:color="auto"/>
          </w:divBdr>
        </w:div>
        <w:div w:id="1260404574">
          <w:marLeft w:val="0"/>
          <w:marRight w:val="0"/>
          <w:marTop w:val="0"/>
          <w:marBottom w:val="184"/>
          <w:divBdr>
            <w:top w:val="none" w:sz="0" w:space="0" w:color="auto"/>
            <w:left w:val="none" w:sz="0" w:space="0" w:color="auto"/>
            <w:bottom w:val="none" w:sz="0" w:space="0" w:color="auto"/>
            <w:right w:val="none" w:sz="0" w:space="0" w:color="auto"/>
          </w:divBdr>
        </w:div>
        <w:div w:id="2009090363">
          <w:blockQuote w:val="1"/>
          <w:marLeft w:val="0"/>
          <w:marRight w:val="0"/>
          <w:marTop w:val="0"/>
          <w:marBottom w:val="184"/>
          <w:divBdr>
            <w:top w:val="none" w:sz="0" w:space="0" w:color="auto"/>
            <w:left w:val="single" w:sz="24" w:space="12" w:color="DFE2E5"/>
            <w:bottom w:val="none" w:sz="0" w:space="0" w:color="auto"/>
            <w:right w:val="none" w:sz="0" w:space="0" w:color="auto"/>
          </w:divBdr>
        </w:div>
        <w:div w:id="1730154733">
          <w:marLeft w:val="0"/>
          <w:marRight w:val="0"/>
          <w:marTop w:val="0"/>
          <w:marBottom w:val="184"/>
          <w:divBdr>
            <w:top w:val="none" w:sz="0" w:space="0" w:color="auto"/>
            <w:left w:val="none" w:sz="0" w:space="0" w:color="auto"/>
            <w:bottom w:val="none" w:sz="0" w:space="0" w:color="auto"/>
            <w:right w:val="none" w:sz="0" w:space="0" w:color="auto"/>
          </w:divBdr>
        </w:div>
        <w:div w:id="532691271">
          <w:blockQuote w:val="1"/>
          <w:marLeft w:val="0"/>
          <w:marRight w:val="0"/>
          <w:marTop w:val="0"/>
          <w:marBottom w:val="184"/>
          <w:divBdr>
            <w:top w:val="none" w:sz="0" w:space="0" w:color="auto"/>
            <w:left w:val="single" w:sz="24" w:space="12" w:color="DFE2E5"/>
            <w:bottom w:val="none" w:sz="0" w:space="0" w:color="auto"/>
            <w:right w:val="none" w:sz="0" w:space="0" w:color="auto"/>
          </w:divBdr>
        </w:div>
        <w:div w:id="2058771133">
          <w:marLeft w:val="0"/>
          <w:marRight w:val="0"/>
          <w:marTop w:val="0"/>
          <w:marBottom w:val="184"/>
          <w:divBdr>
            <w:top w:val="none" w:sz="0" w:space="0" w:color="auto"/>
            <w:left w:val="none" w:sz="0" w:space="0" w:color="auto"/>
            <w:bottom w:val="none" w:sz="0" w:space="0" w:color="auto"/>
            <w:right w:val="none" w:sz="0" w:space="0" w:color="auto"/>
          </w:divBdr>
        </w:div>
        <w:div w:id="794444000">
          <w:marLeft w:val="0"/>
          <w:marRight w:val="0"/>
          <w:marTop w:val="0"/>
          <w:marBottom w:val="184"/>
          <w:divBdr>
            <w:top w:val="none" w:sz="0" w:space="0" w:color="auto"/>
            <w:left w:val="none" w:sz="0" w:space="0" w:color="auto"/>
            <w:bottom w:val="none" w:sz="0" w:space="0" w:color="auto"/>
            <w:right w:val="none" w:sz="0" w:space="0" w:color="auto"/>
          </w:divBdr>
        </w:div>
        <w:div w:id="221060892">
          <w:blockQuote w:val="1"/>
          <w:marLeft w:val="0"/>
          <w:marRight w:val="0"/>
          <w:marTop w:val="0"/>
          <w:marBottom w:val="184"/>
          <w:divBdr>
            <w:top w:val="none" w:sz="0" w:space="0" w:color="auto"/>
            <w:left w:val="single" w:sz="24" w:space="12" w:color="DFE2E5"/>
            <w:bottom w:val="none" w:sz="0" w:space="0" w:color="auto"/>
            <w:right w:val="none" w:sz="0" w:space="0" w:color="auto"/>
          </w:divBdr>
        </w:div>
        <w:div w:id="236207261">
          <w:marLeft w:val="0"/>
          <w:marRight w:val="0"/>
          <w:marTop w:val="0"/>
          <w:marBottom w:val="184"/>
          <w:divBdr>
            <w:top w:val="none" w:sz="0" w:space="0" w:color="auto"/>
            <w:left w:val="none" w:sz="0" w:space="0" w:color="auto"/>
            <w:bottom w:val="none" w:sz="0" w:space="0" w:color="auto"/>
            <w:right w:val="none" w:sz="0" w:space="0" w:color="auto"/>
          </w:divBdr>
        </w:div>
        <w:div w:id="748385416">
          <w:blockQuote w:val="1"/>
          <w:marLeft w:val="0"/>
          <w:marRight w:val="0"/>
          <w:marTop w:val="0"/>
          <w:marBottom w:val="184"/>
          <w:divBdr>
            <w:top w:val="none" w:sz="0" w:space="0" w:color="auto"/>
            <w:left w:val="single" w:sz="24" w:space="12" w:color="DFE2E5"/>
            <w:bottom w:val="none" w:sz="0" w:space="0" w:color="auto"/>
            <w:right w:val="none" w:sz="0" w:space="0" w:color="auto"/>
          </w:divBdr>
        </w:div>
        <w:div w:id="496723997">
          <w:marLeft w:val="0"/>
          <w:marRight w:val="0"/>
          <w:marTop w:val="0"/>
          <w:marBottom w:val="184"/>
          <w:divBdr>
            <w:top w:val="none" w:sz="0" w:space="0" w:color="auto"/>
            <w:left w:val="none" w:sz="0" w:space="0" w:color="auto"/>
            <w:bottom w:val="none" w:sz="0" w:space="0" w:color="auto"/>
            <w:right w:val="none" w:sz="0" w:space="0" w:color="auto"/>
          </w:divBdr>
        </w:div>
        <w:div w:id="523321346">
          <w:blockQuote w:val="1"/>
          <w:marLeft w:val="0"/>
          <w:marRight w:val="0"/>
          <w:marTop w:val="0"/>
          <w:marBottom w:val="184"/>
          <w:divBdr>
            <w:top w:val="none" w:sz="0" w:space="0" w:color="auto"/>
            <w:left w:val="single" w:sz="24" w:space="12" w:color="DFE2E5"/>
            <w:bottom w:val="none" w:sz="0" w:space="0" w:color="auto"/>
            <w:right w:val="none" w:sz="0" w:space="0" w:color="auto"/>
          </w:divBdr>
        </w:div>
        <w:div w:id="638649019">
          <w:marLeft w:val="0"/>
          <w:marRight w:val="0"/>
          <w:marTop w:val="0"/>
          <w:marBottom w:val="184"/>
          <w:divBdr>
            <w:top w:val="none" w:sz="0" w:space="0" w:color="auto"/>
            <w:left w:val="none" w:sz="0" w:space="0" w:color="auto"/>
            <w:bottom w:val="none" w:sz="0" w:space="0" w:color="auto"/>
            <w:right w:val="none" w:sz="0" w:space="0" w:color="auto"/>
          </w:divBdr>
        </w:div>
        <w:div w:id="413209834">
          <w:blockQuote w:val="1"/>
          <w:marLeft w:val="0"/>
          <w:marRight w:val="0"/>
          <w:marTop w:val="0"/>
          <w:marBottom w:val="184"/>
          <w:divBdr>
            <w:top w:val="none" w:sz="0" w:space="0" w:color="auto"/>
            <w:left w:val="single" w:sz="24" w:space="12" w:color="DFE2E5"/>
            <w:bottom w:val="none" w:sz="0" w:space="0" w:color="auto"/>
            <w:right w:val="none" w:sz="0" w:space="0" w:color="auto"/>
          </w:divBdr>
        </w:div>
        <w:div w:id="1372148977">
          <w:marLeft w:val="0"/>
          <w:marRight w:val="0"/>
          <w:marTop w:val="0"/>
          <w:marBottom w:val="184"/>
          <w:divBdr>
            <w:top w:val="none" w:sz="0" w:space="0" w:color="auto"/>
            <w:left w:val="none" w:sz="0" w:space="0" w:color="auto"/>
            <w:bottom w:val="none" w:sz="0" w:space="0" w:color="auto"/>
            <w:right w:val="none" w:sz="0" w:space="0" w:color="auto"/>
          </w:divBdr>
        </w:div>
        <w:div w:id="1185822212">
          <w:marLeft w:val="0"/>
          <w:marRight w:val="0"/>
          <w:marTop w:val="0"/>
          <w:marBottom w:val="184"/>
          <w:divBdr>
            <w:top w:val="none" w:sz="0" w:space="0" w:color="auto"/>
            <w:left w:val="none" w:sz="0" w:space="0" w:color="auto"/>
            <w:bottom w:val="none" w:sz="0" w:space="0" w:color="auto"/>
            <w:right w:val="none" w:sz="0" w:space="0" w:color="auto"/>
          </w:divBdr>
        </w:div>
        <w:div w:id="599415702">
          <w:blockQuote w:val="1"/>
          <w:marLeft w:val="0"/>
          <w:marRight w:val="0"/>
          <w:marTop w:val="0"/>
          <w:marBottom w:val="184"/>
          <w:divBdr>
            <w:top w:val="none" w:sz="0" w:space="0" w:color="auto"/>
            <w:left w:val="single" w:sz="24" w:space="12" w:color="DFE2E5"/>
            <w:bottom w:val="none" w:sz="0" w:space="0" w:color="auto"/>
            <w:right w:val="none" w:sz="0" w:space="0" w:color="auto"/>
          </w:divBdr>
        </w:div>
        <w:div w:id="709918023">
          <w:marLeft w:val="0"/>
          <w:marRight w:val="0"/>
          <w:marTop w:val="0"/>
          <w:marBottom w:val="184"/>
          <w:divBdr>
            <w:top w:val="none" w:sz="0" w:space="0" w:color="auto"/>
            <w:left w:val="none" w:sz="0" w:space="0" w:color="auto"/>
            <w:bottom w:val="none" w:sz="0" w:space="0" w:color="auto"/>
            <w:right w:val="none" w:sz="0" w:space="0" w:color="auto"/>
          </w:divBdr>
        </w:div>
        <w:div w:id="20279445">
          <w:blockQuote w:val="1"/>
          <w:marLeft w:val="0"/>
          <w:marRight w:val="0"/>
          <w:marTop w:val="0"/>
          <w:marBottom w:val="184"/>
          <w:divBdr>
            <w:top w:val="none" w:sz="0" w:space="0" w:color="auto"/>
            <w:left w:val="single" w:sz="24" w:space="12" w:color="DFE2E5"/>
            <w:bottom w:val="none" w:sz="0" w:space="0" w:color="auto"/>
            <w:right w:val="none" w:sz="0" w:space="0" w:color="auto"/>
          </w:divBdr>
        </w:div>
        <w:div w:id="923608553">
          <w:marLeft w:val="0"/>
          <w:marRight w:val="0"/>
          <w:marTop w:val="0"/>
          <w:marBottom w:val="184"/>
          <w:divBdr>
            <w:top w:val="none" w:sz="0" w:space="0" w:color="auto"/>
            <w:left w:val="none" w:sz="0" w:space="0" w:color="auto"/>
            <w:bottom w:val="none" w:sz="0" w:space="0" w:color="auto"/>
            <w:right w:val="none" w:sz="0" w:space="0" w:color="auto"/>
          </w:divBdr>
        </w:div>
        <w:div w:id="953823477">
          <w:blockQuote w:val="1"/>
          <w:marLeft w:val="0"/>
          <w:marRight w:val="0"/>
          <w:marTop w:val="0"/>
          <w:marBottom w:val="184"/>
          <w:divBdr>
            <w:top w:val="none" w:sz="0" w:space="0" w:color="auto"/>
            <w:left w:val="single" w:sz="24" w:space="12" w:color="DFE2E5"/>
            <w:bottom w:val="none" w:sz="0" w:space="0" w:color="auto"/>
            <w:right w:val="none" w:sz="0" w:space="0" w:color="auto"/>
          </w:divBdr>
        </w:div>
        <w:div w:id="1933589516">
          <w:blockQuote w:val="1"/>
          <w:marLeft w:val="0"/>
          <w:marRight w:val="0"/>
          <w:marTop w:val="0"/>
          <w:marBottom w:val="184"/>
          <w:divBdr>
            <w:top w:val="none" w:sz="0" w:space="0" w:color="auto"/>
            <w:left w:val="single" w:sz="24" w:space="12" w:color="DFE2E5"/>
            <w:bottom w:val="none" w:sz="0" w:space="0" w:color="auto"/>
            <w:right w:val="none" w:sz="0" w:space="0" w:color="auto"/>
          </w:divBdr>
        </w:div>
        <w:div w:id="275017629">
          <w:blockQuote w:val="1"/>
          <w:marLeft w:val="0"/>
          <w:marRight w:val="0"/>
          <w:marTop w:val="0"/>
          <w:marBottom w:val="184"/>
          <w:divBdr>
            <w:top w:val="none" w:sz="0" w:space="0" w:color="auto"/>
            <w:left w:val="single" w:sz="24" w:space="12" w:color="DFE2E5"/>
            <w:bottom w:val="none" w:sz="0" w:space="0" w:color="auto"/>
            <w:right w:val="none" w:sz="0" w:space="0" w:color="auto"/>
          </w:divBdr>
        </w:div>
        <w:div w:id="2057772417">
          <w:marLeft w:val="0"/>
          <w:marRight w:val="0"/>
          <w:marTop w:val="0"/>
          <w:marBottom w:val="184"/>
          <w:divBdr>
            <w:top w:val="none" w:sz="0" w:space="0" w:color="auto"/>
            <w:left w:val="none" w:sz="0" w:space="0" w:color="auto"/>
            <w:bottom w:val="none" w:sz="0" w:space="0" w:color="auto"/>
            <w:right w:val="none" w:sz="0" w:space="0" w:color="auto"/>
          </w:divBdr>
        </w:div>
        <w:div w:id="57290031">
          <w:blockQuote w:val="1"/>
          <w:marLeft w:val="0"/>
          <w:marRight w:val="0"/>
          <w:marTop w:val="0"/>
          <w:marBottom w:val="184"/>
          <w:divBdr>
            <w:top w:val="none" w:sz="0" w:space="0" w:color="auto"/>
            <w:left w:val="single" w:sz="24" w:space="12" w:color="DFE2E5"/>
            <w:bottom w:val="none" w:sz="0" w:space="0" w:color="auto"/>
            <w:right w:val="none" w:sz="0" w:space="0" w:color="auto"/>
          </w:divBdr>
        </w:div>
        <w:div w:id="1935094367">
          <w:marLeft w:val="0"/>
          <w:marRight w:val="0"/>
          <w:marTop w:val="0"/>
          <w:marBottom w:val="184"/>
          <w:divBdr>
            <w:top w:val="none" w:sz="0" w:space="0" w:color="auto"/>
            <w:left w:val="none" w:sz="0" w:space="0" w:color="auto"/>
            <w:bottom w:val="none" w:sz="0" w:space="0" w:color="auto"/>
            <w:right w:val="none" w:sz="0" w:space="0" w:color="auto"/>
          </w:divBdr>
        </w:div>
        <w:div w:id="1243300867">
          <w:blockQuote w:val="1"/>
          <w:marLeft w:val="0"/>
          <w:marRight w:val="0"/>
          <w:marTop w:val="0"/>
          <w:marBottom w:val="184"/>
          <w:divBdr>
            <w:top w:val="none" w:sz="0" w:space="0" w:color="auto"/>
            <w:left w:val="single" w:sz="24" w:space="12" w:color="DFE2E5"/>
            <w:bottom w:val="none" w:sz="0" w:space="0" w:color="auto"/>
            <w:right w:val="none" w:sz="0" w:space="0" w:color="auto"/>
          </w:divBdr>
        </w:div>
        <w:div w:id="1183202348">
          <w:marLeft w:val="0"/>
          <w:marRight w:val="0"/>
          <w:marTop w:val="0"/>
          <w:marBottom w:val="184"/>
          <w:divBdr>
            <w:top w:val="none" w:sz="0" w:space="0" w:color="auto"/>
            <w:left w:val="none" w:sz="0" w:space="0" w:color="auto"/>
            <w:bottom w:val="none" w:sz="0" w:space="0" w:color="auto"/>
            <w:right w:val="none" w:sz="0" w:space="0" w:color="auto"/>
          </w:divBdr>
        </w:div>
        <w:div w:id="1824540938">
          <w:blockQuote w:val="1"/>
          <w:marLeft w:val="0"/>
          <w:marRight w:val="0"/>
          <w:marTop w:val="0"/>
          <w:marBottom w:val="184"/>
          <w:divBdr>
            <w:top w:val="none" w:sz="0" w:space="0" w:color="auto"/>
            <w:left w:val="single" w:sz="24" w:space="12" w:color="DFE2E5"/>
            <w:bottom w:val="none" w:sz="0" w:space="0" w:color="auto"/>
            <w:right w:val="none" w:sz="0" w:space="0" w:color="auto"/>
          </w:divBdr>
        </w:div>
        <w:div w:id="536967047">
          <w:marLeft w:val="0"/>
          <w:marRight w:val="0"/>
          <w:marTop w:val="0"/>
          <w:marBottom w:val="184"/>
          <w:divBdr>
            <w:top w:val="none" w:sz="0" w:space="0" w:color="auto"/>
            <w:left w:val="none" w:sz="0" w:space="0" w:color="auto"/>
            <w:bottom w:val="none" w:sz="0" w:space="0" w:color="auto"/>
            <w:right w:val="none" w:sz="0" w:space="0" w:color="auto"/>
          </w:divBdr>
        </w:div>
        <w:div w:id="114955352">
          <w:blockQuote w:val="1"/>
          <w:marLeft w:val="0"/>
          <w:marRight w:val="0"/>
          <w:marTop w:val="0"/>
          <w:marBottom w:val="184"/>
          <w:divBdr>
            <w:top w:val="none" w:sz="0" w:space="0" w:color="auto"/>
            <w:left w:val="single" w:sz="24" w:space="12" w:color="DFE2E5"/>
            <w:bottom w:val="none" w:sz="0" w:space="0" w:color="auto"/>
            <w:right w:val="none" w:sz="0" w:space="0" w:color="auto"/>
          </w:divBdr>
        </w:div>
        <w:div w:id="348335858">
          <w:marLeft w:val="0"/>
          <w:marRight w:val="0"/>
          <w:marTop w:val="0"/>
          <w:marBottom w:val="184"/>
          <w:divBdr>
            <w:top w:val="none" w:sz="0" w:space="0" w:color="auto"/>
            <w:left w:val="none" w:sz="0" w:space="0" w:color="auto"/>
            <w:bottom w:val="none" w:sz="0" w:space="0" w:color="auto"/>
            <w:right w:val="none" w:sz="0" w:space="0" w:color="auto"/>
          </w:divBdr>
        </w:div>
        <w:div w:id="1221333111">
          <w:blockQuote w:val="1"/>
          <w:marLeft w:val="0"/>
          <w:marRight w:val="0"/>
          <w:marTop w:val="0"/>
          <w:marBottom w:val="184"/>
          <w:divBdr>
            <w:top w:val="none" w:sz="0" w:space="0" w:color="auto"/>
            <w:left w:val="single" w:sz="24" w:space="12" w:color="DFE2E5"/>
            <w:bottom w:val="none" w:sz="0" w:space="0" w:color="auto"/>
            <w:right w:val="none" w:sz="0" w:space="0" w:color="auto"/>
          </w:divBdr>
        </w:div>
        <w:div w:id="522746617">
          <w:marLeft w:val="0"/>
          <w:marRight w:val="0"/>
          <w:marTop w:val="0"/>
          <w:marBottom w:val="184"/>
          <w:divBdr>
            <w:top w:val="none" w:sz="0" w:space="0" w:color="auto"/>
            <w:left w:val="none" w:sz="0" w:space="0" w:color="auto"/>
            <w:bottom w:val="none" w:sz="0" w:space="0" w:color="auto"/>
            <w:right w:val="none" w:sz="0" w:space="0" w:color="auto"/>
          </w:divBdr>
        </w:div>
        <w:div w:id="1604268279">
          <w:blockQuote w:val="1"/>
          <w:marLeft w:val="0"/>
          <w:marRight w:val="0"/>
          <w:marTop w:val="0"/>
          <w:marBottom w:val="184"/>
          <w:divBdr>
            <w:top w:val="none" w:sz="0" w:space="0" w:color="auto"/>
            <w:left w:val="single" w:sz="24" w:space="12" w:color="DFE2E5"/>
            <w:bottom w:val="none" w:sz="0" w:space="0" w:color="auto"/>
            <w:right w:val="none" w:sz="0" w:space="0" w:color="auto"/>
          </w:divBdr>
        </w:div>
        <w:div w:id="114756817">
          <w:marLeft w:val="0"/>
          <w:marRight w:val="0"/>
          <w:marTop w:val="0"/>
          <w:marBottom w:val="184"/>
          <w:divBdr>
            <w:top w:val="none" w:sz="0" w:space="0" w:color="auto"/>
            <w:left w:val="none" w:sz="0" w:space="0" w:color="auto"/>
            <w:bottom w:val="none" w:sz="0" w:space="0" w:color="auto"/>
            <w:right w:val="none" w:sz="0" w:space="0" w:color="auto"/>
          </w:divBdr>
        </w:div>
        <w:div w:id="124392982">
          <w:blockQuote w:val="1"/>
          <w:marLeft w:val="0"/>
          <w:marRight w:val="0"/>
          <w:marTop w:val="0"/>
          <w:marBottom w:val="184"/>
          <w:divBdr>
            <w:top w:val="none" w:sz="0" w:space="0" w:color="auto"/>
            <w:left w:val="single" w:sz="24" w:space="12" w:color="DFE2E5"/>
            <w:bottom w:val="none" w:sz="0" w:space="0" w:color="auto"/>
            <w:right w:val="none" w:sz="0" w:space="0" w:color="auto"/>
          </w:divBdr>
        </w:div>
        <w:div w:id="1276135329">
          <w:marLeft w:val="0"/>
          <w:marRight w:val="0"/>
          <w:marTop w:val="0"/>
          <w:marBottom w:val="184"/>
          <w:divBdr>
            <w:top w:val="none" w:sz="0" w:space="0" w:color="auto"/>
            <w:left w:val="none" w:sz="0" w:space="0" w:color="auto"/>
            <w:bottom w:val="none" w:sz="0" w:space="0" w:color="auto"/>
            <w:right w:val="none" w:sz="0" w:space="0" w:color="auto"/>
          </w:divBdr>
        </w:div>
        <w:div w:id="844785207">
          <w:blockQuote w:val="1"/>
          <w:marLeft w:val="0"/>
          <w:marRight w:val="0"/>
          <w:marTop w:val="0"/>
          <w:marBottom w:val="184"/>
          <w:divBdr>
            <w:top w:val="none" w:sz="0" w:space="0" w:color="auto"/>
            <w:left w:val="single" w:sz="24" w:space="12" w:color="DFE2E5"/>
            <w:bottom w:val="none" w:sz="0" w:space="0" w:color="auto"/>
            <w:right w:val="none" w:sz="0" w:space="0" w:color="auto"/>
          </w:divBdr>
        </w:div>
        <w:div w:id="1145439856">
          <w:blockQuote w:val="1"/>
          <w:marLeft w:val="0"/>
          <w:marRight w:val="0"/>
          <w:marTop w:val="0"/>
          <w:marBottom w:val="184"/>
          <w:divBdr>
            <w:top w:val="none" w:sz="0" w:space="0" w:color="auto"/>
            <w:left w:val="single" w:sz="24" w:space="12" w:color="DFE2E5"/>
            <w:bottom w:val="none" w:sz="0" w:space="0" w:color="auto"/>
            <w:right w:val="none" w:sz="0" w:space="0" w:color="auto"/>
          </w:divBdr>
        </w:div>
        <w:div w:id="266545580">
          <w:marLeft w:val="0"/>
          <w:marRight w:val="0"/>
          <w:marTop w:val="0"/>
          <w:marBottom w:val="184"/>
          <w:divBdr>
            <w:top w:val="none" w:sz="0" w:space="0" w:color="auto"/>
            <w:left w:val="none" w:sz="0" w:space="0" w:color="auto"/>
            <w:bottom w:val="none" w:sz="0" w:space="0" w:color="auto"/>
            <w:right w:val="none" w:sz="0" w:space="0" w:color="auto"/>
          </w:divBdr>
        </w:div>
        <w:div w:id="1762682561">
          <w:blockQuote w:val="1"/>
          <w:marLeft w:val="0"/>
          <w:marRight w:val="0"/>
          <w:marTop w:val="0"/>
          <w:marBottom w:val="184"/>
          <w:divBdr>
            <w:top w:val="none" w:sz="0" w:space="0" w:color="auto"/>
            <w:left w:val="single" w:sz="24" w:space="12" w:color="DFE2E5"/>
            <w:bottom w:val="none" w:sz="0" w:space="0" w:color="auto"/>
            <w:right w:val="none" w:sz="0" w:space="0" w:color="auto"/>
          </w:divBdr>
        </w:div>
        <w:div w:id="611522691">
          <w:marLeft w:val="0"/>
          <w:marRight w:val="0"/>
          <w:marTop w:val="0"/>
          <w:marBottom w:val="184"/>
          <w:divBdr>
            <w:top w:val="none" w:sz="0" w:space="0" w:color="auto"/>
            <w:left w:val="none" w:sz="0" w:space="0" w:color="auto"/>
            <w:bottom w:val="none" w:sz="0" w:space="0" w:color="auto"/>
            <w:right w:val="none" w:sz="0" w:space="0" w:color="auto"/>
          </w:divBdr>
        </w:div>
        <w:div w:id="1833837716">
          <w:blockQuote w:val="1"/>
          <w:marLeft w:val="0"/>
          <w:marRight w:val="0"/>
          <w:marTop w:val="0"/>
          <w:marBottom w:val="184"/>
          <w:divBdr>
            <w:top w:val="none" w:sz="0" w:space="0" w:color="auto"/>
            <w:left w:val="single" w:sz="24" w:space="12" w:color="DFE2E5"/>
            <w:bottom w:val="none" w:sz="0" w:space="0" w:color="auto"/>
            <w:right w:val="none" w:sz="0" w:space="0" w:color="auto"/>
          </w:divBdr>
        </w:div>
        <w:div w:id="574359683">
          <w:blockQuote w:val="1"/>
          <w:marLeft w:val="0"/>
          <w:marRight w:val="0"/>
          <w:marTop w:val="0"/>
          <w:marBottom w:val="184"/>
          <w:divBdr>
            <w:top w:val="none" w:sz="0" w:space="0" w:color="auto"/>
            <w:left w:val="single" w:sz="24" w:space="12" w:color="DFE2E5"/>
            <w:bottom w:val="none" w:sz="0" w:space="0" w:color="auto"/>
            <w:right w:val="none" w:sz="0" w:space="0" w:color="auto"/>
          </w:divBdr>
        </w:div>
        <w:div w:id="493765672">
          <w:marLeft w:val="0"/>
          <w:marRight w:val="0"/>
          <w:marTop w:val="0"/>
          <w:marBottom w:val="184"/>
          <w:divBdr>
            <w:top w:val="none" w:sz="0" w:space="0" w:color="auto"/>
            <w:left w:val="none" w:sz="0" w:space="0" w:color="auto"/>
            <w:bottom w:val="none" w:sz="0" w:space="0" w:color="auto"/>
            <w:right w:val="none" w:sz="0" w:space="0" w:color="auto"/>
          </w:divBdr>
        </w:div>
        <w:div w:id="895122250">
          <w:blockQuote w:val="1"/>
          <w:marLeft w:val="0"/>
          <w:marRight w:val="0"/>
          <w:marTop w:val="0"/>
          <w:marBottom w:val="184"/>
          <w:divBdr>
            <w:top w:val="none" w:sz="0" w:space="0" w:color="auto"/>
            <w:left w:val="single" w:sz="24" w:space="12" w:color="DFE2E5"/>
            <w:bottom w:val="none" w:sz="0" w:space="0" w:color="auto"/>
            <w:right w:val="none" w:sz="0" w:space="0" w:color="auto"/>
          </w:divBdr>
        </w:div>
        <w:div w:id="2110852621">
          <w:marLeft w:val="0"/>
          <w:marRight w:val="0"/>
          <w:marTop w:val="0"/>
          <w:marBottom w:val="184"/>
          <w:divBdr>
            <w:top w:val="none" w:sz="0" w:space="0" w:color="auto"/>
            <w:left w:val="none" w:sz="0" w:space="0" w:color="auto"/>
            <w:bottom w:val="none" w:sz="0" w:space="0" w:color="auto"/>
            <w:right w:val="none" w:sz="0" w:space="0" w:color="auto"/>
          </w:divBdr>
        </w:div>
        <w:div w:id="1858612289">
          <w:blockQuote w:val="1"/>
          <w:marLeft w:val="0"/>
          <w:marRight w:val="0"/>
          <w:marTop w:val="0"/>
          <w:marBottom w:val="184"/>
          <w:divBdr>
            <w:top w:val="none" w:sz="0" w:space="0" w:color="auto"/>
            <w:left w:val="single" w:sz="24" w:space="12" w:color="DFE2E5"/>
            <w:bottom w:val="none" w:sz="0" w:space="0" w:color="auto"/>
            <w:right w:val="none" w:sz="0" w:space="0" w:color="auto"/>
          </w:divBdr>
        </w:div>
        <w:div w:id="642003385">
          <w:blockQuote w:val="1"/>
          <w:marLeft w:val="0"/>
          <w:marRight w:val="0"/>
          <w:marTop w:val="0"/>
          <w:marBottom w:val="184"/>
          <w:divBdr>
            <w:top w:val="none" w:sz="0" w:space="0" w:color="auto"/>
            <w:left w:val="single" w:sz="24" w:space="12" w:color="DFE2E5"/>
            <w:bottom w:val="none" w:sz="0" w:space="0" w:color="auto"/>
            <w:right w:val="none" w:sz="0" w:space="0" w:color="auto"/>
          </w:divBdr>
        </w:div>
        <w:div w:id="644505942">
          <w:blockQuote w:val="1"/>
          <w:marLeft w:val="0"/>
          <w:marRight w:val="0"/>
          <w:marTop w:val="0"/>
          <w:marBottom w:val="184"/>
          <w:divBdr>
            <w:top w:val="none" w:sz="0" w:space="0" w:color="auto"/>
            <w:left w:val="single" w:sz="24" w:space="12" w:color="DFE2E5"/>
            <w:bottom w:val="none" w:sz="0" w:space="0" w:color="auto"/>
            <w:right w:val="none" w:sz="0" w:space="0" w:color="auto"/>
          </w:divBdr>
        </w:div>
        <w:div w:id="1151213251">
          <w:marLeft w:val="0"/>
          <w:marRight w:val="0"/>
          <w:marTop w:val="0"/>
          <w:marBottom w:val="184"/>
          <w:divBdr>
            <w:top w:val="none" w:sz="0" w:space="0" w:color="auto"/>
            <w:left w:val="none" w:sz="0" w:space="0" w:color="auto"/>
            <w:bottom w:val="none" w:sz="0" w:space="0" w:color="auto"/>
            <w:right w:val="none" w:sz="0" w:space="0" w:color="auto"/>
          </w:divBdr>
        </w:div>
        <w:div w:id="1634942258">
          <w:blockQuote w:val="1"/>
          <w:marLeft w:val="0"/>
          <w:marRight w:val="0"/>
          <w:marTop w:val="0"/>
          <w:marBottom w:val="184"/>
          <w:divBdr>
            <w:top w:val="none" w:sz="0" w:space="0" w:color="auto"/>
            <w:left w:val="single" w:sz="24" w:space="12" w:color="DFE2E5"/>
            <w:bottom w:val="none" w:sz="0" w:space="0" w:color="auto"/>
            <w:right w:val="none" w:sz="0" w:space="0" w:color="auto"/>
          </w:divBdr>
        </w:div>
        <w:div w:id="1346515740">
          <w:marLeft w:val="0"/>
          <w:marRight w:val="0"/>
          <w:marTop w:val="0"/>
          <w:marBottom w:val="184"/>
          <w:divBdr>
            <w:top w:val="none" w:sz="0" w:space="0" w:color="auto"/>
            <w:left w:val="none" w:sz="0" w:space="0" w:color="auto"/>
            <w:bottom w:val="none" w:sz="0" w:space="0" w:color="auto"/>
            <w:right w:val="none" w:sz="0" w:space="0" w:color="auto"/>
          </w:divBdr>
        </w:div>
        <w:div w:id="725180501">
          <w:blockQuote w:val="1"/>
          <w:marLeft w:val="0"/>
          <w:marRight w:val="0"/>
          <w:marTop w:val="0"/>
          <w:marBottom w:val="184"/>
          <w:divBdr>
            <w:top w:val="none" w:sz="0" w:space="0" w:color="auto"/>
            <w:left w:val="single" w:sz="24" w:space="12" w:color="DFE2E5"/>
            <w:bottom w:val="none" w:sz="0" w:space="0" w:color="auto"/>
            <w:right w:val="none" w:sz="0" w:space="0" w:color="auto"/>
          </w:divBdr>
        </w:div>
        <w:div w:id="1106147836">
          <w:marLeft w:val="0"/>
          <w:marRight w:val="0"/>
          <w:marTop w:val="0"/>
          <w:marBottom w:val="184"/>
          <w:divBdr>
            <w:top w:val="none" w:sz="0" w:space="0" w:color="auto"/>
            <w:left w:val="none" w:sz="0" w:space="0" w:color="auto"/>
            <w:bottom w:val="none" w:sz="0" w:space="0" w:color="auto"/>
            <w:right w:val="none" w:sz="0" w:space="0" w:color="auto"/>
          </w:divBdr>
        </w:div>
        <w:div w:id="1971206786">
          <w:marLeft w:val="0"/>
          <w:marRight w:val="0"/>
          <w:marTop w:val="0"/>
          <w:marBottom w:val="184"/>
          <w:divBdr>
            <w:top w:val="none" w:sz="0" w:space="0" w:color="auto"/>
            <w:left w:val="none" w:sz="0" w:space="0" w:color="auto"/>
            <w:bottom w:val="none" w:sz="0" w:space="0" w:color="auto"/>
            <w:right w:val="none" w:sz="0" w:space="0" w:color="auto"/>
          </w:divBdr>
        </w:div>
        <w:div w:id="1669165393">
          <w:blockQuote w:val="1"/>
          <w:marLeft w:val="0"/>
          <w:marRight w:val="0"/>
          <w:marTop w:val="0"/>
          <w:marBottom w:val="184"/>
          <w:divBdr>
            <w:top w:val="none" w:sz="0" w:space="0" w:color="auto"/>
            <w:left w:val="single" w:sz="24" w:space="12" w:color="DFE2E5"/>
            <w:bottom w:val="none" w:sz="0" w:space="0" w:color="auto"/>
            <w:right w:val="none" w:sz="0" w:space="0" w:color="auto"/>
          </w:divBdr>
        </w:div>
        <w:div w:id="1583485262">
          <w:marLeft w:val="0"/>
          <w:marRight w:val="0"/>
          <w:marTop w:val="0"/>
          <w:marBottom w:val="184"/>
          <w:divBdr>
            <w:top w:val="none" w:sz="0" w:space="0" w:color="auto"/>
            <w:left w:val="none" w:sz="0" w:space="0" w:color="auto"/>
            <w:bottom w:val="none" w:sz="0" w:space="0" w:color="auto"/>
            <w:right w:val="none" w:sz="0" w:space="0" w:color="auto"/>
          </w:divBdr>
        </w:div>
        <w:div w:id="1154108065">
          <w:blockQuote w:val="1"/>
          <w:marLeft w:val="0"/>
          <w:marRight w:val="0"/>
          <w:marTop w:val="0"/>
          <w:marBottom w:val="184"/>
          <w:divBdr>
            <w:top w:val="none" w:sz="0" w:space="0" w:color="auto"/>
            <w:left w:val="single" w:sz="24" w:space="12" w:color="DFE2E5"/>
            <w:bottom w:val="none" w:sz="0" w:space="0" w:color="auto"/>
            <w:right w:val="none" w:sz="0" w:space="0" w:color="auto"/>
          </w:divBdr>
        </w:div>
        <w:div w:id="334383051">
          <w:marLeft w:val="0"/>
          <w:marRight w:val="0"/>
          <w:marTop w:val="0"/>
          <w:marBottom w:val="184"/>
          <w:divBdr>
            <w:top w:val="none" w:sz="0" w:space="0" w:color="auto"/>
            <w:left w:val="none" w:sz="0" w:space="0" w:color="auto"/>
            <w:bottom w:val="none" w:sz="0" w:space="0" w:color="auto"/>
            <w:right w:val="none" w:sz="0" w:space="0" w:color="auto"/>
          </w:divBdr>
        </w:div>
        <w:div w:id="1492482313">
          <w:blockQuote w:val="1"/>
          <w:marLeft w:val="0"/>
          <w:marRight w:val="0"/>
          <w:marTop w:val="0"/>
          <w:marBottom w:val="184"/>
          <w:divBdr>
            <w:top w:val="none" w:sz="0" w:space="0" w:color="auto"/>
            <w:left w:val="single" w:sz="24" w:space="12" w:color="DFE2E5"/>
            <w:bottom w:val="none" w:sz="0" w:space="0" w:color="auto"/>
            <w:right w:val="none" w:sz="0" w:space="0" w:color="auto"/>
          </w:divBdr>
        </w:div>
        <w:div w:id="1769423555">
          <w:marLeft w:val="0"/>
          <w:marRight w:val="0"/>
          <w:marTop w:val="0"/>
          <w:marBottom w:val="184"/>
          <w:divBdr>
            <w:top w:val="none" w:sz="0" w:space="0" w:color="auto"/>
            <w:left w:val="none" w:sz="0" w:space="0" w:color="auto"/>
            <w:bottom w:val="none" w:sz="0" w:space="0" w:color="auto"/>
            <w:right w:val="none" w:sz="0" w:space="0" w:color="auto"/>
          </w:divBdr>
        </w:div>
        <w:div w:id="558248782">
          <w:blockQuote w:val="1"/>
          <w:marLeft w:val="0"/>
          <w:marRight w:val="0"/>
          <w:marTop w:val="0"/>
          <w:marBottom w:val="184"/>
          <w:divBdr>
            <w:top w:val="none" w:sz="0" w:space="0" w:color="auto"/>
            <w:left w:val="single" w:sz="24" w:space="12" w:color="DFE2E5"/>
            <w:bottom w:val="none" w:sz="0" w:space="0" w:color="auto"/>
            <w:right w:val="none" w:sz="0" w:space="0" w:color="auto"/>
          </w:divBdr>
        </w:div>
        <w:div w:id="1138957938">
          <w:marLeft w:val="0"/>
          <w:marRight w:val="0"/>
          <w:marTop w:val="0"/>
          <w:marBottom w:val="184"/>
          <w:divBdr>
            <w:top w:val="none" w:sz="0" w:space="0" w:color="auto"/>
            <w:left w:val="none" w:sz="0" w:space="0" w:color="auto"/>
            <w:bottom w:val="none" w:sz="0" w:space="0" w:color="auto"/>
            <w:right w:val="none" w:sz="0" w:space="0" w:color="auto"/>
          </w:divBdr>
        </w:div>
        <w:div w:id="1378820438">
          <w:blockQuote w:val="1"/>
          <w:marLeft w:val="0"/>
          <w:marRight w:val="0"/>
          <w:marTop w:val="0"/>
          <w:marBottom w:val="184"/>
          <w:divBdr>
            <w:top w:val="none" w:sz="0" w:space="0" w:color="auto"/>
            <w:left w:val="single" w:sz="24" w:space="12" w:color="DFE2E5"/>
            <w:bottom w:val="none" w:sz="0" w:space="0" w:color="auto"/>
            <w:right w:val="none" w:sz="0" w:space="0" w:color="auto"/>
          </w:divBdr>
        </w:div>
        <w:div w:id="2132362290">
          <w:marLeft w:val="0"/>
          <w:marRight w:val="0"/>
          <w:marTop w:val="0"/>
          <w:marBottom w:val="184"/>
          <w:divBdr>
            <w:top w:val="none" w:sz="0" w:space="0" w:color="auto"/>
            <w:left w:val="none" w:sz="0" w:space="0" w:color="auto"/>
            <w:bottom w:val="none" w:sz="0" w:space="0" w:color="auto"/>
            <w:right w:val="none" w:sz="0" w:space="0" w:color="auto"/>
          </w:divBdr>
        </w:div>
        <w:div w:id="1490514441">
          <w:blockQuote w:val="1"/>
          <w:marLeft w:val="0"/>
          <w:marRight w:val="0"/>
          <w:marTop w:val="0"/>
          <w:marBottom w:val="184"/>
          <w:divBdr>
            <w:top w:val="none" w:sz="0" w:space="0" w:color="auto"/>
            <w:left w:val="single" w:sz="24" w:space="12" w:color="DFE2E5"/>
            <w:bottom w:val="none" w:sz="0" w:space="0" w:color="auto"/>
            <w:right w:val="none" w:sz="0" w:space="0" w:color="auto"/>
          </w:divBdr>
        </w:div>
        <w:div w:id="2001034846">
          <w:marLeft w:val="0"/>
          <w:marRight w:val="0"/>
          <w:marTop w:val="0"/>
          <w:marBottom w:val="184"/>
          <w:divBdr>
            <w:top w:val="none" w:sz="0" w:space="0" w:color="auto"/>
            <w:left w:val="none" w:sz="0" w:space="0" w:color="auto"/>
            <w:bottom w:val="none" w:sz="0" w:space="0" w:color="auto"/>
            <w:right w:val="none" w:sz="0" w:space="0" w:color="auto"/>
          </w:divBdr>
        </w:div>
        <w:div w:id="1601448968">
          <w:marLeft w:val="0"/>
          <w:marRight w:val="0"/>
          <w:marTop w:val="0"/>
          <w:marBottom w:val="184"/>
          <w:divBdr>
            <w:top w:val="none" w:sz="0" w:space="0" w:color="auto"/>
            <w:left w:val="none" w:sz="0" w:space="0" w:color="auto"/>
            <w:bottom w:val="none" w:sz="0" w:space="0" w:color="auto"/>
            <w:right w:val="none" w:sz="0" w:space="0" w:color="auto"/>
          </w:divBdr>
        </w:div>
        <w:div w:id="175197780">
          <w:blockQuote w:val="1"/>
          <w:marLeft w:val="0"/>
          <w:marRight w:val="0"/>
          <w:marTop w:val="0"/>
          <w:marBottom w:val="184"/>
          <w:divBdr>
            <w:top w:val="none" w:sz="0" w:space="0" w:color="auto"/>
            <w:left w:val="single" w:sz="24" w:space="12" w:color="DFE2E5"/>
            <w:bottom w:val="none" w:sz="0" w:space="0" w:color="auto"/>
            <w:right w:val="none" w:sz="0" w:space="0" w:color="auto"/>
          </w:divBdr>
        </w:div>
        <w:div w:id="563372652">
          <w:blockQuote w:val="1"/>
          <w:marLeft w:val="0"/>
          <w:marRight w:val="0"/>
          <w:marTop w:val="0"/>
          <w:marBottom w:val="184"/>
          <w:divBdr>
            <w:top w:val="none" w:sz="0" w:space="0" w:color="auto"/>
            <w:left w:val="single" w:sz="24" w:space="12" w:color="DFE2E5"/>
            <w:bottom w:val="none" w:sz="0" w:space="0" w:color="auto"/>
            <w:right w:val="none" w:sz="0" w:space="0" w:color="auto"/>
          </w:divBdr>
        </w:div>
        <w:div w:id="1949970595">
          <w:marLeft w:val="0"/>
          <w:marRight w:val="0"/>
          <w:marTop w:val="0"/>
          <w:marBottom w:val="184"/>
          <w:divBdr>
            <w:top w:val="none" w:sz="0" w:space="0" w:color="auto"/>
            <w:left w:val="none" w:sz="0" w:space="0" w:color="auto"/>
            <w:bottom w:val="none" w:sz="0" w:space="0" w:color="auto"/>
            <w:right w:val="none" w:sz="0" w:space="0" w:color="auto"/>
          </w:divBdr>
        </w:div>
        <w:div w:id="403068467">
          <w:blockQuote w:val="1"/>
          <w:marLeft w:val="0"/>
          <w:marRight w:val="0"/>
          <w:marTop w:val="0"/>
          <w:marBottom w:val="184"/>
          <w:divBdr>
            <w:top w:val="none" w:sz="0" w:space="0" w:color="auto"/>
            <w:left w:val="single" w:sz="24" w:space="12" w:color="DFE2E5"/>
            <w:bottom w:val="none" w:sz="0" w:space="0" w:color="auto"/>
            <w:right w:val="none" w:sz="0" w:space="0" w:color="auto"/>
          </w:divBdr>
        </w:div>
        <w:div w:id="2003462606">
          <w:marLeft w:val="0"/>
          <w:marRight w:val="0"/>
          <w:marTop w:val="0"/>
          <w:marBottom w:val="184"/>
          <w:divBdr>
            <w:top w:val="none" w:sz="0" w:space="0" w:color="auto"/>
            <w:left w:val="none" w:sz="0" w:space="0" w:color="auto"/>
            <w:bottom w:val="none" w:sz="0" w:space="0" w:color="auto"/>
            <w:right w:val="none" w:sz="0" w:space="0" w:color="auto"/>
          </w:divBdr>
        </w:div>
        <w:div w:id="745611917">
          <w:blockQuote w:val="1"/>
          <w:marLeft w:val="0"/>
          <w:marRight w:val="0"/>
          <w:marTop w:val="0"/>
          <w:marBottom w:val="184"/>
          <w:divBdr>
            <w:top w:val="none" w:sz="0" w:space="0" w:color="auto"/>
            <w:left w:val="single" w:sz="24" w:space="12" w:color="DFE2E5"/>
            <w:bottom w:val="none" w:sz="0" w:space="0" w:color="auto"/>
            <w:right w:val="none" w:sz="0" w:space="0" w:color="auto"/>
          </w:divBdr>
        </w:div>
        <w:div w:id="501242549">
          <w:marLeft w:val="0"/>
          <w:marRight w:val="0"/>
          <w:marTop w:val="0"/>
          <w:marBottom w:val="184"/>
          <w:divBdr>
            <w:top w:val="none" w:sz="0" w:space="0" w:color="auto"/>
            <w:left w:val="none" w:sz="0" w:space="0" w:color="auto"/>
            <w:bottom w:val="none" w:sz="0" w:space="0" w:color="auto"/>
            <w:right w:val="none" w:sz="0" w:space="0" w:color="auto"/>
          </w:divBdr>
        </w:div>
        <w:div w:id="195192136">
          <w:blockQuote w:val="1"/>
          <w:marLeft w:val="0"/>
          <w:marRight w:val="0"/>
          <w:marTop w:val="0"/>
          <w:marBottom w:val="184"/>
          <w:divBdr>
            <w:top w:val="none" w:sz="0" w:space="0" w:color="auto"/>
            <w:left w:val="single" w:sz="24" w:space="12" w:color="DFE2E5"/>
            <w:bottom w:val="none" w:sz="0" w:space="0" w:color="auto"/>
            <w:right w:val="none" w:sz="0" w:space="0" w:color="auto"/>
          </w:divBdr>
        </w:div>
        <w:div w:id="527109278">
          <w:marLeft w:val="0"/>
          <w:marRight w:val="0"/>
          <w:marTop w:val="0"/>
          <w:marBottom w:val="184"/>
          <w:divBdr>
            <w:top w:val="none" w:sz="0" w:space="0" w:color="auto"/>
            <w:left w:val="none" w:sz="0" w:space="0" w:color="auto"/>
            <w:bottom w:val="none" w:sz="0" w:space="0" w:color="auto"/>
            <w:right w:val="none" w:sz="0" w:space="0" w:color="auto"/>
          </w:divBdr>
        </w:div>
        <w:div w:id="1736201177">
          <w:blockQuote w:val="1"/>
          <w:marLeft w:val="0"/>
          <w:marRight w:val="0"/>
          <w:marTop w:val="0"/>
          <w:marBottom w:val="184"/>
          <w:divBdr>
            <w:top w:val="none" w:sz="0" w:space="0" w:color="auto"/>
            <w:left w:val="single" w:sz="24" w:space="12" w:color="DFE2E5"/>
            <w:bottom w:val="none" w:sz="0" w:space="0" w:color="auto"/>
            <w:right w:val="none" w:sz="0" w:space="0" w:color="auto"/>
          </w:divBdr>
        </w:div>
        <w:div w:id="1505048165">
          <w:marLeft w:val="0"/>
          <w:marRight w:val="0"/>
          <w:marTop w:val="0"/>
          <w:marBottom w:val="184"/>
          <w:divBdr>
            <w:top w:val="none" w:sz="0" w:space="0" w:color="auto"/>
            <w:left w:val="none" w:sz="0" w:space="0" w:color="auto"/>
            <w:bottom w:val="none" w:sz="0" w:space="0" w:color="auto"/>
            <w:right w:val="none" w:sz="0" w:space="0" w:color="auto"/>
          </w:divBdr>
        </w:div>
        <w:div w:id="1241334718">
          <w:blockQuote w:val="1"/>
          <w:marLeft w:val="0"/>
          <w:marRight w:val="0"/>
          <w:marTop w:val="0"/>
          <w:marBottom w:val="184"/>
          <w:divBdr>
            <w:top w:val="none" w:sz="0" w:space="0" w:color="auto"/>
            <w:left w:val="single" w:sz="24" w:space="12" w:color="DFE2E5"/>
            <w:bottom w:val="none" w:sz="0" w:space="0" w:color="auto"/>
            <w:right w:val="none" w:sz="0" w:space="0" w:color="auto"/>
          </w:divBdr>
        </w:div>
        <w:div w:id="1836337491">
          <w:marLeft w:val="0"/>
          <w:marRight w:val="0"/>
          <w:marTop w:val="0"/>
          <w:marBottom w:val="184"/>
          <w:divBdr>
            <w:top w:val="none" w:sz="0" w:space="0" w:color="auto"/>
            <w:left w:val="none" w:sz="0" w:space="0" w:color="auto"/>
            <w:bottom w:val="none" w:sz="0" w:space="0" w:color="auto"/>
            <w:right w:val="none" w:sz="0" w:space="0" w:color="auto"/>
          </w:divBdr>
        </w:div>
        <w:div w:id="629749088">
          <w:marLeft w:val="0"/>
          <w:marRight w:val="0"/>
          <w:marTop w:val="0"/>
          <w:marBottom w:val="184"/>
          <w:divBdr>
            <w:top w:val="none" w:sz="0" w:space="0" w:color="auto"/>
            <w:left w:val="none" w:sz="0" w:space="0" w:color="auto"/>
            <w:bottom w:val="none" w:sz="0" w:space="0" w:color="auto"/>
            <w:right w:val="none" w:sz="0" w:space="0" w:color="auto"/>
          </w:divBdr>
        </w:div>
        <w:div w:id="1020476300">
          <w:blockQuote w:val="1"/>
          <w:marLeft w:val="0"/>
          <w:marRight w:val="0"/>
          <w:marTop w:val="0"/>
          <w:marBottom w:val="184"/>
          <w:divBdr>
            <w:top w:val="none" w:sz="0" w:space="0" w:color="auto"/>
            <w:left w:val="single" w:sz="24" w:space="12" w:color="DFE2E5"/>
            <w:bottom w:val="none" w:sz="0" w:space="0" w:color="auto"/>
            <w:right w:val="none" w:sz="0" w:space="0" w:color="auto"/>
          </w:divBdr>
        </w:div>
        <w:div w:id="2146894725">
          <w:blockQuote w:val="1"/>
          <w:marLeft w:val="0"/>
          <w:marRight w:val="0"/>
          <w:marTop w:val="0"/>
          <w:marBottom w:val="184"/>
          <w:divBdr>
            <w:top w:val="none" w:sz="0" w:space="0" w:color="auto"/>
            <w:left w:val="single" w:sz="24" w:space="12" w:color="DFE2E5"/>
            <w:bottom w:val="none" w:sz="0" w:space="0" w:color="auto"/>
            <w:right w:val="none" w:sz="0" w:space="0" w:color="auto"/>
          </w:divBdr>
        </w:div>
        <w:div w:id="143354899">
          <w:marLeft w:val="0"/>
          <w:marRight w:val="0"/>
          <w:marTop w:val="0"/>
          <w:marBottom w:val="184"/>
          <w:divBdr>
            <w:top w:val="none" w:sz="0" w:space="0" w:color="auto"/>
            <w:left w:val="none" w:sz="0" w:space="0" w:color="auto"/>
            <w:bottom w:val="none" w:sz="0" w:space="0" w:color="auto"/>
            <w:right w:val="none" w:sz="0" w:space="0" w:color="auto"/>
          </w:divBdr>
        </w:div>
        <w:div w:id="2101902833">
          <w:blockQuote w:val="1"/>
          <w:marLeft w:val="0"/>
          <w:marRight w:val="0"/>
          <w:marTop w:val="0"/>
          <w:marBottom w:val="184"/>
          <w:divBdr>
            <w:top w:val="none" w:sz="0" w:space="0" w:color="auto"/>
            <w:left w:val="single" w:sz="24" w:space="12" w:color="DFE2E5"/>
            <w:bottom w:val="none" w:sz="0" w:space="0" w:color="auto"/>
            <w:right w:val="none" w:sz="0" w:space="0" w:color="auto"/>
          </w:divBdr>
        </w:div>
        <w:div w:id="1145854104">
          <w:blockQuote w:val="1"/>
          <w:marLeft w:val="0"/>
          <w:marRight w:val="0"/>
          <w:marTop w:val="0"/>
          <w:marBottom w:val="184"/>
          <w:divBdr>
            <w:top w:val="none" w:sz="0" w:space="0" w:color="auto"/>
            <w:left w:val="single" w:sz="24" w:space="12" w:color="DFE2E5"/>
            <w:bottom w:val="none" w:sz="0" w:space="0" w:color="auto"/>
            <w:right w:val="none" w:sz="0" w:space="0" w:color="auto"/>
          </w:divBdr>
        </w:div>
        <w:div w:id="1636569602">
          <w:marLeft w:val="0"/>
          <w:marRight w:val="0"/>
          <w:marTop w:val="0"/>
          <w:marBottom w:val="184"/>
          <w:divBdr>
            <w:top w:val="none" w:sz="0" w:space="0" w:color="auto"/>
            <w:left w:val="none" w:sz="0" w:space="0" w:color="auto"/>
            <w:bottom w:val="none" w:sz="0" w:space="0" w:color="auto"/>
            <w:right w:val="none" w:sz="0" w:space="0" w:color="auto"/>
          </w:divBdr>
        </w:div>
        <w:div w:id="777414453">
          <w:blockQuote w:val="1"/>
          <w:marLeft w:val="0"/>
          <w:marRight w:val="0"/>
          <w:marTop w:val="0"/>
          <w:marBottom w:val="184"/>
          <w:divBdr>
            <w:top w:val="none" w:sz="0" w:space="0" w:color="auto"/>
            <w:left w:val="single" w:sz="24" w:space="12" w:color="DFE2E5"/>
            <w:bottom w:val="none" w:sz="0" w:space="0" w:color="auto"/>
            <w:right w:val="none" w:sz="0" w:space="0" w:color="auto"/>
          </w:divBdr>
        </w:div>
        <w:div w:id="34477244">
          <w:marLeft w:val="0"/>
          <w:marRight w:val="0"/>
          <w:marTop w:val="0"/>
          <w:marBottom w:val="184"/>
          <w:divBdr>
            <w:top w:val="none" w:sz="0" w:space="0" w:color="auto"/>
            <w:left w:val="none" w:sz="0" w:space="0" w:color="auto"/>
            <w:bottom w:val="none" w:sz="0" w:space="0" w:color="auto"/>
            <w:right w:val="none" w:sz="0" w:space="0" w:color="auto"/>
          </w:divBdr>
        </w:div>
        <w:div w:id="119616968">
          <w:blockQuote w:val="1"/>
          <w:marLeft w:val="0"/>
          <w:marRight w:val="0"/>
          <w:marTop w:val="0"/>
          <w:marBottom w:val="184"/>
          <w:divBdr>
            <w:top w:val="none" w:sz="0" w:space="0" w:color="auto"/>
            <w:left w:val="single" w:sz="24" w:space="12" w:color="DFE2E5"/>
            <w:bottom w:val="none" w:sz="0" w:space="0" w:color="auto"/>
            <w:right w:val="none" w:sz="0" w:space="0" w:color="auto"/>
          </w:divBdr>
        </w:div>
        <w:div w:id="1348484128">
          <w:marLeft w:val="0"/>
          <w:marRight w:val="0"/>
          <w:marTop w:val="0"/>
          <w:marBottom w:val="184"/>
          <w:divBdr>
            <w:top w:val="none" w:sz="0" w:space="0" w:color="auto"/>
            <w:left w:val="none" w:sz="0" w:space="0" w:color="auto"/>
            <w:bottom w:val="none" w:sz="0" w:space="0" w:color="auto"/>
            <w:right w:val="none" w:sz="0" w:space="0" w:color="auto"/>
          </w:divBdr>
        </w:div>
        <w:div w:id="1846047145">
          <w:blockQuote w:val="1"/>
          <w:marLeft w:val="0"/>
          <w:marRight w:val="0"/>
          <w:marTop w:val="0"/>
          <w:marBottom w:val="184"/>
          <w:divBdr>
            <w:top w:val="none" w:sz="0" w:space="0" w:color="auto"/>
            <w:left w:val="single" w:sz="24" w:space="12" w:color="DFE2E5"/>
            <w:bottom w:val="none" w:sz="0" w:space="0" w:color="auto"/>
            <w:right w:val="none" w:sz="0" w:space="0" w:color="auto"/>
          </w:divBdr>
        </w:div>
        <w:div w:id="1373454052">
          <w:blockQuote w:val="1"/>
          <w:marLeft w:val="0"/>
          <w:marRight w:val="0"/>
          <w:marTop w:val="0"/>
          <w:marBottom w:val="184"/>
          <w:divBdr>
            <w:top w:val="none" w:sz="0" w:space="0" w:color="auto"/>
            <w:left w:val="single" w:sz="24" w:space="12" w:color="DFE2E5"/>
            <w:bottom w:val="none" w:sz="0" w:space="0" w:color="auto"/>
            <w:right w:val="none" w:sz="0" w:space="0" w:color="auto"/>
          </w:divBdr>
        </w:div>
        <w:div w:id="1213007919">
          <w:marLeft w:val="0"/>
          <w:marRight w:val="0"/>
          <w:marTop w:val="0"/>
          <w:marBottom w:val="184"/>
          <w:divBdr>
            <w:top w:val="none" w:sz="0" w:space="0" w:color="auto"/>
            <w:left w:val="none" w:sz="0" w:space="0" w:color="auto"/>
            <w:bottom w:val="none" w:sz="0" w:space="0" w:color="auto"/>
            <w:right w:val="none" w:sz="0" w:space="0" w:color="auto"/>
          </w:divBdr>
        </w:div>
        <w:div w:id="1916085711">
          <w:blockQuote w:val="1"/>
          <w:marLeft w:val="0"/>
          <w:marRight w:val="0"/>
          <w:marTop w:val="0"/>
          <w:marBottom w:val="184"/>
          <w:divBdr>
            <w:top w:val="none" w:sz="0" w:space="0" w:color="auto"/>
            <w:left w:val="single" w:sz="24" w:space="12" w:color="DFE2E5"/>
            <w:bottom w:val="none" w:sz="0" w:space="0" w:color="auto"/>
            <w:right w:val="none" w:sz="0" w:space="0" w:color="auto"/>
          </w:divBdr>
        </w:div>
        <w:div w:id="234051128">
          <w:blockQuote w:val="1"/>
          <w:marLeft w:val="0"/>
          <w:marRight w:val="0"/>
          <w:marTop w:val="0"/>
          <w:marBottom w:val="184"/>
          <w:divBdr>
            <w:top w:val="none" w:sz="0" w:space="0" w:color="auto"/>
            <w:left w:val="single" w:sz="24" w:space="12" w:color="DFE2E5"/>
            <w:bottom w:val="none" w:sz="0" w:space="0" w:color="auto"/>
            <w:right w:val="none" w:sz="0" w:space="0" w:color="auto"/>
          </w:divBdr>
        </w:div>
        <w:div w:id="974792832">
          <w:marLeft w:val="0"/>
          <w:marRight w:val="0"/>
          <w:marTop w:val="0"/>
          <w:marBottom w:val="184"/>
          <w:divBdr>
            <w:top w:val="none" w:sz="0" w:space="0" w:color="auto"/>
            <w:left w:val="none" w:sz="0" w:space="0" w:color="auto"/>
            <w:bottom w:val="none" w:sz="0" w:space="0" w:color="auto"/>
            <w:right w:val="none" w:sz="0" w:space="0" w:color="auto"/>
          </w:divBdr>
        </w:div>
        <w:div w:id="24841237">
          <w:blockQuote w:val="1"/>
          <w:marLeft w:val="0"/>
          <w:marRight w:val="0"/>
          <w:marTop w:val="0"/>
          <w:marBottom w:val="184"/>
          <w:divBdr>
            <w:top w:val="none" w:sz="0" w:space="0" w:color="auto"/>
            <w:left w:val="single" w:sz="24" w:space="12" w:color="DFE2E5"/>
            <w:bottom w:val="none" w:sz="0" w:space="0" w:color="auto"/>
            <w:right w:val="none" w:sz="0" w:space="0" w:color="auto"/>
          </w:divBdr>
        </w:div>
        <w:div w:id="1879782174">
          <w:blockQuote w:val="1"/>
          <w:marLeft w:val="0"/>
          <w:marRight w:val="0"/>
          <w:marTop w:val="0"/>
          <w:marBottom w:val="184"/>
          <w:divBdr>
            <w:top w:val="none" w:sz="0" w:space="0" w:color="auto"/>
            <w:left w:val="single" w:sz="24" w:space="12" w:color="DFE2E5"/>
            <w:bottom w:val="none" w:sz="0" w:space="0" w:color="auto"/>
            <w:right w:val="none" w:sz="0" w:space="0" w:color="auto"/>
          </w:divBdr>
        </w:div>
        <w:div w:id="744032717">
          <w:marLeft w:val="0"/>
          <w:marRight w:val="0"/>
          <w:marTop w:val="0"/>
          <w:marBottom w:val="184"/>
          <w:divBdr>
            <w:top w:val="none" w:sz="0" w:space="0" w:color="auto"/>
            <w:left w:val="none" w:sz="0" w:space="0" w:color="auto"/>
            <w:bottom w:val="none" w:sz="0" w:space="0" w:color="auto"/>
            <w:right w:val="none" w:sz="0" w:space="0" w:color="auto"/>
          </w:divBdr>
        </w:div>
        <w:div w:id="1899121712">
          <w:blockQuote w:val="1"/>
          <w:marLeft w:val="0"/>
          <w:marRight w:val="0"/>
          <w:marTop w:val="0"/>
          <w:marBottom w:val="184"/>
          <w:divBdr>
            <w:top w:val="none" w:sz="0" w:space="0" w:color="auto"/>
            <w:left w:val="single" w:sz="24" w:space="12" w:color="DFE2E5"/>
            <w:bottom w:val="none" w:sz="0" w:space="0" w:color="auto"/>
            <w:right w:val="none" w:sz="0" w:space="0" w:color="auto"/>
          </w:divBdr>
        </w:div>
        <w:div w:id="1740859866">
          <w:marLeft w:val="0"/>
          <w:marRight w:val="0"/>
          <w:marTop w:val="0"/>
          <w:marBottom w:val="184"/>
          <w:divBdr>
            <w:top w:val="none" w:sz="0" w:space="0" w:color="auto"/>
            <w:left w:val="none" w:sz="0" w:space="0" w:color="auto"/>
            <w:bottom w:val="none" w:sz="0" w:space="0" w:color="auto"/>
            <w:right w:val="none" w:sz="0" w:space="0" w:color="auto"/>
          </w:divBdr>
        </w:div>
        <w:div w:id="711198461">
          <w:blockQuote w:val="1"/>
          <w:marLeft w:val="0"/>
          <w:marRight w:val="0"/>
          <w:marTop w:val="0"/>
          <w:marBottom w:val="184"/>
          <w:divBdr>
            <w:top w:val="none" w:sz="0" w:space="0" w:color="auto"/>
            <w:left w:val="single" w:sz="24" w:space="12" w:color="DFE2E5"/>
            <w:bottom w:val="none" w:sz="0" w:space="0" w:color="auto"/>
            <w:right w:val="none" w:sz="0" w:space="0" w:color="auto"/>
          </w:divBdr>
        </w:div>
        <w:div w:id="398677216">
          <w:marLeft w:val="0"/>
          <w:marRight w:val="0"/>
          <w:marTop w:val="0"/>
          <w:marBottom w:val="184"/>
          <w:divBdr>
            <w:top w:val="none" w:sz="0" w:space="0" w:color="auto"/>
            <w:left w:val="none" w:sz="0" w:space="0" w:color="auto"/>
            <w:bottom w:val="none" w:sz="0" w:space="0" w:color="auto"/>
            <w:right w:val="none" w:sz="0" w:space="0" w:color="auto"/>
          </w:divBdr>
        </w:div>
        <w:div w:id="1629042327">
          <w:blockQuote w:val="1"/>
          <w:marLeft w:val="0"/>
          <w:marRight w:val="0"/>
          <w:marTop w:val="0"/>
          <w:marBottom w:val="184"/>
          <w:divBdr>
            <w:top w:val="none" w:sz="0" w:space="0" w:color="auto"/>
            <w:left w:val="single" w:sz="24" w:space="12" w:color="DFE2E5"/>
            <w:bottom w:val="none" w:sz="0" w:space="0" w:color="auto"/>
            <w:right w:val="none" w:sz="0" w:space="0" w:color="auto"/>
          </w:divBdr>
        </w:div>
        <w:div w:id="1259867689">
          <w:marLeft w:val="0"/>
          <w:marRight w:val="0"/>
          <w:marTop w:val="0"/>
          <w:marBottom w:val="184"/>
          <w:divBdr>
            <w:top w:val="none" w:sz="0" w:space="0" w:color="auto"/>
            <w:left w:val="none" w:sz="0" w:space="0" w:color="auto"/>
            <w:bottom w:val="none" w:sz="0" w:space="0" w:color="auto"/>
            <w:right w:val="none" w:sz="0" w:space="0" w:color="auto"/>
          </w:divBdr>
        </w:div>
        <w:div w:id="2037929558">
          <w:blockQuote w:val="1"/>
          <w:marLeft w:val="0"/>
          <w:marRight w:val="0"/>
          <w:marTop w:val="0"/>
          <w:marBottom w:val="184"/>
          <w:divBdr>
            <w:top w:val="none" w:sz="0" w:space="0" w:color="auto"/>
            <w:left w:val="single" w:sz="24" w:space="12" w:color="DFE2E5"/>
            <w:bottom w:val="none" w:sz="0" w:space="0" w:color="auto"/>
            <w:right w:val="none" w:sz="0" w:space="0" w:color="auto"/>
          </w:divBdr>
        </w:div>
        <w:div w:id="851071279">
          <w:marLeft w:val="0"/>
          <w:marRight w:val="0"/>
          <w:marTop w:val="0"/>
          <w:marBottom w:val="184"/>
          <w:divBdr>
            <w:top w:val="none" w:sz="0" w:space="0" w:color="auto"/>
            <w:left w:val="none" w:sz="0" w:space="0" w:color="auto"/>
            <w:bottom w:val="none" w:sz="0" w:space="0" w:color="auto"/>
            <w:right w:val="none" w:sz="0" w:space="0" w:color="auto"/>
          </w:divBdr>
        </w:div>
        <w:div w:id="1928032108">
          <w:blockQuote w:val="1"/>
          <w:marLeft w:val="0"/>
          <w:marRight w:val="0"/>
          <w:marTop w:val="0"/>
          <w:marBottom w:val="184"/>
          <w:divBdr>
            <w:top w:val="none" w:sz="0" w:space="0" w:color="auto"/>
            <w:left w:val="single" w:sz="24" w:space="12" w:color="DFE2E5"/>
            <w:bottom w:val="none" w:sz="0" w:space="0" w:color="auto"/>
            <w:right w:val="none" w:sz="0" w:space="0" w:color="auto"/>
          </w:divBdr>
        </w:div>
        <w:div w:id="436949332">
          <w:marLeft w:val="0"/>
          <w:marRight w:val="0"/>
          <w:marTop w:val="0"/>
          <w:marBottom w:val="184"/>
          <w:divBdr>
            <w:top w:val="none" w:sz="0" w:space="0" w:color="auto"/>
            <w:left w:val="none" w:sz="0" w:space="0" w:color="auto"/>
            <w:bottom w:val="none" w:sz="0" w:space="0" w:color="auto"/>
            <w:right w:val="none" w:sz="0" w:space="0" w:color="auto"/>
          </w:divBdr>
        </w:div>
        <w:div w:id="1310554290">
          <w:blockQuote w:val="1"/>
          <w:marLeft w:val="0"/>
          <w:marRight w:val="0"/>
          <w:marTop w:val="0"/>
          <w:marBottom w:val="184"/>
          <w:divBdr>
            <w:top w:val="none" w:sz="0" w:space="0" w:color="auto"/>
            <w:left w:val="single" w:sz="24" w:space="12" w:color="DFE2E5"/>
            <w:bottom w:val="none" w:sz="0" w:space="0" w:color="auto"/>
            <w:right w:val="none" w:sz="0" w:space="0" w:color="auto"/>
          </w:divBdr>
        </w:div>
        <w:div w:id="11031937">
          <w:blockQuote w:val="1"/>
          <w:marLeft w:val="0"/>
          <w:marRight w:val="0"/>
          <w:marTop w:val="0"/>
          <w:marBottom w:val="184"/>
          <w:divBdr>
            <w:top w:val="none" w:sz="0" w:space="0" w:color="auto"/>
            <w:left w:val="single" w:sz="24" w:space="12" w:color="DFE2E5"/>
            <w:bottom w:val="none" w:sz="0" w:space="0" w:color="auto"/>
            <w:right w:val="none" w:sz="0" w:space="0" w:color="auto"/>
          </w:divBdr>
        </w:div>
        <w:div w:id="1264538187">
          <w:marLeft w:val="0"/>
          <w:marRight w:val="0"/>
          <w:marTop w:val="0"/>
          <w:marBottom w:val="184"/>
          <w:divBdr>
            <w:top w:val="none" w:sz="0" w:space="0" w:color="auto"/>
            <w:left w:val="none" w:sz="0" w:space="0" w:color="auto"/>
            <w:bottom w:val="none" w:sz="0" w:space="0" w:color="auto"/>
            <w:right w:val="none" w:sz="0" w:space="0" w:color="auto"/>
          </w:divBdr>
        </w:div>
        <w:div w:id="608241313">
          <w:blockQuote w:val="1"/>
          <w:marLeft w:val="0"/>
          <w:marRight w:val="0"/>
          <w:marTop w:val="0"/>
          <w:marBottom w:val="184"/>
          <w:divBdr>
            <w:top w:val="none" w:sz="0" w:space="0" w:color="auto"/>
            <w:left w:val="single" w:sz="24" w:space="12" w:color="DFE2E5"/>
            <w:bottom w:val="none" w:sz="0" w:space="0" w:color="auto"/>
            <w:right w:val="none" w:sz="0" w:space="0" w:color="auto"/>
          </w:divBdr>
        </w:div>
        <w:div w:id="358355621">
          <w:blockQuote w:val="1"/>
          <w:marLeft w:val="0"/>
          <w:marRight w:val="0"/>
          <w:marTop w:val="0"/>
          <w:marBottom w:val="184"/>
          <w:divBdr>
            <w:top w:val="none" w:sz="0" w:space="0" w:color="auto"/>
            <w:left w:val="single" w:sz="24" w:space="12" w:color="DFE2E5"/>
            <w:bottom w:val="none" w:sz="0" w:space="0" w:color="auto"/>
            <w:right w:val="none" w:sz="0" w:space="0" w:color="auto"/>
          </w:divBdr>
        </w:div>
        <w:div w:id="1088847647">
          <w:marLeft w:val="0"/>
          <w:marRight w:val="0"/>
          <w:marTop w:val="0"/>
          <w:marBottom w:val="184"/>
          <w:divBdr>
            <w:top w:val="none" w:sz="0" w:space="0" w:color="auto"/>
            <w:left w:val="none" w:sz="0" w:space="0" w:color="auto"/>
            <w:bottom w:val="none" w:sz="0" w:space="0" w:color="auto"/>
            <w:right w:val="none" w:sz="0" w:space="0" w:color="auto"/>
          </w:divBdr>
        </w:div>
        <w:div w:id="549071985">
          <w:blockQuote w:val="1"/>
          <w:marLeft w:val="0"/>
          <w:marRight w:val="0"/>
          <w:marTop w:val="0"/>
          <w:marBottom w:val="184"/>
          <w:divBdr>
            <w:top w:val="none" w:sz="0" w:space="0" w:color="auto"/>
            <w:left w:val="single" w:sz="24" w:space="12" w:color="DFE2E5"/>
            <w:bottom w:val="none" w:sz="0" w:space="0" w:color="auto"/>
            <w:right w:val="none" w:sz="0" w:space="0" w:color="auto"/>
          </w:divBdr>
        </w:div>
        <w:div w:id="192158005">
          <w:marLeft w:val="0"/>
          <w:marRight w:val="0"/>
          <w:marTop w:val="0"/>
          <w:marBottom w:val="184"/>
          <w:divBdr>
            <w:top w:val="none" w:sz="0" w:space="0" w:color="auto"/>
            <w:left w:val="none" w:sz="0" w:space="0" w:color="auto"/>
            <w:bottom w:val="none" w:sz="0" w:space="0" w:color="auto"/>
            <w:right w:val="none" w:sz="0" w:space="0" w:color="auto"/>
          </w:divBdr>
        </w:div>
        <w:div w:id="603002132">
          <w:blockQuote w:val="1"/>
          <w:marLeft w:val="0"/>
          <w:marRight w:val="0"/>
          <w:marTop w:val="0"/>
          <w:marBottom w:val="184"/>
          <w:divBdr>
            <w:top w:val="none" w:sz="0" w:space="0" w:color="auto"/>
            <w:left w:val="single" w:sz="24" w:space="12" w:color="DFE2E5"/>
            <w:bottom w:val="none" w:sz="0" w:space="0" w:color="auto"/>
            <w:right w:val="none" w:sz="0" w:space="0" w:color="auto"/>
          </w:divBdr>
        </w:div>
        <w:div w:id="847792713">
          <w:marLeft w:val="0"/>
          <w:marRight w:val="0"/>
          <w:marTop w:val="0"/>
          <w:marBottom w:val="184"/>
          <w:divBdr>
            <w:top w:val="none" w:sz="0" w:space="0" w:color="auto"/>
            <w:left w:val="none" w:sz="0" w:space="0" w:color="auto"/>
            <w:bottom w:val="none" w:sz="0" w:space="0" w:color="auto"/>
            <w:right w:val="none" w:sz="0" w:space="0" w:color="auto"/>
          </w:divBdr>
        </w:div>
        <w:div w:id="1306818338">
          <w:blockQuote w:val="1"/>
          <w:marLeft w:val="0"/>
          <w:marRight w:val="0"/>
          <w:marTop w:val="0"/>
          <w:marBottom w:val="184"/>
          <w:divBdr>
            <w:top w:val="none" w:sz="0" w:space="0" w:color="auto"/>
            <w:left w:val="single" w:sz="24" w:space="12" w:color="DFE2E5"/>
            <w:bottom w:val="none" w:sz="0" w:space="0" w:color="auto"/>
            <w:right w:val="none" w:sz="0" w:space="0" w:color="auto"/>
          </w:divBdr>
        </w:div>
        <w:div w:id="257450586">
          <w:marLeft w:val="0"/>
          <w:marRight w:val="0"/>
          <w:marTop w:val="0"/>
          <w:marBottom w:val="184"/>
          <w:divBdr>
            <w:top w:val="none" w:sz="0" w:space="0" w:color="auto"/>
            <w:left w:val="none" w:sz="0" w:space="0" w:color="auto"/>
            <w:bottom w:val="none" w:sz="0" w:space="0" w:color="auto"/>
            <w:right w:val="none" w:sz="0" w:space="0" w:color="auto"/>
          </w:divBdr>
        </w:div>
        <w:div w:id="76557972">
          <w:blockQuote w:val="1"/>
          <w:marLeft w:val="0"/>
          <w:marRight w:val="0"/>
          <w:marTop w:val="0"/>
          <w:marBottom w:val="184"/>
          <w:divBdr>
            <w:top w:val="none" w:sz="0" w:space="0" w:color="auto"/>
            <w:left w:val="single" w:sz="24" w:space="12" w:color="DFE2E5"/>
            <w:bottom w:val="none" w:sz="0" w:space="0" w:color="auto"/>
            <w:right w:val="none" w:sz="0" w:space="0" w:color="auto"/>
          </w:divBdr>
        </w:div>
        <w:div w:id="1955941468">
          <w:marLeft w:val="0"/>
          <w:marRight w:val="0"/>
          <w:marTop w:val="0"/>
          <w:marBottom w:val="184"/>
          <w:divBdr>
            <w:top w:val="none" w:sz="0" w:space="0" w:color="auto"/>
            <w:left w:val="none" w:sz="0" w:space="0" w:color="auto"/>
            <w:bottom w:val="none" w:sz="0" w:space="0" w:color="auto"/>
            <w:right w:val="none" w:sz="0" w:space="0" w:color="auto"/>
          </w:divBdr>
        </w:div>
        <w:div w:id="772674635">
          <w:blockQuote w:val="1"/>
          <w:marLeft w:val="0"/>
          <w:marRight w:val="0"/>
          <w:marTop w:val="0"/>
          <w:marBottom w:val="184"/>
          <w:divBdr>
            <w:top w:val="none" w:sz="0" w:space="0" w:color="auto"/>
            <w:left w:val="single" w:sz="24" w:space="12" w:color="DFE2E5"/>
            <w:bottom w:val="none" w:sz="0" w:space="0" w:color="auto"/>
            <w:right w:val="none" w:sz="0" w:space="0" w:color="auto"/>
          </w:divBdr>
        </w:div>
        <w:div w:id="88088185">
          <w:marLeft w:val="0"/>
          <w:marRight w:val="0"/>
          <w:marTop w:val="0"/>
          <w:marBottom w:val="184"/>
          <w:divBdr>
            <w:top w:val="none" w:sz="0" w:space="0" w:color="auto"/>
            <w:left w:val="none" w:sz="0" w:space="0" w:color="auto"/>
            <w:bottom w:val="none" w:sz="0" w:space="0" w:color="auto"/>
            <w:right w:val="none" w:sz="0" w:space="0" w:color="auto"/>
          </w:divBdr>
        </w:div>
        <w:div w:id="2366754">
          <w:blockQuote w:val="1"/>
          <w:marLeft w:val="0"/>
          <w:marRight w:val="0"/>
          <w:marTop w:val="0"/>
          <w:marBottom w:val="184"/>
          <w:divBdr>
            <w:top w:val="none" w:sz="0" w:space="0" w:color="auto"/>
            <w:left w:val="single" w:sz="24" w:space="12" w:color="DFE2E5"/>
            <w:bottom w:val="none" w:sz="0" w:space="0" w:color="auto"/>
            <w:right w:val="none" w:sz="0" w:space="0" w:color="auto"/>
          </w:divBdr>
        </w:div>
        <w:div w:id="775442846">
          <w:marLeft w:val="0"/>
          <w:marRight w:val="0"/>
          <w:marTop w:val="0"/>
          <w:marBottom w:val="184"/>
          <w:divBdr>
            <w:top w:val="none" w:sz="0" w:space="0" w:color="auto"/>
            <w:left w:val="none" w:sz="0" w:space="0" w:color="auto"/>
            <w:bottom w:val="none" w:sz="0" w:space="0" w:color="auto"/>
            <w:right w:val="none" w:sz="0" w:space="0" w:color="auto"/>
          </w:divBdr>
        </w:div>
        <w:div w:id="920412955">
          <w:blockQuote w:val="1"/>
          <w:marLeft w:val="0"/>
          <w:marRight w:val="0"/>
          <w:marTop w:val="0"/>
          <w:marBottom w:val="184"/>
          <w:divBdr>
            <w:top w:val="none" w:sz="0" w:space="0" w:color="auto"/>
            <w:left w:val="single" w:sz="24" w:space="12" w:color="DFE2E5"/>
            <w:bottom w:val="none" w:sz="0" w:space="0" w:color="auto"/>
            <w:right w:val="none" w:sz="0" w:space="0" w:color="auto"/>
          </w:divBdr>
        </w:div>
        <w:div w:id="914169324">
          <w:marLeft w:val="0"/>
          <w:marRight w:val="0"/>
          <w:marTop w:val="0"/>
          <w:marBottom w:val="184"/>
          <w:divBdr>
            <w:top w:val="none" w:sz="0" w:space="0" w:color="auto"/>
            <w:left w:val="none" w:sz="0" w:space="0" w:color="auto"/>
            <w:bottom w:val="none" w:sz="0" w:space="0" w:color="auto"/>
            <w:right w:val="none" w:sz="0" w:space="0" w:color="auto"/>
          </w:divBdr>
        </w:div>
        <w:div w:id="251860752">
          <w:blockQuote w:val="1"/>
          <w:marLeft w:val="0"/>
          <w:marRight w:val="0"/>
          <w:marTop w:val="0"/>
          <w:marBottom w:val="184"/>
          <w:divBdr>
            <w:top w:val="none" w:sz="0" w:space="0" w:color="auto"/>
            <w:left w:val="single" w:sz="24" w:space="12" w:color="DFE2E5"/>
            <w:bottom w:val="none" w:sz="0" w:space="0" w:color="auto"/>
            <w:right w:val="none" w:sz="0" w:space="0" w:color="auto"/>
          </w:divBdr>
        </w:div>
        <w:div w:id="1988628102">
          <w:blockQuote w:val="1"/>
          <w:marLeft w:val="0"/>
          <w:marRight w:val="0"/>
          <w:marTop w:val="0"/>
          <w:marBottom w:val="184"/>
          <w:divBdr>
            <w:top w:val="none" w:sz="0" w:space="0" w:color="auto"/>
            <w:left w:val="single" w:sz="24" w:space="12" w:color="DFE2E5"/>
            <w:bottom w:val="none" w:sz="0" w:space="0" w:color="auto"/>
            <w:right w:val="none" w:sz="0" w:space="0" w:color="auto"/>
          </w:divBdr>
        </w:div>
        <w:div w:id="940845412">
          <w:marLeft w:val="0"/>
          <w:marRight w:val="0"/>
          <w:marTop w:val="0"/>
          <w:marBottom w:val="184"/>
          <w:divBdr>
            <w:top w:val="none" w:sz="0" w:space="0" w:color="auto"/>
            <w:left w:val="none" w:sz="0" w:space="0" w:color="auto"/>
            <w:bottom w:val="none" w:sz="0" w:space="0" w:color="auto"/>
            <w:right w:val="none" w:sz="0" w:space="0" w:color="auto"/>
          </w:divBdr>
        </w:div>
        <w:div w:id="1744452855">
          <w:blockQuote w:val="1"/>
          <w:marLeft w:val="0"/>
          <w:marRight w:val="0"/>
          <w:marTop w:val="0"/>
          <w:marBottom w:val="184"/>
          <w:divBdr>
            <w:top w:val="none" w:sz="0" w:space="0" w:color="auto"/>
            <w:left w:val="single" w:sz="24" w:space="12" w:color="DFE2E5"/>
            <w:bottom w:val="none" w:sz="0" w:space="0" w:color="auto"/>
            <w:right w:val="none" w:sz="0" w:space="0" w:color="auto"/>
          </w:divBdr>
        </w:div>
        <w:div w:id="1753551591">
          <w:marLeft w:val="0"/>
          <w:marRight w:val="0"/>
          <w:marTop w:val="0"/>
          <w:marBottom w:val="184"/>
          <w:divBdr>
            <w:top w:val="none" w:sz="0" w:space="0" w:color="auto"/>
            <w:left w:val="none" w:sz="0" w:space="0" w:color="auto"/>
            <w:bottom w:val="none" w:sz="0" w:space="0" w:color="auto"/>
            <w:right w:val="none" w:sz="0" w:space="0" w:color="auto"/>
          </w:divBdr>
        </w:div>
        <w:div w:id="593977106">
          <w:blockQuote w:val="1"/>
          <w:marLeft w:val="0"/>
          <w:marRight w:val="0"/>
          <w:marTop w:val="0"/>
          <w:marBottom w:val="184"/>
          <w:divBdr>
            <w:top w:val="none" w:sz="0" w:space="0" w:color="auto"/>
            <w:left w:val="single" w:sz="24" w:space="12" w:color="DFE2E5"/>
            <w:bottom w:val="none" w:sz="0" w:space="0" w:color="auto"/>
            <w:right w:val="none" w:sz="0" w:space="0" w:color="auto"/>
          </w:divBdr>
        </w:div>
        <w:div w:id="1931159925">
          <w:blockQuote w:val="1"/>
          <w:marLeft w:val="0"/>
          <w:marRight w:val="0"/>
          <w:marTop w:val="0"/>
          <w:marBottom w:val="184"/>
          <w:divBdr>
            <w:top w:val="none" w:sz="0" w:space="0" w:color="auto"/>
            <w:left w:val="single" w:sz="24" w:space="12" w:color="DFE2E5"/>
            <w:bottom w:val="none" w:sz="0" w:space="0" w:color="auto"/>
            <w:right w:val="none" w:sz="0" w:space="0" w:color="auto"/>
          </w:divBdr>
        </w:div>
        <w:div w:id="2132547492">
          <w:marLeft w:val="0"/>
          <w:marRight w:val="0"/>
          <w:marTop w:val="0"/>
          <w:marBottom w:val="184"/>
          <w:divBdr>
            <w:top w:val="none" w:sz="0" w:space="0" w:color="auto"/>
            <w:left w:val="none" w:sz="0" w:space="0" w:color="auto"/>
            <w:bottom w:val="none" w:sz="0" w:space="0" w:color="auto"/>
            <w:right w:val="none" w:sz="0" w:space="0" w:color="auto"/>
          </w:divBdr>
        </w:div>
        <w:div w:id="1933082273">
          <w:blockQuote w:val="1"/>
          <w:marLeft w:val="0"/>
          <w:marRight w:val="0"/>
          <w:marTop w:val="0"/>
          <w:marBottom w:val="184"/>
          <w:divBdr>
            <w:top w:val="none" w:sz="0" w:space="0" w:color="auto"/>
            <w:left w:val="single" w:sz="24" w:space="12" w:color="DFE2E5"/>
            <w:bottom w:val="none" w:sz="0" w:space="0" w:color="auto"/>
            <w:right w:val="none" w:sz="0" w:space="0" w:color="auto"/>
          </w:divBdr>
        </w:div>
        <w:div w:id="396393550">
          <w:marLeft w:val="0"/>
          <w:marRight w:val="0"/>
          <w:marTop w:val="0"/>
          <w:marBottom w:val="184"/>
          <w:divBdr>
            <w:top w:val="none" w:sz="0" w:space="0" w:color="auto"/>
            <w:left w:val="none" w:sz="0" w:space="0" w:color="auto"/>
            <w:bottom w:val="none" w:sz="0" w:space="0" w:color="auto"/>
            <w:right w:val="none" w:sz="0" w:space="0" w:color="auto"/>
          </w:divBdr>
        </w:div>
        <w:div w:id="1944528377">
          <w:blockQuote w:val="1"/>
          <w:marLeft w:val="0"/>
          <w:marRight w:val="0"/>
          <w:marTop w:val="0"/>
          <w:marBottom w:val="184"/>
          <w:divBdr>
            <w:top w:val="none" w:sz="0" w:space="0" w:color="auto"/>
            <w:left w:val="single" w:sz="24" w:space="12" w:color="DFE2E5"/>
            <w:bottom w:val="none" w:sz="0" w:space="0" w:color="auto"/>
            <w:right w:val="none" w:sz="0" w:space="0" w:color="auto"/>
          </w:divBdr>
        </w:div>
        <w:div w:id="1616013965">
          <w:marLeft w:val="0"/>
          <w:marRight w:val="0"/>
          <w:marTop w:val="0"/>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gif"/><Relationship Id="rId18" Type="http://schemas.openxmlformats.org/officeDocument/2006/relationships/hyperlink" Target="https://github.com/mbonaci/scala/blob/master/resources/Scala-maps-hierarchy.gif?raw=true" TargetMode="External"/><Relationship Id="rId26"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https://github.com/mbonaci/scala/blob/master/resources/Scala-linearization-example.gif?raw=true" TargetMode="External"/><Relationship Id="rId12" Type="http://schemas.openxmlformats.org/officeDocument/2006/relationships/hyperlink" Target="https://github.com/mbonaci/scala/blob/master/resources/Scala-fold-left.gif?raw=true" TargetMode="External"/><Relationship Id="rId17" Type="http://schemas.openxmlformats.org/officeDocument/2006/relationships/image" Target="media/image6.gif"/><Relationship Id="rId25" Type="http://schemas.openxmlformats.org/officeDocument/2006/relationships/hyperlink" Target="https://github.com/mbonaci/scala/blob/master/resources/Scala-polymorphic-list-construction.gif?raw=true" TargetMode="External"/><Relationship Id="rId2" Type="http://schemas.openxmlformats.org/officeDocument/2006/relationships/styles" Target="styles.xml"/><Relationship Id="rId16" Type="http://schemas.openxmlformats.org/officeDocument/2006/relationships/hyperlink" Target="https://github.com/mbonaci/scala/blob/master/resources/Scala-sets-hierarchy.gif?raw=true" TargetMode="External"/><Relationship Id="rId20" Type="http://schemas.openxmlformats.org/officeDocument/2006/relationships/hyperlink" Target="https://github.com/mbonaci/scala/blob/master/resources/Scala-covariance-contravariance.gif?raw=true" TargetMode="External"/><Relationship Id="rId29" Type="http://schemas.openxmlformats.org/officeDocument/2006/relationships/hyperlink" Target="https://github.com/mbonaci/scala/tree/master/scala2e-book/src/scala2e/chapter29/recipesApp"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scalatest.org/" TargetMode="External"/><Relationship Id="rId24" Type="http://schemas.openxmlformats.org/officeDocument/2006/relationships/image" Target="media/image9.gif"/><Relationship Id="rId32" Type="http://schemas.openxmlformats.org/officeDocument/2006/relationships/theme" Target="theme/theme1.xml"/><Relationship Id="rId5" Type="http://schemas.openxmlformats.org/officeDocument/2006/relationships/hyperlink" Target="https://github.com/mbonaci/scala/blob/master/resources/Scala-class-hierarchy.gif?raw=true" TargetMode="External"/><Relationship Id="rId15" Type="http://schemas.openxmlformats.org/officeDocument/2006/relationships/image" Target="media/image5.gif"/><Relationship Id="rId23" Type="http://schemas.openxmlformats.org/officeDocument/2006/relationships/hyperlink" Target="https://github.com/mbonaci/scala/blob/master/resources/Scala-lists-hierarchy.gif?raw=true" TargetMode="External"/><Relationship Id="rId28" Type="http://schemas.openxmlformats.org/officeDocument/2006/relationships/image" Target="media/image11.gif"/><Relationship Id="rId10" Type="http://schemas.openxmlformats.org/officeDocument/2006/relationships/image" Target="media/image3.gif"/><Relationship Id="rId19" Type="http://schemas.openxmlformats.org/officeDocument/2006/relationships/image" Target="media/image7.gi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bonaci/scala/blob/master/resources/Scala-linearization.gif?raw=true" TargetMode="External"/><Relationship Id="rId14" Type="http://schemas.openxmlformats.org/officeDocument/2006/relationships/hyperlink" Target="https://github.com/mbonaci/scala/blob/master/resources/Scala-fold-right.gif?raw=true" TargetMode="External"/><Relationship Id="rId22" Type="http://schemas.openxmlformats.org/officeDocument/2006/relationships/hyperlink" Target="https://github.com/mbonaci/scala" TargetMode="External"/><Relationship Id="rId27" Type="http://schemas.openxmlformats.org/officeDocument/2006/relationships/hyperlink" Target="https://github.com/mbonaci/scala/blob/master/resources/Scala-patricia-trie.gif?raw=true" TargetMode="External"/><Relationship Id="rId30" Type="http://schemas.openxmlformats.org/officeDocument/2006/relationships/hyperlink" Target="https://bitdeli.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144</Pages>
  <Words>52805</Words>
  <Characters>300990</Characters>
  <Application>Microsoft Office Word</Application>
  <DocSecurity>0</DocSecurity>
  <Lines>2508</Lines>
  <Paragraphs>706</Paragraphs>
  <ScaleCrop>false</ScaleCrop>
  <Company>Standard Chartered Bank</Company>
  <LinksUpToDate>false</LinksUpToDate>
  <CharactersWithSpaces>353089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1532894</dc:creator>
  <cp:lastModifiedBy>1532894</cp:lastModifiedBy>
  <cp:revision>2</cp:revision>
  <dcterms:created xsi:type="dcterms:W3CDTF">2017-07-19T12:06:00Z</dcterms:created>
  <dcterms:modified xsi:type="dcterms:W3CDTF">2017-07-19T12:10:00Z</dcterms:modified>
</cp:coreProperties>
</file>